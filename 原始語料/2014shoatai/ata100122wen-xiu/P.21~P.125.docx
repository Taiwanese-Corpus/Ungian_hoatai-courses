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烏水溝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姚嘉文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 xml:space="preserve">──── 4/22 </w:t>
      </w:r>
      <w:r w:rsidRPr="00CE779A">
        <w:rPr>
          <w:rFonts w:ascii="Charis SIL" w:eastAsia="台灣楷體" w:hAnsi="Charis SIL" w:cs="Charis SIL"/>
          <w:b/>
          <w:bCs/>
        </w:rPr>
        <w:t> </w:t>
      </w:r>
      <w:r w:rsidRPr="00CE779A">
        <w:rPr>
          <w:rFonts w:ascii="台灣楷體" w:eastAsia="台灣楷體" w:hAnsi="台灣楷體" w:cs="Charis SIL"/>
          <w:b/>
          <w:bCs/>
        </w:rPr>
        <w:t>P.21~P.25 ────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第一章 陳總制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老</w:t>
      </w:r>
      <w:del w:id="0" w:author="user" w:date="2015-03-21T21:36:00Z">
        <w:r w:rsidRPr="00CE779A" w:rsidDel="00CB368F">
          <w:rPr>
            <w:rFonts w:ascii="台灣楷體" w:eastAsia="台灣楷體" w:hAnsi="台灣楷體" w:cs="Charis SIL"/>
          </w:rPr>
          <w:delText>軍事</w:delText>
        </w:r>
      </w:del>
      <w:ins w:id="1" w:author="user" w:date="2015-03-21T21:36:00Z">
        <w:r w:rsidR="00CB368F" w:rsidRPr="00CE779A">
          <w:rPr>
            <w:rFonts w:ascii="台灣楷體" w:eastAsia="台灣楷體" w:hAnsi="台灣楷體" w:cs="Charis SIL"/>
          </w:rPr>
          <w:t>軍士</w:t>
        </w:r>
      </w:ins>
      <w:r w:rsidRPr="00CE779A">
        <w:rPr>
          <w:rFonts w:ascii="台灣楷體" w:eastAsia="台灣楷體" w:hAnsi="台灣楷體" w:cs="Charis SIL"/>
        </w:rPr>
        <w:t>uì大門外口行入來，大聲向廳內喝講：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「望山，沈府洋船的彼个郭舵公來矣。」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李望山向老軍士頕頭，無先講話，干焦對椅仔徛起來，共腰懸頂的佩刀敨落來，交予身邊的軍士，細聲對彼个軍士吩咐幾句，才翻頭kā老軍士講：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「lí請i入來！guá先入去報告總制爺。」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李望山是東寧總制陳永華親近軍士，會使自由晉見陳總制。i離開大廳，</w:t>
      </w:r>
      <w:del w:id="2" w:author="user" w:date="2015-03-16T22:56:00Z">
        <w:r w:rsidRPr="00CE779A" w:rsidDel="004420BC">
          <w:rPr>
            <w:rFonts w:ascii="台灣楷體" w:eastAsia="台灣楷體" w:hAnsi="台灣楷體" w:cs="Charis SIL"/>
          </w:rPr>
          <w:delText>轉身</w:delText>
        </w:r>
      </w:del>
      <w:ins w:id="3" w:author="user" w:date="2015-03-16T22:56:00Z">
        <w:r w:rsidR="004420BC" w:rsidRPr="00CE779A">
          <w:rPr>
            <w:rFonts w:ascii="台灣楷體" w:eastAsia="台灣楷體" w:hAnsi="台灣楷體" w:cs="Charis SIL"/>
          </w:rPr>
          <w:t>翻轉身</w:t>
        </w:r>
      </w:ins>
      <w:r w:rsidRPr="00CE779A">
        <w:rPr>
          <w:rFonts w:ascii="台灣楷體" w:eastAsia="台灣楷體" w:hAnsi="台灣楷體" w:cs="Charis SIL"/>
        </w:rPr>
        <w:t>入去</w:t>
      </w:r>
      <w:ins w:id="4" w:author="user" w:date="2015-03-07T19:24:00Z">
        <w:r w:rsidRPr="00CE779A">
          <w:rPr>
            <w:rFonts w:ascii="台灣楷體" w:eastAsia="台灣楷體" w:hAnsi="台灣楷體" w:cs="Charis SIL"/>
          </w:rPr>
          <w:t>後間</w:t>
        </w:r>
      </w:ins>
      <w:del w:id="5" w:author="user" w:date="2015-03-07T19:24:00Z">
        <w:r w:rsidRPr="00CE779A" w:rsidDel="00976990">
          <w:rPr>
            <w:rFonts w:ascii="台灣楷體" w:eastAsia="台灣楷體" w:hAnsi="台灣楷體" w:cs="Charis SIL"/>
          </w:rPr>
          <w:delText>內間</w:delText>
        </w:r>
      </w:del>
      <w:r w:rsidRPr="00CE779A">
        <w:rPr>
          <w:rFonts w:ascii="台灣楷體" w:eastAsia="台灣楷體" w:hAnsi="台灣楷體" w:cs="Charis SIL"/>
        </w:rPr>
        <w:t>，看著陳總制坐佇圓桌邊，倒手倚</w:t>
      </w:r>
      <w:del w:id="6" w:author="user" w:date="2015-03-21T21:37:00Z">
        <w:r w:rsidRPr="00CE779A" w:rsidDel="00CB368F">
          <w:rPr>
            <w:rFonts w:ascii="台灣楷體" w:eastAsia="台灣楷體" w:hAnsi="台灣楷體" w:cs="Charis SIL"/>
          </w:rPr>
          <w:delText>咧</w:delText>
        </w:r>
      </w:del>
      <w:ins w:id="7" w:author="user" w:date="2015-03-21T21:37:00Z">
        <w:r w:rsidR="00CB368F" w:rsidRPr="00CE779A">
          <w:rPr>
            <w:rFonts w:ascii="台灣楷體" w:eastAsia="台灣楷體" w:hAnsi="台灣楷體" w:cs="Charis SIL"/>
          </w:rPr>
          <w:t>佇</w:t>
        </w:r>
      </w:ins>
      <w:r w:rsidRPr="00CE779A">
        <w:rPr>
          <w:rFonts w:ascii="台灣楷體" w:eastAsia="台灣楷體" w:hAnsi="台灣楷體" w:cs="Charis SIL"/>
        </w:rPr>
        <w:t>桌頂，指頭仔揤額頭，頭tshih-tshih恬恬咧沉思。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望山毋敢</w:t>
      </w:r>
      <w:del w:id="8" w:author="user" w:date="2015-03-07T19:25:00Z">
        <w:r w:rsidRPr="00CE779A" w:rsidDel="00976990">
          <w:rPr>
            <w:rFonts w:ascii="台灣楷體" w:eastAsia="台灣楷體" w:hAnsi="台灣楷體" w:cs="Charis SIL"/>
          </w:rPr>
          <w:delText>隨去</w:delText>
        </w:r>
      </w:del>
      <w:r w:rsidRPr="00CE779A">
        <w:rPr>
          <w:rFonts w:ascii="台灣楷體" w:eastAsia="台灣楷體" w:hAnsi="台灣楷體" w:cs="Charis SIL"/>
        </w:rPr>
        <w:t>攪擾，</w:t>
      </w:r>
      <w:del w:id="9" w:author="user" w:date="2015-03-07T19:25:00Z">
        <w:r w:rsidRPr="00CE779A" w:rsidDel="00976990">
          <w:rPr>
            <w:rFonts w:ascii="台灣楷體" w:eastAsia="台灣楷體" w:hAnsi="台灣楷體" w:cs="Charis SIL"/>
          </w:rPr>
          <w:delText>就</w:delText>
        </w:r>
      </w:del>
      <w:r w:rsidRPr="00CE779A">
        <w:rPr>
          <w:rFonts w:ascii="台灣楷體" w:eastAsia="台灣楷體" w:hAnsi="台灣楷體" w:cs="Charis SIL"/>
        </w:rPr>
        <w:t>徛佇</w:t>
      </w:r>
      <w:del w:id="10" w:author="user" w:date="2015-03-21T21:37:00Z">
        <w:r w:rsidRPr="00CE779A" w:rsidDel="00CB368F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門邊，</w:t>
      </w:r>
      <w:del w:id="11" w:author="user" w:date="2015-03-07T19:25:00Z">
        <w:r w:rsidRPr="00CE779A" w:rsidDel="00976990">
          <w:rPr>
            <w:rFonts w:ascii="台灣楷體" w:eastAsia="台灣楷體" w:hAnsi="台灣楷體" w:cs="Charis SIL"/>
          </w:rPr>
          <w:delText>共</w:delText>
        </w:r>
      </w:del>
      <w:ins w:id="12" w:author="user" w:date="2015-03-07T19:25:00Z">
        <w:r w:rsidRPr="00CE779A">
          <w:rPr>
            <w:rFonts w:ascii="台灣楷體" w:eastAsia="台灣楷體" w:hAnsi="台灣楷體" w:cs="Charis SIL"/>
          </w:rPr>
          <w:t>掠</w:t>
        </w:r>
      </w:ins>
      <w:r w:rsidRPr="00CE779A">
        <w:rPr>
          <w:rFonts w:ascii="台灣楷體" w:eastAsia="台灣楷體" w:hAnsi="台灣楷體" w:cs="Charis SIL"/>
        </w:rPr>
        <w:t>陳總制金金看。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陳總制猶未滿五十，煞誠臭老，尤其是最近幾個月，台灣局勢危急，i身為東寧總制，為國事操勞，閣較衰弱，予李望山</w:t>
      </w:r>
      <w:del w:id="13" w:author="user" w:date="2015-03-21T21:37:00Z">
        <w:r w:rsidRPr="00CE779A" w:rsidDel="00CB368F">
          <w:rPr>
            <w:rFonts w:ascii="台灣楷體" w:eastAsia="台灣楷體" w:hAnsi="台灣楷體" w:cs="Charis SIL"/>
          </w:rPr>
          <w:delText>非常</w:delText>
        </w:r>
      </w:del>
      <w:ins w:id="14" w:author="user" w:date="2015-03-21T21:37:00Z">
        <w:r w:rsidR="00CB368F" w:rsidRPr="00CE779A">
          <w:rPr>
            <w:rFonts w:ascii="台灣楷體" w:eastAsia="台灣楷體" w:hAnsi="台灣楷體" w:cs="Charis SIL"/>
          </w:rPr>
          <w:t>有夠</w:t>
        </w:r>
      </w:ins>
      <w:r w:rsidRPr="00CE779A">
        <w:rPr>
          <w:rFonts w:ascii="台灣楷體" w:eastAsia="台灣楷體" w:hAnsi="台灣楷體" w:cs="Charis SIL"/>
        </w:rPr>
        <w:t>煩惱。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──自國姓爺鄭成功開台後，台灣形勢三度變換，如今局面竟然比</w:t>
      </w:r>
      <w:del w:id="15" w:author="user" w:date="2015-03-07T19:27:00Z">
        <w:r w:rsidRPr="00CE779A" w:rsidDel="00976990">
          <w:rPr>
            <w:rFonts w:ascii="台灣楷體" w:eastAsia="台灣楷體" w:hAnsi="台灣楷體" w:cs="Charis SIL"/>
          </w:rPr>
          <w:delText>以前</w:delText>
        </w:r>
      </w:del>
      <w:ins w:id="16" w:author="user" w:date="2015-03-07T19:27:00Z">
        <w:r w:rsidRPr="00CE779A">
          <w:rPr>
            <w:rFonts w:ascii="台灣楷體" w:eastAsia="台灣楷體" w:hAnsi="台灣楷體" w:cs="Charis SIL"/>
          </w:rPr>
          <w:t>以早猶較艱</w:t>
        </w:r>
      </w:ins>
      <w:del w:id="17" w:author="user" w:date="2015-03-07T19:27:00Z">
        <w:r w:rsidRPr="00CE779A" w:rsidDel="00976990">
          <w:rPr>
            <w:rFonts w:ascii="台灣楷體" w:eastAsia="台灣楷體" w:hAnsi="台灣楷體" w:cs="Charis SIL"/>
          </w:rPr>
          <w:delText>困</w:delText>
        </w:r>
      </w:del>
      <w:r w:rsidRPr="00CE779A">
        <w:rPr>
          <w:rFonts w:ascii="台灣楷體" w:eastAsia="台灣楷體" w:hAnsi="台灣楷體" w:cs="Charis SIL"/>
        </w:rPr>
        <w:t>難。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十九年前，明鄭永曆十五年 (西元一六六一年) ，國姓爺鄭成功佇唐山予清兵所逼，領軍入台，分鎮安平、赤崁，以台灣為「東都」，建立「延平王國」，開國立家，趕走占台三十八年的荷蘭人。第二冬，國姓爺鄭成功不幸破病過身，由in囝鄭經駐廈門繼承王位。無偌久，金門、廈門予清兵攻占，鄭經予人趕走，</w:t>
      </w:r>
      <w:del w:id="18" w:author="user" w:date="2015-03-21T21:38:00Z">
        <w:r w:rsidRPr="00CE779A" w:rsidDel="00CB368F">
          <w:rPr>
            <w:rFonts w:ascii="台灣楷體" w:eastAsia="台灣楷體" w:hAnsi="台灣楷體" w:cs="Charis SIL"/>
          </w:rPr>
          <w:delText>進入</w:delText>
        </w:r>
      </w:del>
      <w:ins w:id="19" w:author="user" w:date="2015-03-21T21:38:00Z">
        <w:r w:rsidR="00CB368F" w:rsidRPr="00CE779A">
          <w:rPr>
            <w:rFonts w:ascii="台灣楷體" w:eastAsia="台灣楷體" w:hAnsi="台灣楷體" w:cs="Charis SIL"/>
          </w:rPr>
          <w:t>走來</w:t>
        </w:r>
      </w:ins>
      <w:r w:rsidRPr="00CE779A">
        <w:rPr>
          <w:rFonts w:ascii="台灣楷體" w:eastAsia="台灣楷體" w:hAnsi="台灣楷體" w:cs="Charis SIL"/>
        </w:rPr>
        <w:t>台灣，改台灣東都為「東寧國」，分設天興、萬年兩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(p.22)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州，專務退守，無閣留意唐山。清人嘛</w:t>
      </w:r>
      <w:ins w:id="20" w:author="user" w:date="2015-03-17T13:51:00Z">
        <w:r w:rsidR="001D3A5E" w:rsidRPr="00CE779A">
          <w:rPr>
            <w:rFonts w:ascii="台灣楷體" w:eastAsia="台灣楷體" w:hAnsi="台灣楷體" w:cs="Charis SIL"/>
          </w:rPr>
          <w:t>頒佈</w:t>
        </w:r>
      </w:ins>
      <w:del w:id="21" w:author="user" w:date="2015-03-17T13:51:00Z">
        <w:r w:rsidRPr="00CE779A" w:rsidDel="001D3A5E">
          <w:rPr>
            <w:rFonts w:ascii="台灣楷體" w:eastAsia="台灣楷體" w:hAnsi="台灣楷體" w:cs="Charis SIL"/>
          </w:rPr>
          <w:delText>行</w:delText>
        </w:r>
      </w:del>
      <w:r w:rsidRPr="00CE779A">
        <w:rPr>
          <w:rFonts w:ascii="台灣楷體" w:eastAsia="台灣楷體" w:hAnsi="台灣楷體" w:cs="Charis SIL"/>
        </w:rPr>
        <w:t>禁海的政策，無閣共台灣囥</w:t>
      </w:r>
      <w:del w:id="22" w:author="user" w:date="2015-03-07T19:30:00Z">
        <w:r w:rsidRPr="00CE779A" w:rsidDel="005D448E">
          <w:rPr>
            <w:rFonts w:ascii="台灣楷體" w:eastAsia="台灣楷體" w:hAnsi="台灣楷體" w:cs="Charis SIL"/>
          </w:rPr>
          <w:delText>佇</w:delText>
        </w:r>
      </w:del>
      <w:ins w:id="23" w:author="user" w:date="2015-03-07T19:30:00Z">
        <w:r w:rsidR="005D448E" w:rsidRPr="00CE779A">
          <w:rPr>
            <w:rFonts w:ascii="台灣楷體" w:eastAsia="台灣楷體" w:hAnsi="台灣楷體" w:cs="Charis SIL"/>
          </w:rPr>
          <w:t>在</w:t>
        </w:r>
      </w:ins>
      <w:del w:id="24" w:author="user" w:date="2015-03-20T23:46:00Z">
        <w:r w:rsidRPr="00CE779A" w:rsidDel="00501DFA">
          <w:rPr>
            <w:rFonts w:ascii="台灣楷體" w:eastAsia="台灣楷體" w:hAnsi="台灣楷體" w:cs="Charis SIL"/>
          </w:rPr>
          <w:delText>眼</w:delText>
        </w:r>
      </w:del>
      <w:ins w:id="25" w:author="user" w:date="2015-03-20T23:46:00Z">
        <w:r w:rsidR="00501DFA" w:rsidRPr="00CE779A">
          <w:rPr>
            <w:rFonts w:ascii="台灣楷體" w:eastAsia="台灣楷體" w:hAnsi="台灣楷體" w:cs="Charis SIL"/>
          </w:rPr>
          <w:t>目</w:t>
        </w:r>
      </w:ins>
      <w:del w:id="26" w:author="user" w:date="2015-03-07T19:30:00Z">
        <w:r w:rsidRPr="00CE779A" w:rsidDel="005D448E">
          <w:rPr>
            <w:rFonts w:ascii="台灣楷體" w:eastAsia="台灣楷體" w:hAnsi="台灣楷體" w:cs="Charis SIL"/>
          </w:rPr>
          <w:delText>中</w:delText>
        </w:r>
      </w:del>
      <w:ins w:id="27" w:author="user" w:date="2015-03-07T19:30:00Z">
        <w:r w:rsidR="005D448E" w:rsidRPr="00CE779A">
          <w:rPr>
            <w:rFonts w:ascii="台灣楷體" w:eastAsia="台灣楷體" w:hAnsi="台灣楷體" w:cs="Charis SIL"/>
          </w:rPr>
          <w:t>內</w:t>
        </w:r>
      </w:ins>
      <w:r w:rsidRPr="00CE779A">
        <w:rPr>
          <w:rFonts w:ascii="台灣楷體" w:eastAsia="台灣楷體" w:hAnsi="台灣楷體" w:cs="Charis SIL"/>
        </w:rPr>
        <w:t>。雙方隔海抗衡十冬，相安無事。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永曆廿七年 (西元一六七三年) ，三藩事起，吳三桂等發兵抗清，唐山動亂。</w:t>
      </w:r>
      <w:del w:id="28" w:author="user" w:date="2015-03-07T19:51:00Z">
        <w:r w:rsidRPr="00CE779A" w:rsidDel="0045314C">
          <w:rPr>
            <w:rFonts w:ascii="台灣楷體" w:eastAsia="台灣楷體" w:hAnsi="台灣楷體" w:cs="Charis SIL"/>
          </w:rPr>
          <w:delText>次年</w:delText>
        </w:r>
      </w:del>
      <w:ins w:id="29" w:author="user" w:date="2015-03-07T19:51:00Z">
        <w:r w:rsidR="0045314C" w:rsidRPr="00CE779A">
          <w:rPr>
            <w:rFonts w:ascii="台灣楷體" w:eastAsia="台灣楷體" w:hAnsi="台灣楷體" w:cs="Charis SIL"/>
          </w:rPr>
          <w:t>隔轉年</w:t>
        </w:r>
      </w:ins>
      <w:r w:rsidRPr="00CE779A">
        <w:rPr>
          <w:rFonts w:ascii="台灣楷體" w:eastAsia="台灣楷體" w:hAnsi="台灣楷體" w:cs="Charis SIL"/>
        </w:rPr>
        <w:t xml:space="preserve"> (西元一六七四年) ，鄭經以陳永華為東寧總制，</w:t>
      </w:r>
      <w:ins w:id="30" w:author="user" w:date="2015-03-21T21:39:00Z">
        <w:r w:rsidR="00CB368F" w:rsidRPr="00CE779A">
          <w:rPr>
            <w:rFonts w:ascii="台灣楷體" w:eastAsia="台灣楷體" w:hAnsi="台灣楷體" w:cs="Charis SIL"/>
          </w:rPr>
          <w:t>下</w:t>
        </w:r>
      </w:ins>
      <w:r w:rsidRPr="00CE779A">
        <w:rPr>
          <w:rFonts w:ascii="台灣楷體" w:eastAsia="台灣楷體" w:hAnsi="台灣楷體" w:cs="Charis SIL"/>
        </w:rPr>
        <w:t>令</w:t>
      </w:r>
      <w:del w:id="31" w:author="user" w:date="2015-03-21T21:39:00Z">
        <w:r w:rsidRPr="00CE779A" w:rsidDel="00CB368F">
          <w:rPr>
            <w:rFonts w:ascii="台灣楷體" w:eastAsia="台灣楷體" w:hAnsi="台灣楷體" w:cs="Charis SIL"/>
          </w:rPr>
          <w:delText>其</w:delText>
        </w:r>
      </w:del>
      <w:ins w:id="32" w:author="user" w:date="2015-03-21T21:39:00Z">
        <w:r w:rsidR="00CB368F" w:rsidRPr="00CE779A">
          <w:rPr>
            <w:rFonts w:ascii="台灣楷體" w:eastAsia="台灣楷體" w:hAnsi="台灣楷體" w:cs="Charis SIL"/>
          </w:rPr>
          <w:t>伊</w:t>
        </w:r>
      </w:ins>
      <w:r w:rsidRPr="00CE779A">
        <w:rPr>
          <w:rFonts w:ascii="台灣楷體" w:eastAsia="台灣楷體" w:hAnsi="台灣楷體" w:cs="Charis SIL"/>
        </w:rPr>
        <w:t>留守台灣，家已發船領兵西行</w:t>
      </w:r>
      <w:del w:id="33" w:author="user" w:date="2015-03-21T21:39:00Z">
        <w:r w:rsidR="00AA31ED" w:rsidRPr="00CE779A" w:rsidDel="00CB368F">
          <w:rPr>
            <w:rFonts w:ascii="台灣楷體" w:eastAsia="台灣楷體" w:hAnsi="台灣楷體" w:cs="Charis SIL"/>
          </w:rPr>
          <w:delText>聲</w:delText>
        </w:r>
      </w:del>
      <w:ins w:id="34" w:author="user" w:date="2015-03-21T21:39:00Z">
        <w:r w:rsidR="00CB368F" w:rsidRPr="00CE779A">
          <w:rPr>
            <w:rFonts w:ascii="台灣楷體" w:eastAsia="台灣楷體" w:hAnsi="台灣楷體" w:cs="Charis SIL"/>
          </w:rPr>
          <w:t>響</w:t>
        </w:r>
      </w:ins>
      <w:r w:rsidR="00AA31ED" w:rsidRPr="00CE779A">
        <w:rPr>
          <w:rFonts w:ascii="台灣楷體" w:eastAsia="台灣楷體" w:hAnsi="台灣楷體" w:cs="Charis SIL"/>
        </w:rPr>
        <w:t>應</w:t>
      </w:r>
      <w:r w:rsidRPr="00CE779A">
        <w:rPr>
          <w:rFonts w:ascii="台灣楷體" w:eastAsia="台灣楷體" w:hAnsi="台灣楷體" w:cs="Charis SIL"/>
        </w:rPr>
        <w:t>，威振閩粵。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無偌久清兵反攻，鄭軍所占閩粵七府全失，吳三桂死後，鄭經處境閣較</w:t>
      </w:r>
      <w:del w:id="35" w:author="user" w:date="2015-03-21T21:40:00Z">
        <w:r w:rsidRPr="00CE779A" w:rsidDel="00CB368F">
          <w:rPr>
            <w:rFonts w:ascii="台灣楷體" w:eastAsia="台灣楷體" w:hAnsi="台灣楷體" w:cs="Charis SIL"/>
          </w:rPr>
          <w:delText>困難</w:delText>
        </w:r>
      </w:del>
      <w:ins w:id="36" w:author="user" w:date="2015-03-21T21:40:00Z">
        <w:r w:rsidR="00CB368F" w:rsidRPr="00CE779A">
          <w:rPr>
            <w:rFonts w:ascii="台灣楷體" w:eastAsia="台灣楷體" w:hAnsi="台灣楷體" w:cs="Charis SIL"/>
          </w:rPr>
          <w:t>艱難</w:t>
        </w:r>
      </w:ins>
      <w:r w:rsidRPr="00CE779A">
        <w:rPr>
          <w:rFonts w:ascii="台灣楷體" w:eastAsia="台灣楷體" w:hAnsi="台灣楷體" w:cs="Charis SIL"/>
        </w:rPr>
        <w:t>，殘兵困守金廈一帶，全無辦法，清兵</w:t>
      </w:r>
      <w:ins w:id="37" w:author="user" w:date="2015-03-21T21:40:00Z">
        <w:r w:rsidR="00CB368F" w:rsidRPr="00CE779A">
          <w:rPr>
            <w:rFonts w:ascii="台灣楷體" w:eastAsia="台灣楷體" w:hAnsi="台灣楷體" w:cs="Charis SIL"/>
          </w:rPr>
          <w:t>一</w:t>
        </w:r>
      </w:ins>
      <w:del w:id="38" w:author="user" w:date="2015-03-21T21:40:00Z">
        <w:r w:rsidRPr="00CE779A" w:rsidDel="00CB368F">
          <w:rPr>
            <w:rFonts w:ascii="台灣楷體" w:eastAsia="台灣楷體" w:hAnsi="台灣楷體" w:cs="Charis SIL"/>
          </w:rPr>
          <w:delText>日漸</w:delText>
        </w:r>
      </w:del>
      <w:ins w:id="39" w:author="user" w:date="2015-03-21T21:40:00Z">
        <w:r w:rsidR="00CB368F" w:rsidRPr="00CE779A">
          <w:rPr>
            <w:rFonts w:ascii="台灣楷體" w:eastAsia="台灣楷體" w:hAnsi="台灣楷體" w:cs="Charis SIL"/>
          </w:rPr>
          <w:t>日一日</w:t>
        </w:r>
      </w:ins>
      <w:r w:rsidRPr="00CE779A">
        <w:rPr>
          <w:rFonts w:ascii="台灣楷體" w:eastAsia="台灣楷體" w:hAnsi="台灣楷體" w:cs="Charis SIL"/>
        </w:rPr>
        <w:t>侵迫，佇永曆卅四年 (西元一六八○年) 狼狽回台，邊島盡失。清人自此決定侵台。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鄭經回台</w:t>
      </w:r>
      <w:ins w:id="40" w:author="user" w:date="2015-03-21T21:40:00Z">
        <w:r w:rsidR="00CB368F" w:rsidRPr="00CE779A">
          <w:rPr>
            <w:rFonts w:ascii="台灣楷體" w:eastAsia="台灣楷體" w:hAnsi="台灣楷體" w:cs="Charis SIL"/>
          </w:rPr>
          <w:t>了</w:t>
        </w:r>
      </w:ins>
      <w:r w:rsidRPr="00CE779A">
        <w:rPr>
          <w:rFonts w:ascii="台灣楷體" w:eastAsia="台灣楷體" w:hAnsi="台灣楷體" w:cs="Charis SIL"/>
        </w:rPr>
        <w:t>後，意氣消沉，</w:t>
      </w:r>
      <w:del w:id="41" w:author="user" w:date="2015-03-20T23:48:00Z">
        <w:r w:rsidRPr="00CE779A" w:rsidDel="00501DFA">
          <w:rPr>
            <w:rFonts w:ascii="台灣楷體" w:eastAsia="台灣楷體" w:hAnsi="台灣楷體" w:cs="Charis SIL"/>
          </w:rPr>
          <w:delText>日夜</w:delText>
        </w:r>
      </w:del>
      <w:ins w:id="42" w:author="user" w:date="2015-03-20T23:48:00Z">
        <w:r w:rsidR="00501DFA" w:rsidRPr="00CE779A">
          <w:rPr>
            <w:rFonts w:ascii="台灣楷體" w:eastAsia="台灣楷體" w:hAnsi="台灣楷體" w:cs="Charis SIL"/>
          </w:rPr>
          <w:t>暝日</w:t>
        </w:r>
      </w:ins>
      <w:del w:id="43" w:author="user" w:date="2015-03-21T21:40:00Z">
        <w:r w:rsidRPr="00CE779A" w:rsidDel="00CB368F">
          <w:rPr>
            <w:rFonts w:ascii="台灣楷體" w:eastAsia="台灣楷體" w:hAnsi="台灣楷體" w:cs="Charis SIL"/>
          </w:rPr>
          <w:delText>專事</w:delText>
        </w:r>
      </w:del>
      <w:ins w:id="44" w:author="user" w:date="2015-03-21T21:40:00Z">
        <w:r w:rsidR="00CB368F" w:rsidRPr="00CE779A">
          <w:rPr>
            <w:rFonts w:ascii="台灣楷體" w:eastAsia="台灣楷體" w:hAnsi="台灣楷體" w:cs="Charis SIL"/>
          </w:rPr>
          <w:t>沈迷</w:t>
        </w:r>
      </w:ins>
      <w:r w:rsidRPr="00CE779A">
        <w:rPr>
          <w:rFonts w:ascii="台灣楷體" w:eastAsia="台灣楷體" w:hAnsi="台灣楷體" w:cs="Charis SIL"/>
        </w:rPr>
        <w:t>遊宴，委政in囝監國鄭克</w:t>
      </w:r>
      <w:r w:rsidRPr="00CE779A">
        <w:rPr>
          <w:rFonts w:ascii="台灣楷體" w:eastAsia="新細明體-ExtB" w:hAnsi="台灣楷體" w:cs="Charis SIL"/>
        </w:rPr>
        <w:t>𡒉</w:t>
      </w:r>
      <w:r w:rsidRPr="00CE779A">
        <w:rPr>
          <w:rFonts w:ascii="台灣楷體" w:eastAsia="台灣楷體" w:hAnsi="台灣楷體" w:cs="Charis SIL"/>
        </w:rPr>
        <w:t>，</w:t>
      </w:r>
      <w:r w:rsidR="00AA31ED" w:rsidRPr="00CE779A">
        <w:rPr>
          <w:rFonts w:ascii="台灣楷體" w:eastAsia="台灣楷體" w:hAnsi="台灣楷體" w:cs="Charis SIL"/>
        </w:rPr>
        <w:t>無</w:t>
      </w:r>
      <w:r w:rsidR="000134B9" w:rsidRPr="00CE779A">
        <w:rPr>
          <w:rFonts w:ascii="台灣楷體" w:eastAsia="台灣楷體" w:hAnsi="台灣楷體" w:cs="Charis SIL"/>
          <w:highlight w:val="green"/>
          <w:rPrChange w:id="45" w:author="user" w:date="2015-03-21T21:41:00Z">
            <w:rPr>
              <w:rFonts w:hint="eastAsia"/>
            </w:rPr>
          </w:rPrChange>
        </w:rPr>
        <w:t>自理</w:t>
      </w:r>
      <w:r w:rsidR="00AA31ED" w:rsidRPr="00CE779A">
        <w:rPr>
          <w:rFonts w:ascii="台灣楷體" w:eastAsia="台灣楷體" w:hAnsi="台灣楷體" w:cs="Charis SIL"/>
        </w:rPr>
        <w:t>鄭氏</w:t>
      </w:r>
      <w:r w:rsidRPr="00CE779A">
        <w:rPr>
          <w:rFonts w:ascii="台灣楷體" w:eastAsia="台灣楷體" w:hAnsi="台灣楷體" w:cs="Charis SIL"/>
        </w:rPr>
        <w:t>，毋過東寧國政艱難，總制陳永華佮監國鄭克</w:t>
      </w:r>
      <w:r w:rsidRPr="00CE779A">
        <w:rPr>
          <w:rFonts w:ascii="台灣楷體" w:eastAsia="新細明體-ExtB" w:hAnsi="台灣楷體" w:cs="Charis SIL"/>
        </w:rPr>
        <w:t>𡒉</w:t>
      </w:r>
      <w:r w:rsidRPr="00CE779A">
        <w:rPr>
          <w:rFonts w:ascii="台灣楷體" w:eastAsia="台灣楷體" w:hAnsi="台灣楷體" w:cs="Charis SIL"/>
        </w:rPr>
        <w:t>，</w:t>
      </w:r>
      <w:del w:id="46" w:author="user" w:date="2015-03-16T23:20:00Z">
        <w:r w:rsidRPr="00CE779A" w:rsidDel="00590E0E">
          <w:rPr>
            <w:rFonts w:ascii="台灣楷體" w:eastAsia="台灣楷體" w:hAnsi="台灣楷體" w:cs="Charis SIL"/>
          </w:rPr>
          <w:delText>也</w:delText>
        </w:r>
      </w:del>
      <w:ins w:id="47" w:author="user" w:date="2015-03-16T23:20:00Z">
        <w:r w:rsidR="00590E0E" w:rsidRPr="00CE779A">
          <w:rPr>
            <w:rFonts w:ascii="台灣楷體" w:eastAsia="台灣楷體" w:hAnsi="台灣楷體" w:cs="Charis SIL"/>
          </w:rPr>
          <w:t>嘛</w:t>
        </w:r>
      </w:ins>
      <w:r w:rsidRPr="00CE779A">
        <w:rPr>
          <w:rFonts w:ascii="台灣楷體" w:eastAsia="台灣楷體" w:hAnsi="台灣楷體" w:cs="Charis SIL"/>
        </w:rPr>
        <w:t>難有作為。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鄭克</w:t>
      </w:r>
      <w:r w:rsidRPr="00CE779A">
        <w:rPr>
          <w:rFonts w:ascii="台灣楷體" w:eastAsia="新細明體-ExtB" w:hAnsi="Charis SIL" w:cs="Charis SIL"/>
        </w:rPr>
        <w:t>𡒉</w:t>
      </w:r>
      <w:r w:rsidRPr="00CE779A">
        <w:rPr>
          <w:rFonts w:ascii="台灣楷體" w:eastAsia="台灣楷體" w:hAnsi="台灣楷體" w:cs="Charis SIL"/>
        </w:rPr>
        <w:t>是陳永華的囝婿，年歲猶少</w:t>
      </w:r>
      <w:del w:id="48" w:author="user" w:date="2015-03-21T21:42:00Z">
        <w:r w:rsidRPr="00CE779A" w:rsidDel="00CB368F">
          <w:rPr>
            <w:rFonts w:ascii="台灣楷體" w:eastAsia="台灣楷體" w:hAnsi="台灣楷體" w:cs="Charis SIL"/>
          </w:rPr>
          <w:delText>年</w:delText>
        </w:r>
      </w:del>
      <w:r w:rsidRPr="00CE779A">
        <w:rPr>
          <w:rFonts w:ascii="台灣楷體" w:eastAsia="台灣楷體" w:hAnsi="台灣楷體" w:cs="Charis SIL"/>
        </w:rPr>
        <w:t>，難</w:t>
      </w:r>
      <w:ins w:id="49" w:author="user" w:date="2015-03-17T13:51:00Z">
        <w:r w:rsidR="001D3A5E" w:rsidRPr="00CE779A">
          <w:rPr>
            <w:rFonts w:ascii="台灣楷體" w:eastAsia="台灣楷體" w:hAnsi="台灣楷體" w:cs="Charis SIL"/>
          </w:rPr>
          <w:t>以</w:t>
        </w:r>
      </w:ins>
      <w:r w:rsidRPr="00CE779A">
        <w:rPr>
          <w:rFonts w:ascii="台灣楷體" w:eastAsia="台灣楷體" w:hAnsi="台灣楷體" w:cs="Charis SIL"/>
        </w:rPr>
        <w:t>獨當大任。陳永華知</w:t>
      </w:r>
      <w:ins w:id="50" w:author="user" w:date="2015-03-16T22:52:00Z">
        <w:r w:rsidR="004420BC" w:rsidRPr="00CE779A">
          <w:rPr>
            <w:rFonts w:ascii="台灣楷體" w:eastAsia="台灣楷體" w:hAnsi="台灣楷體" w:cs="Charis SIL"/>
          </w:rPr>
          <w:t>影</w:t>
        </w:r>
      </w:ins>
      <w:r w:rsidRPr="00CE779A">
        <w:rPr>
          <w:rFonts w:ascii="台灣楷體" w:eastAsia="台灣楷體" w:hAnsi="台灣楷體" w:cs="Charis SIL"/>
        </w:rPr>
        <w:t>鄭氏國祚</w:t>
      </w:r>
      <w:del w:id="51" w:author="user" w:date="2015-03-16T22:53:00Z">
        <w:r w:rsidRPr="00CE779A" w:rsidDel="004420BC">
          <w:rPr>
            <w:rFonts w:ascii="台灣楷體" w:eastAsia="台灣楷體" w:hAnsi="台灣楷體" w:cs="Charis SIL"/>
          </w:rPr>
          <w:delText>難</w:delText>
        </w:r>
      </w:del>
      <w:ins w:id="52" w:author="user" w:date="2015-03-21T21:42:00Z">
        <w:r w:rsidR="00CB368F" w:rsidRPr="00CE779A">
          <w:rPr>
            <w:rFonts w:ascii="台灣楷體" w:eastAsia="台灣楷體" w:hAnsi="台灣楷體" w:cs="Charis SIL"/>
          </w:rPr>
          <w:t>袂</w:t>
        </w:r>
      </w:ins>
      <w:r w:rsidRPr="00CE779A">
        <w:rPr>
          <w:rFonts w:ascii="台灣楷體" w:eastAsia="台灣楷體" w:hAnsi="台灣楷體" w:cs="Charis SIL"/>
        </w:rPr>
        <w:t>久</w:t>
      </w:r>
      <w:ins w:id="53" w:author="user" w:date="2015-03-16T22:53:00Z">
        <w:r w:rsidR="004420BC" w:rsidRPr="00CE779A">
          <w:rPr>
            <w:rFonts w:ascii="台灣楷體" w:eastAsia="台灣楷體" w:hAnsi="台灣楷體" w:cs="Charis SIL"/>
          </w:rPr>
          <w:t>長</w:t>
        </w:r>
      </w:ins>
      <w:r w:rsidRPr="00CE779A">
        <w:rPr>
          <w:rFonts w:ascii="台灣楷體" w:eastAsia="台灣楷體" w:hAnsi="台灣楷體" w:cs="Charis SIL"/>
        </w:rPr>
        <w:t>，國姓爺鄭成功遺志</w:t>
      </w:r>
      <w:del w:id="54" w:author="user" w:date="2015-03-16T22:53:00Z">
        <w:r w:rsidRPr="00CE779A" w:rsidDel="004420BC">
          <w:rPr>
            <w:rFonts w:ascii="台灣楷體" w:eastAsia="台灣楷體" w:hAnsi="台灣楷體" w:cs="Charis SIL"/>
          </w:rPr>
          <w:delText>難</w:delText>
        </w:r>
      </w:del>
      <w:ins w:id="55" w:author="user" w:date="2015-03-16T22:53:00Z">
        <w:r w:rsidR="004420BC" w:rsidRPr="00CE779A">
          <w:rPr>
            <w:rFonts w:ascii="台灣楷體" w:eastAsia="台灣楷體" w:hAnsi="台灣楷體" w:cs="Charis SIL"/>
          </w:rPr>
          <w:t>僫得</w:t>
        </w:r>
      </w:ins>
      <w:r w:rsidRPr="00CE779A">
        <w:rPr>
          <w:rFonts w:ascii="台灣楷體" w:eastAsia="台灣楷體" w:hAnsi="台灣楷體" w:cs="Charis SIL"/>
        </w:rPr>
        <w:t>完</w:t>
      </w:r>
      <w:ins w:id="56" w:author="user" w:date="2015-03-16T22:53:00Z">
        <w:r w:rsidR="004420BC" w:rsidRPr="00CE779A">
          <w:rPr>
            <w:rFonts w:ascii="台灣楷體" w:eastAsia="台灣楷體" w:hAnsi="台灣楷體" w:cs="Charis SIL"/>
          </w:rPr>
          <w:t>成</w:t>
        </w:r>
      </w:ins>
      <w:r w:rsidRPr="00CE779A">
        <w:rPr>
          <w:rFonts w:ascii="台灣楷體" w:eastAsia="台灣楷體" w:hAnsi="台灣楷體" w:cs="Charis SIL"/>
        </w:rPr>
        <w:t>，</w:t>
      </w:r>
      <w:del w:id="57" w:author="user" w:date="2015-03-21T21:42:00Z">
        <w:r w:rsidRPr="00CE779A" w:rsidDel="00CB368F">
          <w:rPr>
            <w:rFonts w:ascii="台灣楷體" w:eastAsia="台灣楷體" w:hAnsi="台灣楷體" w:cs="Charis SIL"/>
          </w:rPr>
          <w:delText>逐工</w:delText>
        </w:r>
      </w:del>
      <w:ins w:id="58" w:author="user" w:date="2015-03-21T21:42:00Z">
        <w:r w:rsidR="00CB368F" w:rsidRPr="00CE779A">
          <w:rPr>
            <w:rFonts w:ascii="台灣楷體" w:eastAsia="台灣楷體" w:hAnsi="台灣楷體" w:cs="Charis SIL"/>
          </w:rPr>
          <w:t>規日</w:t>
        </w:r>
      </w:ins>
      <w:del w:id="59" w:author="user" w:date="2015-03-16T22:53:00Z">
        <w:r w:rsidRPr="00CE779A" w:rsidDel="004420BC">
          <w:rPr>
            <w:rFonts w:ascii="台灣楷體" w:eastAsia="台灣楷體" w:hAnsi="台灣楷體" w:cs="Charis SIL"/>
          </w:rPr>
          <w:delText>焦思苦慮</w:delText>
        </w:r>
      </w:del>
      <w:ins w:id="60" w:author="user" w:date="2015-03-16T22:53:00Z">
        <w:r w:rsidR="004420BC" w:rsidRPr="00CE779A">
          <w:rPr>
            <w:rFonts w:ascii="台灣楷體" w:eastAsia="台灣楷體" w:hAnsi="台灣楷體" w:cs="Charis SIL"/>
          </w:rPr>
          <w:t>操心扒腹</w:t>
        </w:r>
      </w:ins>
      <w:r w:rsidRPr="00CE779A">
        <w:rPr>
          <w:rFonts w:ascii="台灣楷體" w:eastAsia="台灣楷體" w:hAnsi="台灣楷體" w:cs="Charis SIL"/>
        </w:rPr>
        <w:t>，左右難分其憂，</w:t>
      </w:r>
      <w:del w:id="61" w:author="user" w:date="2015-03-21T21:42:00Z">
        <w:r w:rsidR="006A56F9" w:rsidRPr="00CE779A" w:rsidDel="00CB368F">
          <w:rPr>
            <w:rFonts w:ascii="台灣楷體" w:eastAsia="台灣楷體" w:hAnsi="台灣楷體" w:cs="Charis SIL"/>
          </w:rPr>
          <w:delText>干焦</w:delText>
        </w:r>
      </w:del>
      <w:ins w:id="62" w:author="user" w:date="2015-03-21T21:42:00Z">
        <w:r w:rsidR="00CB368F" w:rsidRPr="00CE779A">
          <w:rPr>
            <w:rFonts w:ascii="台灣楷體" w:eastAsia="台灣楷體" w:hAnsi="台灣楷體" w:cs="Charis SIL"/>
          </w:rPr>
          <w:t>只好</w:t>
        </w:r>
      </w:ins>
      <w:r w:rsidRPr="00CE779A">
        <w:rPr>
          <w:rFonts w:ascii="台灣楷體" w:eastAsia="台灣楷體" w:hAnsi="台灣楷體" w:cs="Charis SIL"/>
        </w:rPr>
        <w:t>小心</w:t>
      </w:r>
      <w:del w:id="63" w:author="user" w:date="2015-03-17T16:43:00Z">
        <w:r w:rsidRPr="00CE779A" w:rsidDel="00655848">
          <w:rPr>
            <w:rFonts w:ascii="台灣楷體" w:eastAsia="台灣楷體" w:hAnsi="台灣楷體" w:cs="Charis SIL"/>
          </w:rPr>
          <w:delText>服侍</w:delText>
        </w:r>
      </w:del>
      <w:ins w:id="64" w:author="user" w:date="2015-03-17T16:43:00Z">
        <w:r w:rsidR="00655848" w:rsidRPr="00CE779A">
          <w:rPr>
            <w:rFonts w:ascii="台灣楷體" w:eastAsia="台灣楷體" w:hAnsi="台灣楷體" w:cs="Charis SIL"/>
          </w:rPr>
          <w:t>侍候</w:t>
        </w:r>
      </w:ins>
      <w:r w:rsidRPr="00CE779A">
        <w:rPr>
          <w:rFonts w:ascii="台灣楷體" w:eastAsia="台灣楷體" w:hAnsi="台灣楷體" w:cs="Charis SIL"/>
        </w:rPr>
        <w:t>。</w:t>
      </w:r>
      <w:r w:rsidRPr="00CE779A">
        <w:rPr>
          <w:rFonts w:ascii="台灣楷體" w:eastAsia="台灣楷體" w:hAnsi="台灣楷體" w:cs="新細明體" w:hint="eastAsia"/>
        </w:rPr>
        <w:t>──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lastRenderedPageBreak/>
        <w:t>望山佇門邊徛一睏仔，伸手輕輕仔挵兩下門枋，嗽一聲。陳總制聽著聲</w:t>
      </w:r>
      <w:del w:id="65" w:author="user" w:date="2015-03-21T21:43:00Z">
        <w:r w:rsidRPr="00CE779A" w:rsidDel="00CB368F">
          <w:rPr>
            <w:rFonts w:ascii="台灣楷體" w:eastAsia="台灣楷體" w:hAnsi="台灣楷體" w:cs="Charis SIL"/>
          </w:rPr>
          <w:delText>音</w:delText>
        </w:r>
      </w:del>
      <w:r w:rsidRPr="00CE779A">
        <w:rPr>
          <w:rFonts w:ascii="台灣楷體" w:eastAsia="台灣楷體" w:hAnsi="台灣楷體" w:cs="Charis SIL"/>
        </w:rPr>
        <w:t>，攑頭看</w:t>
      </w:r>
      <w:del w:id="66" w:author="user" w:date="2015-03-08T15:06:00Z">
        <w:r w:rsidRPr="00CE779A" w:rsidDel="00743D02">
          <w:rPr>
            <w:rFonts w:ascii="台灣楷體" w:eastAsia="台灣楷體" w:hAnsi="台灣楷體" w:cs="Charis SIL"/>
          </w:rPr>
          <w:delText>著</w:delText>
        </w:r>
      </w:del>
      <w:r w:rsidRPr="00CE779A">
        <w:rPr>
          <w:rFonts w:ascii="台灣楷體" w:eastAsia="台灣楷體" w:hAnsi="台灣楷體" w:cs="Charis SIL"/>
        </w:rPr>
        <w:t>望山，就共倒手囥落來，欶</w:t>
      </w:r>
      <w:del w:id="67" w:author="user" w:date="2015-03-21T21:43:00Z">
        <w:r w:rsidRPr="00CE779A" w:rsidDel="00CB368F">
          <w:rPr>
            <w:rFonts w:ascii="台灣楷體" w:eastAsia="台灣楷體" w:hAnsi="台灣楷體" w:cs="Charis SIL"/>
          </w:rPr>
          <w:delText>一口氣</w:delText>
        </w:r>
      </w:del>
      <w:ins w:id="68" w:author="user" w:date="2015-03-21T21:43:00Z">
        <w:r w:rsidR="00CB368F" w:rsidRPr="00CE779A">
          <w:rPr>
            <w:rFonts w:ascii="台灣楷體" w:eastAsia="台灣楷體" w:hAnsi="台灣楷體" w:cs="Charis SIL"/>
          </w:rPr>
          <w:t>一喙氣</w:t>
        </w:r>
      </w:ins>
      <w:r w:rsidRPr="00CE779A">
        <w:rPr>
          <w:rFonts w:ascii="台灣楷體" w:eastAsia="台灣楷體" w:hAnsi="台灣楷體" w:cs="Charis SIL"/>
        </w:rPr>
        <w:t>，</w:t>
      </w:r>
      <w:del w:id="69" w:author="user" w:date="2015-03-08T15:07:00Z">
        <w:r w:rsidRPr="00CE779A" w:rsidDel="00743D02">
          <w:rPr>
            <w:rFonts w:ascii="台灣楷體" w:eastAsia="台灣楷體" w:hAnsi="台灣楷體" w:cs="Charis SIL"/>
          </w:rPr>
          <w:delText>急急仔</w:delText>
        </w:r>
      </w:del>
      <w:ins w:id="70" w:author="user" w:date="2015-03-08T15:07:00Z">
        <w:r w:rsidR="00743D02" w:rsidRPr="00CE779A">
          <w:rPr>
            <w:rFonts w:ascii="台灣楷體" w:eastAsia="台灣楷體" w:hAnsi="台灣楷體" w:cs="Charis SIL"/>
          </w:rPr>
          <w:t>隨</w:t>
        </w:r>
      </w:ins>
      <w:r w:rsidRPr="00CE779A">
        <w:rPr>
          <w:rFonts w:ascii="台灣楷體" w:eastAsia="台灣楷體" w:hAnsi="台灣楷體" w:cs="Charis SIL"/>
        </w:rPr>
        <w:t>吐</w:t>
      </w:r>
      <w:del w:id="71" w:author="user" w:date="2015-03-08T15:07:00Z">
        <w:r w:rsidRPr="00CE779A" w:rsidDel="00743D02">
          <w:rPr>
            <w:rFonts w:ascii="台灣楷體" w:eastAsia="台灣楷體" w:hAnsi="台灣楷體" w:cs="Charis SIL"/>
          </w:rPr>
          <w:delText>出來</w:delText>
        </w:r>
      </w:del>
      <w:ins w:id="72" w:author="user" w:date="2015-03-08T15:07:00Z">
        <w:r w:rsidR="00743D02" w:rsidRPr="00CE779A">
          <w:rPr>
            <w:rFonts w:ascii="台灣楷體" w:eastAsia="台灣楷體" w:hAnsi="台灣楷體" w:cs="Charis SIL"/>
          </w:rPr>
          <w:t>大氣</w:t>
        </w:r>
      </w:ins>
      <w:r w:rsidRPr="00CE779A">
        <w:rPr>
          <w:rFonts w:ascii="台灣楷體" w:eastAsia="台灣楷體" w:hAnsi="台灣楷體" w:cs="Charis SIL"/>
        </w:rPr>
        <w:t>，</w:t>
      </w:r>
      <w:del w:id="73" w:author="user" w:date="2015-03-08T15:07:00Z">
        <w:r w:rsidRPr="00CE779A" w:rsidDel="00743D02">
          <w:rPr>
            <w:rFonts w:ascii="台灣楷體" w:eastAsia="台灣楷體" w:hAnsi="台灣楷體" w:cs="Charis SIL"/>
          </w:rPr>
          <w:delText>對</w:delText>
        </w:r>
      </w:del>
      <w:ins w:id="74" w:author="user" w:date="2015-03-08T15:07:00Z">
        <w:r w:rsidR="00743D02" w:rsidRPr="00CE779A">
          <w:rPr>
            <w:rFonts w:ascii="台灣楷體" w:eastAsia="台灣楷體" w:hAnsi="台灣楷體" w:cs="Charis SIL"/>
          </w:rPr>
          <w:t>目睭</w:t>
        </w:r>
      </w:ins>
      <w:del w:id="75" w:author="user" w:date="2015-03-20T23:40:00Z">
        <w:r w:rsidRPr="00CE779A" w:rsidDel="00FA0189">
          <w:rPr>
            <w:rFonts w:ascii="台灣楷體" w:eastAsia="台灣楷體" w:hAnsi="台灣楷體" w:cs="Charis SIL"/>
          </w:rPr>
          <w:delText>望山</w:delText>
        </w:r>
      </w:del>
      <w:ins w:id="76" w:author="user" w:date="2015-03-21T21:44:00Z">
        <w:r w:rsidR="00CB368F" w:rsidRPr="00CE779A">
          <w:rPr>
            <w:rFonts w:ascii="台灣楷體" w:eastAsia="台灣楷體" w:hAnsi="台灣楷體" w:cs="Charis SIL"/>
          </w:rPr>
          <w:t>掠</w:t>
        </w:r>
      </w:ins>
      <w:ins w:id="77" w:author="user" w:date="2015-03-20T23:40:00Z">
        <w:r w:rsidR="00FA0189" w:rsidRPr="00CE779A">
          <w:rPr>
            <w:rFonts w:ascii="台灣楷體" w:eastAsia="台灣楷體" w:hAnsi="台灣楷體" w:cs="Charis SIL"/>
          </w:rPr>
          <w:t>望山</w:t>
        </w:r>
      </w:ins>
      <w:del w:id="78" w:author="user" w:date="2015-03-08T15:08:00Z">
        <w:r w:rsidRPr="00CE779A" w:rsidDel="00743D02">
          <w:rPr>
            <w:rFonts w:ascii="台灣楷體" w:eastAsia="台灣楷體" w:hAnsi="台灣楷體" w:cs="Charis SIL"/>
          </w:rPr>
          <w:delText>攑</w:delText>
        </w:r>
      </w:del>
      <w:ins w:id="79" w:author="user" w:date="2015-03-08T15:08:00Z">
        <w:r w:rsidR="00743D02" w:rsidRPr="00CE779A">
          <w:rPr>
            <w:rFonts w:ascii="台灣楷體" w:eastAsia="台灣楷體" w:hAnsi="台灣楷體" w:cs="Charis SIL"/>
          </w:rPr>
          <w:t>瞭（lió）</w:t>
        </w:r>
      </w:ins>
      <w:r w:rsidRPr="00CE779A">
        <w:rPr>
          <w:rFonts w:ascii="台灣楷體" w:eastAsia="台灣楷體" w:hAnsi="台灣楷體" w:cs="Charis SIL"/>
        </w:rPr>
        <w:t>一下</w:t>
      </w:r>
      <w:del w:id="80" w:author="user" w:date="2015-03-08T15:08:00Z">
        <w:r w:rsidRPr="00CE779A" w:rsidDel="00743D02">
          <w:rPr>
            <w:rFonts w:ascii="台灣楷體" w:eastAsia="台灣楷體" w:hAnsi="台灣楷體" w:cs="Charis SIL"/>
          </w:rPr>
          <w:delText>仔目頭</w:delText>
        </w:r>
      </w:del>
      <w:r w:rsidRPr="00CE779A">
        <w:rPr>
          <w:rFonts w:ascii="台灣楷體" w:eastAsia="台灣楷體" w:hAnsi="台灣楷體" w:cs="Charis SIL"/>
        </w:rPr>
        <w:t>，望山</w:t>
      </w:r>
      <w:del w:id="81" w:author="user" w:date="2015-03-08T15:08:00Z">
        <w:r w:rsidRPr="00CE779A" w:rsidDel="00743D02">
          <w:rPr>
            <w:rFonts w:ascii="台灣楷體" w:eastAsia="台灣楷體" w:hAnsi="台灣楷體" w:cs="Charis SIL"/>
          </w:rPr>
          <w:delText>才</w:delText>
        </w:r>
      </w:del>
      <w:ins w:id="82" w:author="user" w:date="2015-03-08T15:08:00Z">
        <w:r w:rsidR="00743D02" w:rsidRPr="00CE779A">
          <w:rPr>
            <w:rFonts w:ascii="台灣楷體" w:eastAsia="台灣楷體" w:hAnsi="台灣楷體" w:cs="Charis SIL"/>
          </w:rPr>
          <w:t>行</w:t>
        </w:r>
      </w:ins>
      <w:r w:rsidRPr="00CE779A">
        <w:rPr>
          <w:rFonts w:ascii="台灣楷體" w:eastAsia="台灣楷體" w:hAnsi="台灣楷體" w:cs="Charis SIL"/>
        </w:rPr>
        <w:t>向前，向腰輕聲對i講兩句。陳總制</w:t>
      </w:r>
      <w:del w:id="83" w:author="user" w:date="2015-03-20T23:34:00Z">
        <w:r w:rsidRPr="00CE779A" w:rsidDel="00FA0189">
          <w:rPr>
            <w:rFonts w:ascii="台灣楷體" w:eastAsia="台灣楷體" w:hAnsi="台灣楷體" w:cs="Charis SIL"/>
          </w:rPr>
          <w:delText>聽了</w:delText>
        </w:r>
      </w:del>
      <w:ins w:id="84" w:author="user" w:date="2015-03-20T23:34:00Z">
        <w:r w:rsidR="00FA0189" w:rsidRPr="00CE779A">
          <w:rPr>
            <w:rFonts w:ascii="台灣楷體" w:eastAsia="台灣楷體" w:hAnsi="台灣楷體" w:cs="Charis SIL"/>
          </w:rPr>
          <w:t>聽著</w:t>
        </w:r>
      </w:ins>
      <w:r w:rsidRPr="00CE779A">
        <w:rPr>
          <w:rFonts w:ascii="台灣楷體" w:eastAsia="台灣楷體" w:hAnsi="台灣楷體" w:cs="Charis SIL"/>
        </w:rPr>
        <w:t>頕頭講好，望山</w:t>
      </w:r>
      <w:del w:id="85" w:author="user" w:date="2015-03-21T21:44:00Z">
        <w:r w:rsidRPr="00CE779A" w:rsidDel="00CB368F">
          <w:rPr>
            <w:rFonts w:ascii="台灣楷體" w:eastAsia="台灣楷體" w:hAnsi="台灣楷體" w:cs="Charis SIL"/>
          </w:rPr>
          <w:delText>拄</w:delText>
        </w:r>
      </w:del>
      <w:ins w:id="86" w:author="user" w:date="2015-03-21T21:44:00Z">
        <w:r w:rsidR="00CB368F" w:rsidRPr="00CE779A">
          <w:rPr>
            <w:rFonts w:ascii="台灣楷體" w:eastAsia="台灣楷體" w:hAnsi="台灣楷體" w:cs="Charis SIL"/>
          </w:rPr>
          <w:t>當</w:t>
        </w:r>
      </w:ins>
      <w:r w:rsidRPr="00CE779A">
        <w:rPr>
          <w:rFonts w:ascii="台灣楷體" w:eastAsia="台灣楷體" w:hAnsi="台灣楷體" w:cs="Charis SIL"/>
        </w:rPr>
        <w:t>欲</w:t>
      </w:r>
      <w:del w:id="87" w:author="user" w:date="2015-03-08T15:08:00Z">
        <w:r w:rsidRPr="00CE779A" w:rsidDel="00743D02">
          <w:rPr>
            <w:rFonts w:ascii="台灣楷體" w:eastAsia="台灣楷體" w:hAnsi="台灣楷體" w:cs="Charis SIL"/>
          </w:rPr>
          <w:delText>攑步</w:delText>
        </w:r>
      </w:del>
      <w:r w:rsidRPr="00CE779A">
        <w:rPr>
          <w:rFonts w:ascii="台灣楷體" w:eastAsia="台灣楷體" w:hAnsi="台灣楷體" w:cs="Charis SIL"/>
        </w:rPr>
        <w:t>離開，陳總制閣共i</w:t>
      </w:r>
      <w:del w:id="88" w:author="user" w:date="2015-03-08T15:08:00Z">
        <w:r w:rsidRPr="00CE779A" w:rsidDel="00743D02">
          <w:rPr>
            <w:rFonts w:ascii="台灣楷體" w:eastAsia="台灣楷體" w:hAnsi="台灣楷體" w:cs="Charis SIL"/>
          </w:rPr>
          <w:delText>叫牢</w:delText>
        </w:r>
      </w:del>
      <w:ins w:id="89" w:author="user" w:date="2015-03-08T15:08:00Z">
        <w:r w:rsidR="00743D02" w:rsidRPr="00CE779A">
          <w:rPr>
            <w:rFonts w:ascii="台灣楷體" w:eastAsia="台灣楷體" w:hAnsi="台灣楷體" w:cs="Charis SIL"/>
          </w:rPr>
          <w:t>吩咐</w:t>
        </w:r>
      </w:ins>
      <w:r w:rsidRPr="00CE779A">
        <w:rPr>
          <w:rFonts w:ascii="台灣楷體" w:eastAsia="台灣楷體" w:hAnsi="台灣楷體" w:cs="Charis SIL"/>
        </w:rPr>
        <w:t>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「lí先去後間吩咐素面泡茶，叫i等一下出來佮郭舵公見面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吩咐i lán講話的時陣</w:t>
      </w:r>
      <w:ins w:id="90" w:author="user" w:date="2015-03-08T15:09:00Z">
        <w:r w:rsidR="00743D02" w:rsidRPr="00CE779A">
          <w:rPr>
            <w:rFonts w:ascii="台灣楷體" w:eastAsia="台灣楷體" w:hAnsi="台灣楷體" w:cs="Charis SIL"/>
          </w:rPr>
          <w:t>，</w:t>
        </w:r>
      </w:ins>
      <w:r w:rsidRPr="00CE779A">
        <w:rPr>
          <w:rFonts w:ascii="台灣楷體" w:eastAsia="台灣楷體" w:hAnsi="台灣楷體" w:cs="Charis SIL"/>
        </w:rPr>
        <w:t>啥人攏不准入來。」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(p.23)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聽著</w:t>
      </w:r>
      <w:del w:id="91" w:author="user" w:date="2015-03-08T15:09:00Z">
        <w:r w:rsidRPr="00CE779A" w:rsidDel="00743D02">
          <w:rPr>
            <w:rFonts w:ascii="台灣楷體" w:eastAsia="台灣楷體" w:hAnsi="台灣楷體" w:cs="Charis SIL"/>
          </w:rPr>
          <w:delText>這</w:delText>
        </w:r>
      </w:del>
      <w:r w:rsidRPr="00CE779A">
        <w:rPr>
          <w:rFonts w:ascii="台灣楷體" w:eastAsia="台灣楷體" w:hAnsi="台灣楷體" w:cs="Charis SIL"/>
        </w:rPr>
        <w:t>吩咐，望山</w:t>
      </w:r>
      <w:del w:id="92" w:author="user" w:date="2015-03-21T21:44:00Z">
        <w:r w:rsidRPr="00CE779A" w:rsidDel="00CB368F">
          <w:rPr>
            <w:rFonts w:ascii="台灣楷體" w:eastAsia="台灣楷體" w:hAnsi="台灣楷體" w:cs="Charis SIL"/>
          </w:rPr>
          <w:delText>陰沉</w:delText>
        </w:r>
      </w:del>
      <w:ins w:id="93" w:author="user" w:date="2015-03-21T21:44:00Z">
        <w:r w:rsidR="00CB368F" w:rsidRPr="00CE779A">
          <w:rPr>
            <w:rFonts w:ascii="台灣楷體" w:eastAsia="台灣楷體" w:hAnsi="台灣楷體" w:cs="Charis SIL"/>
          </w:rPr>
          <w:t>鬱卒</w:t>
        </w:r>
      </w:ins>
      <w:r w:rsidRPr="00CE779A">
        <w:rPr>
          <w:rFonts w:ascii="台灣楷體" w:eastAsia="台灣楷體" w:hAnsi="台灣楷體" w:cs="Charis SIL"/>
        </w:rPr>
        <w:t>憂愁的心情略略仔</w:t>
      </w:r>
      <w:ins w:id="94" w:author="user" w:date="2015-03-08T15:09:00Z">
        <w:r w:rsidR="00743D02" w:rsidRPr="00CE779A">
          <w:rPr>
            <w:rFonts w:ascii="台灣楷體" w:eastAsia="台灣楷體" w:hAnsi="台灣楷體" w:cs="Charis SIL"/>
          </w:rPr>
          <w:t>有較</w:t>
        </w:r>
      </w:ins>
      <w:del w:id="95" w:author="user" w:date="2015-03-08T15:10:00Z">
        <w:r w:rsidRPr="00CE779A" w:rsidDel="00743D02">
          <w:rPr>
            <w:rFonts w:ascii="台灣楷體" w:eastAsia="台灣楷體" w:hAnsi="台灣楷體" w:cs="Charis SIL"/>
          </w:rPr>
          <w:delText>舒展一點仔</w:delText>
        </w:r>
      </w:del>
      <w:ins w:id="96" w:author="user" w:date="2015-03-08T15:10:00Z">
        <w:r w:rsidR="00743D02" w:rsidRPr="00CE779A">
          <w:rPr>
            <w:rFonts w:ascii="台灣楷體" w:eastAsia="台灣楷體" w:hAnsi="台灣楷體" w:cs="Charis SIL"/>
          </w:rPr>
          <w:t>爽快</w:t>
        </w:r>
      </w:ins>
      <w:r w:rsidRPr="00CE779A">
        <w:rPr>
          <w:rFonts w:ascii="台灣楷體" w:eastAsia="台灣楷體" w:hAnsi="台灣楷體" w:cs="Charis SIL"/>
        </w:rPr>
        <w:t>，面</w:t>
      </w:r>
      <w:del w:id="97" w:author="user" w:date="2015-03-08T15:10:00Z">
        <w:r w:rsidRPr="00CE779A" w:rsidDel="00743D02">
          <w:rPr>
            <w:rFonts w:ascii="台灣楷體" w:eastAsia="台灣楷體" w:hAnsi="台灣楷體" w:cs="Charis SIL"/>
          </w:rPr>
          <w:delText>上</w:delText>
        </w:r>
      </w:del>
      <w:ins w:id="98" w:author="user" w:date="2015-03-08T15:10:00Z">
        <w:r w:rsidR="00743D02" w:rsidRPr="00CE779A">
          <w:rPr>
            <w:rFonts w:ascii="台灣楷體" w:eastAsia="台灣楷體" w:hAnsi="台灣楷體" w:cs="Charis SIL"/>
          </w:rPr>
          <w:t>裡</w:t>
        </w:r>
      </w:ins>
      <w:r w:rsidRPr="00CE779A">
        <w:rPr>
          <w:rFonts w:ascii="台灣楷體" w:eastAsia="台灣楷體" w:hAnsi="台灣楷體" w:cs="Charis SIL"/>
        </w:rPr>
        <w:t>露出</w:t>
      </w:r>
      <w:del w:id="99" w:author="user" w:date="2015-03-08T15:10:00Z">
        <w:r w:rsidRPr="00CE779A" w:rsidDel="00743D02">
          <w:rPr>
            <w:rFonts w:ascii="台灣楷體" w:eastAsia="台灣楷體" w:hAnsi="台灣楷體" w:cs="Charis SIL"/>
          </w:rPr>
          <w:delText>一寡</w:delText>
        </w:r>
      </w:del>
      <w:ins w:id="100" w:author="user" w:date="2015-03-08T15:10:00Z">
        <w:r w:rsidR="00743D02" w:rsidRPr="00CE779A">
          <w:rPr>
            <w:rFonts w:ascii="台灣楷體" w:eastAsia="台灣楷體" w:hAnsi="台灣楷體" w:cs="Charis SIL"/>
          </w:rPr>
          <w:t>淡薄</w:t>
        </w:r>
      </w:ins>
      <w:r w:rsidRPr="00CE779A">
        <w:rPr>
          <w:rFonts w:ascii="台灣楷體" w:eastAsia="台灣楷體" w:hAnsi="台灣楷體" w:cs="Charis SIL"/>
        </w:rPr>
        <w:t>仔笑容。緊入去後間交代好</w:t>
      </w:r>
      <w:ins w:id="101" w:author="user" w:date="2015-03-21T21:44:00Z">
        <w:r w:rsidR="00CB368F" w:rsidRPr="00CE779A">
          <w:rPr>
            <w:rFonts w:ascii="台灣楷體" w:eastAsia="台灣楷體" w:hAnsi="台灣楷體" w:cs="Charis SIL"/>
          </w:rPr>
          <w:t>勢</w:t>
        </w:r>
      </w:ins>
      <w:del w:id="102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r w:rsidRPr="00CE779A">
        <w:rPr>
          <w:rFonts w:ascii="台灣楷體" w:eastAsia="台灣楷體" w:hAnsi="台灣楷體" w:cs="Charis SIL"/>
        </w:rPr>
        <w:t>，</w:t>
      </w:r>
      <w:ins w:id="103" w:author="user" w:date="2015-03-21T21:45:00Z">
        <w:r w:rsidR="00CB368F" w:rsidRPr="00CE779A">
          <w:rPr>
            <w:rFonts w:ascii="台灣楷體" w:eastAsia="台灣楷體" w:hAnsi="台灣楷體" w:cs="Charis SIL"/>
          </w:rPr>
          <w:t>紲落</w:t>
        </w:r>
      </w:ins>
      <w:r w:rsidRPr="00CE779A">
        <w:rPr>
          <w:rFonts w:ascii="台灣楷體" w:eastAsia="台灣楷體" w:hAnsi="台灣楷體" w:cs="Charis SIL"/>
        </w:rPr>
        <w:t>就去大廳領郭舵公來見陳總制。陳總制拄請郭舵公坐好，素面就捀茶盤入來。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素面拄十七歲，面容美麗，誠捌代誌，</w:t>
      </w:r>
      <w:ins w:id="104" w:author="user" w:date="2015-03-16T22:54:00Z">
        <w:r w:rsidR="004420BC" w:rsidRPr="00CE779A">
          <w:rPr>
            <w:rFonts w:ascii="台灣楷體" w:eastAsia="台灣楷體" w:hAnsi="台灣楷體" w:cs="Charis SIL"/>
          </w:rPr>
          <w:t>已經</w:t>
        </w:r>
      </w:ins>
      <w:r w:rsidRPr="00CE779A">
        <w:rPr>
          <w:rFonts w:ascii="台灣楷體" w:eastAsia="台灣楷體" w:hAnsi="台灣楷體" w:cs="Charis SIL"/>
        </w:rPr>
        <w:t>佇總制府</w:t>
      </w:r>
      <w:del w:id="105" w:author="user" w:date="2015-03-17T16:43:00Z">
        <w:r w:rsidRPr="00CE779A" w:rsidDel="00655848">
          <w:rPr>
            <w:rFonts w:ascii="台灣楷體" w:eastAsia="台灣楷體" w:hAnsi="台灣楷體" w:cs="Charis SIL"/>
          </w:rPr>
          <w:delText>服侍</w:delText>
        </w:r>
      </w:del>
      <w:ins w:id="106" w:author="user" w:date="2015-03-17T16:43:00Z">
        <w:r w:rsidR="00655848" w:rsidRPr="00CE779A">
          <w:rPr>
            <w:rFonts w:ascii="台灣楷體" w:eastAsia="台灣楷體" w:hAnsi="台灣楷體" w:cs="Charis SIL"/>
          </w:rPr>
          <w:t>侍候</w:t>
        </w:r>
      </w:ins>
      <w:del w:id="107" w:author="user" w:date="2015-03-16T22:54:00Z">
        <w:r w:rsidRPr="00CE779A" w:rsidDel="004420BC">
          <w:rPr>
            <w:rFonts w:ascii="台灣楷體" w:eastAsia="台灣楷體" w:hAnsi="台灣楷體" w:cs="Charis SIL"/>
          </w:rPr>
          <w:delText>有</w:delText>
        </w:r>
      </w:del>
      <w:r w:rsidRPr="00CE779A">
        <w:rPr>
          <w:rFonts w:ascii="台灣楷體" w:eastAsia="台灣楷體" w:hAnsi="台灣楷體" w:cs="Charis SIL"/>
        </w:rPr>
        <w:t>幾</w:t>
      </w:r>
      <w:del w:id="108" w:author="user" w:date="2015-03-21T21:45:00Z">
        <w:r w:rsidRPr="00CE779A" w:rsidDel="008D3B6A">
          <w:rPr>
            <w:rFonts w:ascii="台灣楷體" w:eastAsia="台灣楷體" w:hAnsi="台灣楷體" w:cs="Charis SIL"/>
          </w:rPr>
          <w:delText>仔</w:delText>
        </w:r>
      </w:del>
      <w:ins w:id="109" w:author="user" w:date="2015-03-21T21:45:00Z">
        <w:r w:rsidR="008D3B6A" w:rsidRPr="00CE779A">
          <w:rPr>
            <w:rFonts w:ascii="台灣楷體" w:eastAsia="台灣楷體" w:hAnsi="台灣楷體" w:cs="Charis SIL"/>
          </w:rPr>
          <w:t>若</w:t>
        </w:r>
      </w:ins>
      <w:r w:rsidRPr="00CE779A">
        <w:rPr>
          <w:rFonts w:ascii="台灣楷體" w:eastAsia="台灣楷體" w:hAnsi="台灣楷體" w:cs="Charis SIL"/>
        </w:rPr>
        <w:t>冬，誠得陳總制</w:t>
      </w:r>
      <w:del w:id="110" w:author="user" w:date="2015-03-16T22:54:00Z">
        <w:r w:rsidRPr="00CE779A" w:rsidDel="004420BC">
          <w:rPr>
            <w:rFonts w:ascii="台灣楷體" w:eastAsia="台灣楷體" w:hAnsi="台灣楷體" w:cs="Charis SIL"/>
          </w:rPr>
          <w:delText>疼痛</w:delText>
        </w:r>
      </w:del>
      <w:ins w:id="111" w:author="user" w:date="2015-03-16T22:54:00Z">
        <w:r w:rsidR="004420BC" w:rsidRPr="00CE779A">
          <w:rPr>
            <w:rFonts w:ascii="台灣楷體" w:eastAsia="台灣楷體" w:hAnsi="台灣楷體" w:cs="Charis SIL"/>
          </w:rPr>
          <w:t>疼惜</w:t>
        </w:r>
      </w:ins>
      <w:r w:rsidRPr="00CE779A">
        <w:rPr>
          <w:rFonts w:ascii="台灣楷體" w:eastAsia="台灣楷體" w:hAnsi="台灣楷體" w:cs="Charis SIL"/>
        </w:rPr>
        <w:t>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素面行倚桌邊，笑容滿面，先對郭舵公叫</w:t>
      </w:r>
      <w:ins w:id="112" w:author="user" w:date="2015-03-08T15:11:00Z">
        <w:r w:rsidR="00743D02" w:rsidRPr="00CE779A">
          <w:rPr>
            <w:rFonts w:ascii="台灣楷體" w:eastAsia="台灣楷體" w:hAnsi="台灣楷體" w:cs="Charis SIL"/>
          </w:rPr>
          <w:t>一</w:t>
        </w:r>
      </w:ins>
      <w:r w:rsidRPr="00CE779A">
        <w:rPr>
          <w:rFonts w:ascii="台灣楷體" w:eastAsia="台灣楷體" w:hAnsi="台灣楷體" w:cs="Charis SIL"/>
        </w:rPr>
        <w:t>聲「舵公伯」，</w:t>
      </w:r>
      <w:ins w:id="113" w:author="user" w:date="2015-03-16T22:54:00Z">
        <w:r w:rsidR="004420BC" w:rsidRPr="00CE779A">
          <w:rPr>
            <w:rFonts w:ascii="台灣楷體" w:eastAsia="台灣楷體" w:hAnsi="台灣楷體" w:cs="Charis SIL"/>
          </w:rPr>
          <w:t>跤手</w:t>
        </w:r>
      </w:ins>
      <w:r w:rsidRPr="00CE779A">
        <w:rPr>
          <w:rFonts w:ascii="台灣楷體" w:eastAsia="台灣楷體" w:hAnsi="台灣楷體" w:cs="Charis SIL"/>
        </w:rPr>
        <w:t>輕快</w:t>
      </w:r>
      <w:del w:id="114" w:author="user" w:date="2015-03-16T22:54:00Z">
        <w:r w:rsidRPr="00CE779A" w:rsidDel="004420BC">
          <w:rPr>
            <w:rFonts w:ascii="台灣楷體" w:eastAsia="台灣楷體" w:hAnsi="台灣楷體" w:cs="Charis SIL"/>
          </w:rPr>
          <w:delText>的將</w:delText>
        </w:r>
      </w:del>
      <w:ins w:id="115" w:author="user" w:date="2015-03-16T22:54:00Z">
        <w:r w:rsidR="004420BC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兩碗茶囥佇桌頂，</w:t>
      </w:r>
      <w:del w:id="116" w:author="user" w:date="2015-03-16T22:56:00Z">
        <w:r w:rsidRPr="00CE779A" w:rsidDel="004420BC">
          <w:rPr>
            <w:rFonts w:ascii="台灣楷體" w:eastAsia="台灣楷體" w:hAnsi="台灣楷體" w:cs="Charis SIL"/>
          </w:rPr>
          <w:delText>才轉身</w:delText>
        </w:r>
      </w:del>
      <w:ins w:id="117" w:author="user" w:date="2015-03-16T22:56:00Z">
        <w:r w:rsidR="004420BC" w:rsidRPr="00CE779A">
          <w:rPr>
            <w:rFonts w:ascii="台灣楷體" w:eastAsia="台灣楷體" w:hAnsi="台灣楷體" w:cs="Charis SIL"/>
          </w:rPr>
          <w:t>翻轉身</w:t>
        </w:r>
      </w:ins>
      <w:r w:rsidRPr="00CE779A">
        <w:rPr>
          <w:rFonts w:ascii="台灣楷體" w:eastAsia="台灣楷體" w:hAnsi="台灣楷體" w:cs="Charis SIL"/>
        </w:rPr>
        <w:t>對郭舵公講：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「舵公伯，lí轉去共阿母講，講guá五月節彼工頂晡會</w:t>
      </w:r>
      <w:del w:id="118" w:author="user" w:date="2015-03-16T22:57:00Z">
        <w:r w:rsidRPr="00CE779A" w:rsidDel="004420BC">
          <w:rPr>
            <w:rFonts w:ascii="台灣楷體" w:eastAsia="台灣楷體" w:hAnsi="台灣楷體" w:cs="Charis SIL"/>
          </w:rPr>
          <w:delText>使</w:delText>
        </w:r>
      </w:del>
      <w:r w:rsidRPr="00CE779A">
        <w:rPr>
          <w:rFonts w:ascii="台灣楷體" w:eastAsia="台灣楷體" w:hAnsi="台灣楷體" w:cs="Charis SIL"/>
        </w:rPr>
        <w:t>轉去過節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總制爺已經答應矣。」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素面講</w:t>
      </w:r>
      <w:del w:id="119" w:author="user" w:date="2015-03-16T22:57:00Z">
        <w:r w:rsidRPr="00CE779A" w:rsidDel="004420BC">
          <w:rPr>
            <w:rFonts w:ascii="台灣楷體" w:eastAsia="台灣楷體" w:hAnsi="台灣楷體" w:cs="Charis SIL"/>
          </w:rPr>
          <w:delText>了</w:delText>
        </w:r>
      </w:del>
      <w:r w:rsidRPr="00CE779A">
        <w:rPr>
          <w:rFonts w:ascii="台灣楷體" w:eastAsia="台灣楷體" w:hAnsi="台灣楷體" w:cs="Charis SIL"/>
        </w:rPr>
        <w:t>看陳總制，閣看李望山。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郭舵公伸手共茶碗捀起來，先</w:t>
      </w:r>
      <w:del w:id="120" w:author="user" w:date="2015-03-16T22:57:00Z">
        <w:r w:rsidRPr="00CE779A" w:rsidDel="004420BC">
          <w:rPr>
            <w:rFonts w:ascii="台灣楷體" w:eastAsia="台灣楷體" w:hAnsi="台灣楷體" w:cs="Charis SIL"/>
          </w:rPr>
          <w:delText>回答</w:delText>
        </w:r>
      </w:del>
      <w:ins w:id="121" w:author="user" w:date="2015-03-16T22:57:00Z">
        <w:r w:rsidR="004420BC" w:rsidRPr="00CE779A">
          <w:rPr>
            <w:rFonts w:ascii="台灣楷體" w:eastAsia="台灣楷體" w:hAnsi="台灣楷體" w:cs="Charis SIL"/>
          </w:rPr>
          <w:t>應</w:t>
        </w:r>
      </w:ins>
      <w:r w:rsidRPr="00CE779A">
        <w:rPr>
          <w:rFonts w:ascii="台灣楷體" w:eastAsia="台灣楷體" w:hAnsi="台灣楷體" w:cs="Charis SIL"/>
        </w:rPr>
        <w:t>講好，才</w:t>
      </w:r>
      <w:del w:id="122" w:author="user" w:date="2015-03-16T22:57:00Z">
        <w:r w:rsidRPr="00CE779A" w:rsidDel="004420BC">
          <w:rPr>
            <w:rFonts w:ascii="台灣楷體" w:eastAsia="台灣楷體" w:hAnsi="台灣楷體" w:cs="Charis SIL"/>
          </w:rPr>
          <w:delText>轉向</w:delText>
        </w:r>
      </w:del>
      <w:ins w:id="123" w:author="user" w:date="2015-03-16T22:57:00Z">
        <w:r w:rsidR="004420BC" w:rsidRPr="00CE779A">
          <w:rPr>
            <w:rFonts w:ascii="台灣楷體" w:eastAsia="台灣楷體" w:hAnsi="台灣楷體" w:cs="Charis SIL"/>
          </w:rPr>
          <w:t>越頭共</w:t>
        </w:r>
      </w:ins>
      <w:r w:rsidRPr="00CE779A">
        <w:rPr>
          <w:rFonts w:ascii="台灣楷體" w:eastAsia="台灣楷體" w:hAnsi="台灣楷體" w:cs="Charis SIL"/>
        </w:rPr>
        <w:t>陳總制講：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「陳總制對素面誠好。」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陳總制無回答，素面</w:t>
      </w:r>
      <w:del w:id="124" w:author="user" w:date="2015-03-16T22:58:00Z">
        <w:r w:rsidRPr="00CE779A" w:rsidDel="004420BC">
          <w:rPr>
            <w:rFonts w:ascii="台灣楷體" w:eastAsia="台灣楷體" w:hAnsi="台灣楷體" w:cs="Charis SIL"/>
          </w:rPr>
          <w:delText>閃過</w:delText>
        </w:r>
      </w:del>
      <w:ins w:id="125" w:author="user" w:date="2015-03-16T22:58:00Z">
        <w:r w:rsidR="004420BC" w:rsidRPr="00CE779A">
          <w:rPr>
            <w:rFonts w:ascii="台灣楷體" w:eastAsia="台灣楷體" w:hAnsi="台灣楷體" w:cs="Charis SIL"/>
          </w:rPr>
          <w:t>退後</w:t>
        </w:r>
      </w:ins>
      <w:r w:rsidRPr="00CE779A">
        <w:rPr>
          <w:rFonts w:ascii="台灣楷體" w:eastAsia="台灣楷體" w:hAnsi="台灣楷體" w:cs="Charis SIL"/>
        </w:rPr>
        <w:t>一步，徛倚望山，輕聲</w:t>
      </w:r>
      <w:ins w:id="126" w:author="user" w:date="2015-03-16T22:57:00Z">
        <w:r w:rsidR="004420BC" w:rsidRPr="00CE779A">
          <w:rPr>
            <w:rFonts w:ascii="台灣楷體" w:eastAsia="台灣楷體" w:hAnsi="台灣楷體" w:cs="Charis SIL"/>
          </w:rPr>
          <w:t>細說</w:t>
        </w:r>
      </w:ins>
      <w:r w:rsidRPr="00CE779A">
        <w:rPr>
          <w:rFonts w:ascii="台灣楷體" w:eastAsia="台灣楷體" w:hAnsi="台灣楷體" w:cs="Charis SIL"/>
        </w:rPr>
        <w:t>問i：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「望山，lí欲</w:t>
      </w:r>
      <w:ins w:id="127" w:author="user" w:date="2015-03-16T22:58:00Z">
        <w:r w:rsidR="004420BC" w:rsidRPr="00CE779A">
          <w:rPr>
            <w:rFonts w:ascii="台灣楷體" w:eastAsia="台灣楷體" w:hAnsi="台灣楷體" w:cs="Charis SIL"/>
          </w:rPr>
          <w:t>啉</w:t>
        </w:r>
      </w:ins>
      <w:del w:id="128" w:author="user" w:date="2015-03-16T22:58:00Z">
        <w:r w:rsidRPr="00CE779A" w:rsidDel="004420BC">
          <w:rPr>
            <w:rFonts w:ascii="台灣楷體" w:eastAsia="台灣楷體" w:hAnsi="台灣楷體" w:cs="Charis SIL"/>
          </w:rPr>
          <w:delText>愛</w:delText>
        </w:r>
      </w:del>
      <w:r w:rsidRPr="00CE779A">
        <w:rPr>
          <w:rFonts w:ascii="台灣楷體" w:eastAsia="台灣楷體" w:hAnsi="台灣楷體" w:cs="Charis SIL"/>
        </w:rPr>
        <w:t>茶無？」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望山搖頭，無講話。素面踅頭閣看陳總制佮郭舵公，看in兩人嘛攏無</w:t>
      </w:r>
      <w:del w:id="129" w:author="user" w:date="2015-03-16T22:58:00Z">
        <w:r w:rsidRPr="00CE779A" w:rsidDel="004420BC">
          <w:rPr>
            <w:rFonts w:ascii="台灣楷體" w:eastAsia="台灣楷體" w:hAnsi="台灣楷體" w:cs="Charis SIL"/>
          </w:rPr>
          <w:delText>想欲對in講話</w:delText>
        </w:r>
      </w:del>
      <w:ins w:id="130" w:author="user" w:date="2015-03-16T22:58:00Z">
        <w:r w:rsidR="004420BC" w:rsidRPr="00CE779A">
          <w:rPr>
            <w:rFonts w:ascii="台灣楷體" w:eastAsia="台灣楷體" w:hAnsi="台灣楷體" w:cs="Charis SIL"/>
          </w:rPr>
          <w:t>意無意</w:t>
        </w:r>
      </w:ins>
      <w:r w:rsidRPr="00CE779A">
        <w:rPr>
          <w:rFonts w:ascii="台灣楷體" w:eastAsia="台灣楷體" w:hAnsi="台灣楷體" w:cs="Charis SIL"/>
        </w:rPr>
        <w:t>，就</w:t>
      </w:r>
      <w:del w:id="131" w:author="user" w:date="2015-03-08T15:31:00Z">
        <w:r w:rsidRPr="00CE779A" w:rsidDel="0006172C">
          <w:rPr>
            <w:rFonts w:ascii="台灣楷體" w:eastAsia="台灣楷體" w:hAnsi="台灣楷體" w:cs="Charis SIL"/>
          </w:rPr>
          <w:delText>輕徙</w:delText>
        </w:r>
      </w:del>
      <w:r w:rsidRPr="00CE779A">
        <w:rPr>
          <w:rFonts w:ascii="台灣楷體" w:eastAsia="台灣楷體" w:hAnsi="台灣楷體" w:cs="Charis SIL"/>
        </w:rPr>
        <w:t>跤步</w:t>
      </w:r>
      <w:ins w:id="132" w:author="user" w:date="2015-03-08T15:32:00Z">
        <w:r w:rsidR="0006172C" w:rsidRPr="00CE779A">
          <w:rPr>
            <w:rFonts w:ascii="台灣楷體" w:eastAsia="台灣楷體" w:hAnsi="台灣楷體" w:cs="Charis SIL"/>
          </w:rPr>
          <w:t>輕徙</w:t>
        </w:r>
      </w:ins>
      <w:r w:rsidRPr="00CE779A">
        <w:rPr>
          <w:rFonts w:ascii="台灣楷體" w:eastAsia="台灣楷體" w:hAnsi="台灣楷體" w:cs="Charis SIL"/>
        </w:rPr>
        <w:t>，</w:t>
      </w:r>
      <w:del w:id="133" w:author="user" w:date="2015-03-08T15:32:00Z">
        <w:r w:rsidRPr="00CE779A" w:rsidDel="0006172C">
          <w:rPr>
            <w:rFonts w:ascii="台灣楷體" w:eastAsia="台灣楷體" w:hAnsi="台灣楷體" w:cs="Charis SIL"/>
          </w:rPr>
          <w:delText>共</w:delText>
        </w:r>
      </w:del>
      <w:ins w:id="134" w:author="user" w:date="2015-03-08T15:32:00Z">
        <w:r w:rsidR="0006172C" w:rsidRPr="00CE779A">
          <w:rPr>
            <w:rFonts w:ascii="台灣楷體" w:eastAsia="台灣楷體" w:hAnsi="台灣楷體" w:cs="Charis SIL"/>
          </w:rPr>
          <w:t>捀</w:t>
        </w:r>
      </w:ins>
      <w:r w:rsidRPr="00CE779A">
        <w:rPr>
          <w:rFonts w:ascii="台灣楷體" w:eastAsia="台灣楷體" w:hAnsi="台灣楷體" w:cs="Charis SIL"/>
        </w:rPr>
        <w:t>茶盤</w:t>
      </w:r>
      <w:del w:id="135" w:author="user" w:date="2015-03-08T15:32:00Z">
        <w:r w:rsidRPr="00CE779A" w:rsidDel="0006172C">
          <w:rPr>
            <w:rFonts w:ascii="台灣楷體" w:eastAsia="台灣楷體" w:hAnsi="台灣楷體" w:cs="Charis SIL"/>
          </w:rPr>
          <w:delText>提起來</w:delText>
        </w:r>
      </w:del>
      <w:r w:rsidRPr="00CE779A">
        <w:rPr>
          <w:rFonts w:ascii="台灣楷體" w:eastAsia="台灣楷體" w:hAnsi="台灣楷體" w:cs="Charis SIL"/>
        </w:rPr>
        <w:t>轉</w:t>
      </w:r>
      <w:del w:id="136" w:author="user" w:date="2015-03-08T15:32:00Z">
        <w:r w:rsidRPr="00CE779A" w:rsidDel="0006172C">
          <w:rPr>
            <w:rFonts w:ascii="台灣楷體" w:eastAsia="台灣楷體" w:hAnsi="台灣楷體" w:cs="Charis SIL"/>
          </w:rPr>
          <w:delText>後間</w:delText>
        </w:r>
      </w:del>
      <w:r w:rsidRPr="00CE779A">
        <w:rPr>
          <w:rFonts w:ascii="台灣楷體" w:eastAsia="台灣楷體" w:hAnsi="台灣楷體" w:cs="Charis SIL"/>
        </w:rPr>
        <w:t>去</w:t>
      </w:r>
      <w:ins w:id="137" w:author="user" w:date="2015-03-08T15:32:00Z">
        <w:r w:rsidR="0006172C" w:rsidRPr="00CE779A">
          <w:rPr>
            <w:rFonts w:ascii="台灣楷體" w:eastAsia="台灣楷體" w:hAnsi="台灣楷體" w:cs="Charis SIL"/>
          </w:rPr>
          <w:t>後間</w:t>
        </w:r>
      </w:ins>
      <w:r w:rsidRPr="00CE779A">
        <w:rPr>
          <w:rFonts w:ascii="台灣楷體" w:eastAsia="台灣楷體" w:hAnsi="台灣楷體" w:cs="Charis SIL"/>
        </w:rPr>
        <w:t>。望山看</w:t>
      </w:r>
      <w:del w:id="138" w:author="user" w:date="2015-03-16T22:59:00Z">
        <w:r w:rsidRPr="00CE779A" w:rsidDel="004420BC">
          <w:rPr>
            <w:rFonts w:ascii="台灣楷體" w:eastAsia="台灣楷體" w:hAnsi="台灣楷體" w:cs="Charis SIL"/>
          </w:rPr>
          <w:delText>著</w:delText>
        </w:r>
      </w:del>
      <w:r w:rsidRPr="00CE779A">
        <w:rPr>
          <w:rFonts w:ascii="台灣楷體" w:eastAsia="台灣楷體" w:hAnsi="台灣楷體" w:cs="Charis SIL"/>
        </w:rPr>
        <w:t>素面共門關起來，嘛向腰欲走。陳總制</w:t>
      </w:r>
      <w:del w:id="139" w:author="user" w:date="2015-03-08T15:33:00Z">
        <w:r w:rsidRPr="00CE779A" w:rsidDel="0006172C">
          <w:rPr>
            <w:rFonts w:ascii="台灣楷體" w:eastAsia="台灣楷體" w:hAnsi="台灣楷體" w:cs="Charis SIL"/>
          </w:rPr>
          <w:delText>共i叫牢</w:delText>
        </w:r>
      </w:del>
      <w:ins w:id="140" w:author="user" w:date="2015-03-08T15:33:00Z">
        <w:r w:rsidR="0006172C" w:rsidRPr="00CE779A">
          <w:rPr>
            <w:rFonts w:ascii="台灣楷體" w:eastAsia="台灣楷體" w:hAnsi="台灣楷體" w:cs="Charis SIL"/>
          </w:rPr>
          <w:t>出聲</w:t>
        </w:r>
      </w:ins>
      <w:r w:rsidRPr="00CE779A">
        <w:rPr>
          <w:rFonts w:ascii="台灣楷體" w:eastAsia="台灣楷體" w:hAnsi="台灣楷體" w:cs="Charis SIL"/>
        </w:rPr>
        <w:t>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「望山，lí</w:t>
      </w:r>
      <w:del w:id="141" w:author="user" w:date="2015-03-16T22:59:00Z">
        <w:r w:rsidRPr="00CE779A" w:rsidDel="004420BC">
          <w:rPr>
            <w:rFonts w:ascii="台灣楷體" w:eastAsia="台灣楷體" w:hAnsi="台灣楷體" w:cs="Charis SIL"/>
          </w:rPr>
          <w:delText>莫離開</w:delText>
        </w:r>
      </w:del>
      <w:ins w:id="142" w:author="user" w:date="2015-03-16T22:59:00Z">
        <w:r w:rsidR="004420BC" w:rsidRPr="00CE779A">
          <w:rPr>
            <w:rFonts w:ascii="台灣楷體" w:eastAsia="台灣楷體" w:hAnsi="台灣楷體" w:cs="Charis SIL"/>
          </w:rPr>
          <w:t>慢且走</w:t>
        </w:r>
      </w:ins>
      <w:r w:rsidRPr="00CE779A">
        <w:rPr>
          <w:rFonts w:ascii="台灣楷體" w:eastAsia="台灣楷體" w:hAnsi="台灣楷體" w:cs="Charis SIL"/>
        </w:rPr>
        <w:t>，</w:t>
      </w:r>
      <w:del w:id="143" w:author="user" w:date="2015-03-16T22:59:00Z">
        <w:r w:rsidRPr="00CE779A" w:rsidDel="004420BC">
          <w:rPr>
            <w:rFonts w:ascii="台灣楷體" w:eastAsia="台灣楷體" w:hAnsi="台灣楷體" w:cs="Charis SIL"/>
          </w:rPr>
          <w:delText>lí</w:delText>
        </w:r>
      </w:del>
      <w:ins w:id="144" w:author="user" w:date="2015-03-16T22:59:00Z">
        <w:r w:rsidR="004420BC" w:rsidRPr="00CE779A">
          <w:rPr>
            <w:rFonts w:ascii="台灣楷體" w:eastAsia="台灣楷體" w:hAnsi="台灣楷體" w:cs="Charis SIL"/>
          </w:rPr>
          <w:t>遮</w:t>
        </w:r>
      </w:ins>
      <w:r w:rsidRPr="00CE779A">
        <w:rPr>
          <w:rFonts w:ascii="台灣楷體" w:eastAsia="台灣楷體" w:hAnsi="台灣楷體" w:cs="Charis SIL"/>
        </w:rPr>
        <w:t>坐！這件代誌</w:t>
      </w:r>
      <w:del w:id="145" w:author="user" w:date="2015-03-21T21:46:00Z">
        <w:r w:rsidRPr="00CE779A" w:rsidDel="008D3B6A">
          <w:rPr>
            <w:rFonts w:ascii="台灣楷體" w:eastAsia="台灣楷體" w:hAnsi="台灣楷體" w:cs="Charis SIL"/>
          </w:rPr>
          <w:delText>愛</w:delText>
        </w:r>
      </w:del>
      <w:ins w:id="146" w:author="user" w:date="2015-03-21T21:46:00Z">
        <w:r w:rsidR="008D3B6A" w:rsidRPr="00CE779A">
          <w:rPr>
            <w:rFonts w:ascii="台灣楷體" w:eastAsia="台灣楷體" w:hAnsi="台灣楷體" w:cs="Charis SIL"/>
          </w:rPr>
          <w:t>欲</w:t>
        </w:r>
      </w:ins>
      <w:ins w:id="147" w:author="user" w:date="2015-03-16T22:59:00Z">
        <w:r w:rsidR="004420BC" w:rsidRPr="00CE779A">
          <w:rPr>
            <w:rFonts w:ascii="台灣楷體" w:eastAsia="台灣楷體" w:hAnsi="台灣楷體" w:cs="Charis SIL"/>
          </w:rPr>
          <w:t>予</w:t>
        </w:r>
      </w:ins>
      <w:r w:rsidRPr="00CE779A">
        <w:rPr>
          <w:rFonts w:ascii="台灣楷體" w:eastAsia="台灣楷體" w:hAnsi="台灣楷體" w:cs="Charis SIL"/>
        </w:rPr>
        <w:t>lí知</w:t>
      </w:r>
      <w:ins w:id="148" w:author="user" w:date="2015-03-21T21:46:00Z">
        <w:r w:rsidR="008D3B6A" w:rsidRPr="00CE779A">
          <w:rPr>
            <w:rFonts w:ascii="台灣楷體" w:eastAsia="台灣楷體" w:hAnsi="台灣楷體" w:cs="Charis SIL"/>
          </w:rPr>
          <w:t>影</w:t>
        </w:r>
      </w:ins>
      <w:del w:id="149" w:author="user" w:date="2015-03-16T22:59:00Z">
        <w:r w:rsidRPr="00CE779A" w:rsidDel="004420BC">
          <w:rPr>
            <w:rFonts w:ascii="台灣楷體" w:eastAsia="台灣楷體" w:hAnsi="台灣楷體" w:cs="Charis SIL"/>
          </w:rPr>
          <w:delText>影</w:delText>
        </w:r>
      </w:del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(p.24)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望山轉去坐佇郭舵公身邊。陳總制共茶碗捀過去，啉</w:t>
      </w:r>
      <w:del w:id="150" w:author="user" w:date="2015-03-08T15:33:00Z">
        <w:r w:rsidRPr="00CE779A" w:rsidDel="0006172C">
          <w:rPr>
            <w:rFonts w:ascii="台灣楷體" w:eastAsia="台灣楷體" w:hAnsi="台灣楷體" w:cs="Charis SIL"/>
          </w:rPr>
          <w:delText>一口</w:delText>
        </w:r>
      </w:del>
      <w:ins w:id="151" w:author="user" w:date="2015-03-08T15:33:00Z">
        <w:r w:rsidR="0006172C" w:rsidRPr="00CE779A">
          <w:rPr>
            <w:rFonts w:ascii="台灣楷體" w:eastAsia="台灣楷體" w:hAnsi="台灣楷體" w:cs="Charis SIL"/>
          </w:rPr>
          <w:t>一喙</w:t>
        </w:r>
      </w:ins>
      <w:r w:rsidRPr="00CE779A">
        <w:rPr>
          <w:rFonts w:ascii="台灣楷體" w:eastAsia="台灣楷體" w:hAnsi="台灣楷體" w:cs="Charis SIL"/>
        </w:rPr>
        <w:t>茶，吐</w:t>
      </w:r>
      <w:del w:id="152" w:author="user" w:date="2015-03-08T15:33:00Z">
        <w:r w:rsidRPr="00CE779A" w:rsidDel="0006172C">
          <w:rPr>
            <w:rFonts w:ascii="台灣楷體" w:eastAsia="台灣楷體" w:hAnsi="台灣楷體" w:cs="Charis SIL"/>
          </w:rPr>
          <w:delText>一口氣</w:delText>
        </w:r>
      </w:del>
      <w:ins w:id="153" w:author="user" w:date="2015-03-08T15:33:00Z">
        <w:r w:rsidR="0006172C" w:rsidRPr="00CE779A">
          <w:rPr>
            <w:rFonts w:ascii="台灣楷體" w:eastAsia="台灣楷體" w:hAnsi="台灣楷體" w:cs="Charis SIL"/>
          </w:rPr>
          <w:t>一下大氣</w:t>
        </w:r>
      </w:ins>
      <w:r w:rsidRPr="00CE779A">
        <w:rPr>
          <w:rFonts w:ascii="台灣楷體" w:eastAsia="台灣楷體" w:hAnsi="台灣楷體" w:cs="Charis SIL"/>
        </w:rPr>
        <w:t>，茶碗囥落來，</w:t>
      </w:r>
      <w:del w:id="154" w:author="user" w:date="2015-03-16T00:04:00Z">
        <w:r w:rsidRPr="00CE779A" w:rsidDel="00FB29A5">
          <w:rPr>
            <w:rFonts w:ascii="台灣楷體" w:eastAsia="台灣楷體" w:hAnsi="台灣楷體" w:cs="Charis SIL"/>
          </w:rPr>
          <w:delText>慢慢仔</w:delText>
        </w:r>
      </w:del>
      <w:ins w:id="155" w:author="user" w:date="2015-03-16T00:04:00Z">
        <w:r w:rsidR="00FB29A5" w:rsidRPr="00CE779A">
          <w:rPr>
            <w:rFonts w:ascii="台灣楷體" w:eastAsia="台灣楷體" w:hAnsi="台灣楷體" w:cs="Charis SIL"/>
          </w:rPr>
          <w:t>沓沓仔</w:t>
        </w:r>
      </w:ins>
      <w:r w:rsidRPr="00CE779A">
        <w:rPr>
          <w:rFonts w:ascii="台灣楷體" w:eastAsia="台灣楷體" w:hAnsi="台灣楷體" w:cs="Charis SIL"/>
        </w:rPr>
        <w:t>徛起來，</w:t>
      </w:r>
      <w:del w:id="156" w:author="user" w:date="2015-03-08T15:33:00Z">
        <w:r w:rsidRPr="00CE779A" w:rsidDel="0006172C">
          <w:rPr>
            <w:rFonts w:ascii="台灣楷體" w:eastAsia="台灣楷體" w:hAnsi="台灣楷體" w:cs="Charis SIL"/>
          </w:rPr>
          <w:delText>兩手</w:delText>
        </w:r>
      </w:del>
      <w:ins w:id="157" w:author="user" w:date="2015-03-08T15:33:00Z">
        <w:r w:rsidR="0006172C" w:rsidRPr="00CE779A">
          <w:rPr>
            <w:rFonts w:ascii="台灣楷體" w:eastAsia="台灣楷體" w:hAnsi="台灣楷體" w:cs="Charis SIL"/>
          </w:rPr>
          <w:t>雙手揹佇尻脊後</w:t>
        </w:r>
      </w:ins>
      <w:del w:id="158" w:author="user" w:date="2015-03-08T15:34:00Z">
        <w:r w:rsidRPr="00CE779A" w:rsidDel="0006172C">
          <w:rPr>
            <w:rFonts w:ascii="台灣楷體" w:eastAsia="台灣楷體" w:hAnsi="台灣楷體" w:cs="Charis SIL"/>
          </w:rPr>
          <w:delText>囥去背後</w:delText>
        </w:r>
      </w:del>
      <w:r w:rsidRPr="00CE779A">
        <w:rPr>
          <w:rFonts w:ascii="台灣楷體" w:eastAsia="台灣楷體" w:hAnsi="台灣楷體" w:cs="Charis SIL"/>
        </w:rPr>
        <w:t>，面對郭舵公，</w:t>
      </w:r>
      <w:del w:id="159" w:author="user" w:date="2015-03-16T00:04:00Z">
        <w:r w:rsidRPr="00CE779A" w:rsidDel="00FB29A5">
          <w:rPr>
            <w:rFonts w:ascii="台灣楷體" w:eastAsia="台灣楷體" w:hAnsi="台灣楷體" w:cs="Charis SIL"/>
          </w:rPr>
          <w:delText>慢慢仔</w:delText>
        </w:r>
      </w:del>
      <w:ins w:id="160" w:author="user" w:date="2015-03-16T22:59:00Z">
        <w:r w:rsidR="004420BC" w:rsidRPr="00CE779A">
          <w:rPr>
            <w:rFonts w:ascii="台灣楷體" w:eastAsia="台灣楷體" w:hAnsi="台灣楷體" w:cs="Charis SIL"/>
          </w:rPr>
          <w:t>勻勻</w:t>
        </w:r>
      </w:ins>
      <w:ins w:id="161" w:author="user" w:date="2015-03-16T00:04:00Z">
        <w:r w:rsidR="00FB29A5" w:rsidRPr="00CE779A">
          <w:rPr>
            <w:rFonts w:ascii="台灣楷體" w:eastAsia="台灣楷體" w:hAnsi="台灣楷體" w:cs="Charis SIL"/>
          </w:rPr>
          <w:t>仔</w:t>
        </w:r>
      </w:ins>
      <w:r w:rsidRPr="00CE779A">
        <w:rPr>
          <w:rFonts w:ascii="台灣楷體" w:eastAsia="台灣楷體" w:hAnsi="台灣楷體" w:cs="Charis SIL"/>
        </w:rPr>
        <w:t>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「沈侯爺已經</w:t>
      </w:r>
      <w:del w:id="162" w:author="user" w:date="2015-03-08T15:34:00Z">
        <w:r w:rsidRPr="00CE779A" w:rsidDel="0006172C">
          <w:rPr>
            <w:rFonts w:ascii="台灣楷體" w:eastAsia="台灣楷體" w:hAnsi="台灣楷體" w:cs="Charis SIL"/>
          </w:rPr>
          <w:delText>向</w:delText>
        </w:r>
      </w:del>
      <w:ins w:id="163" w:author="user" w:date="2015-03-16T23:01:00Z">
        <w:r w:rsidR="004420BC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lí交代</w:t>
      </w:r>
      <w:del w:id="164" w:author="user" w:date="2015-03-16T23:01:00Z">
        <w:r w:rsidRPr="00CE779A" w:rsidDel="004420BC">
          <w:rPr>
            <w:rFonts w:ascii="台灣楷體" w:eastAsia="台灣楷體" w:hAnsi="台灣楷體" w:cs="Charis SIL"/>
          </w:rPr>
          <w:delText>好</w:delText>
        </w:r>
      </w:del>
      <w:ins w:id="165" w:author="user" w:date="2015-03-16T23:01:00Z">
        <w:r w:rsidR="004420BC" w:rsidRPr="00CE779A">
          <w:rPr>
            <w:rFonts w:ascii="台灣楷體" w:eastAsia="台灣楷體" w:hAnsi="台灣楷體" w:cs="Charis SIL"/>
          </w:rPr>
          <w:t>妥當</w:t>
        </w:r>
      </w:ins>
      <w:r w:rsidRPr="00CE779A">
        <w:rPr>
          <w:rFonts w:ascii="台灣楷體" w:eastAsia="台灣楷體" w:hAnsi="台灣楷體" w:cs="Charis SIL"/>
        </w:rPr>
        <w:t>矣？」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</w:t>
      </w:r>
      <w:ins w:id="166" w:author="user" w:date="2015-03-08T15:34:00Z">
        <w:r w:rsidR="0006172C" w:rsidRPr="00CE779A">
          <w:rPr>
            <w:rFonts w:ascii="台灣楷體" w:eastAsia="台灣楷體" w:hAnsi="台灣楷體" w:cs="Charis SIL"/>
          </w:rPr>
          <w:t>有</w:t>
        </w:r>
      </w:ins>
      <w:r w:rsidRPr="00CE779A">
        <w:rPr>
          <w:rFonts w:ascii="台灣楷體" w:eastAsia="台灣楷體" w:hAnsi="台灣楷體" w:cs="Charis SIL"/>
        </w:rPr>
        <w:t>叫沈總管</w:t>
      </w:r>
      <w:del w:id="167" w:author="user" w:date="2015-03-08T15:34:00Z">
        <w:r w:rsidRPr="00CE779A" w:rsidDel="0006172C">
          <w:rPr>
            <w:rFonts w:ascii="台灣楷體" w:eastAsia="台灣楷體" w:hAnsi="台灣楷體" w:cs="Charis SIL"/>
          </w:rPr>
          <w:delText>向</w:delText>
        </w:r>
      </w:del>
      <w:ins w:id="168" w:author="user" w:date="2015-03-16T23:02:00Z">
        <w:r w:rsidR="00B22B6C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guá講矣。」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「唔……lín千萬愛細膩啊！lí知影這馬烏水溝</w:t>
      </w:r>
      <w:del w:id="169" w:author="user" w:date="2015-03-21T21:47:00Z">
        <w:r w:rsidRPr="00CE779A" w:rsidDel="008D3B6A">
          <w:rPr>
            <w:rFonts w:ascii="台灣楷體" w:eastAsia="台灣楷體" w:hAnsi="台灣楷體" w:cs="Charis SIL"/>
          </w:rPr>
          <w:delText>西面</w:delText>
        </w:r>
      </w:del>
      <w:ins w:id="170" w:author="user" w:date="2015-03-21T21:47:00Z">
        <w:r w:rsidR="008D3B6A" w:rsidRPr="00CE779A">
          <w:rPr>
            <w:rFonts w:ascii="台灣楷體" w:eastAsia="台灣楷體" w:hAnsi="台灣楷體" w:cs="Charis SIL"/>
          </w:rPr>
          <w:t>西爿</w:t>
        </w:r>
      </w:ins>
      <w:r w:rsidRPr="00CE779A">
        <w:rPr>
          <w:rFonts w:ascii="台灣楷體" w:eastAsia="台灣楷體" w:hAnsi="台灣楷體" w:cs="Charis SIL"/>
        </w:rPr>
        <w:t>攏無lán的水軍矣。」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聽講樓船右鎮朱天貴佇銅山島投降滿清矣。」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「是，右鎮戰船百外</w:t>
      </w:r>
      <w:ins w:id="171" w:author="user" w:date="2015-03-08T15:35:00Z">
        <w:r w:rsidR="0006172C" w:rsidRPr="00CE779A">
          <w:rPr>
            <w:rFonts w:ascii="台灣楷體" w:eastAsia="台灣楷體" w:hAnsi="台灣楷體" w:cs="Charis SIL"/>
          </w:rPr>
          <w:t>隻</w:t>
        </w:r>
      </w:ins>
      <w:r w:rsidRPr="00CE779A">
        <w:rPr>
          <w:rFonts w:ascii="台灣楷體" w:eastAsia="台灣楷體" w:hAnsi="台灣楷體" w:cs="Charis SIL"/>
        </w:rPr>
        <w:t>，</w:t>
      </w:r>
      <w:del w:id="172" w:author="user" w:date="2015-03-08T15:35:00Z">
        <w:r w:rsidRPr="00CE779A" w:rsidDel="0006172C">
          <w:rPr>
            <w:rFonts w:ascii="台灣楷體" w:eastAsia="台灣楷體" w:hAnsi="台灣楷體" w:cs="Charis SIL"/>
          </w:rPr>
          <w:delText>全</w:delText>
        </w:r>
      </w:del>
      <w:r w:rsidRPr="00CE779A">
        <w:rPr>
          <w:rFonts w:ascii="台灣楷體" w:eastAsia="台灣楷體" w:hAnsi="台灣楷體" w:cs="Charis SIL"/>
        </w:rPr>
        <w:t>攏投降矣。這馬唐山沿海，北</w:t>
      </w:r>
      <w:ins w:id="173" w:author="user" w:date="2015-03-08T15:35:00Z">
        <w:r w:rsidR="00276A9C" w:rsidRPr="00CE779A">
          <w:rPr>
            <w:rFonts w:ascii="台灣楷體" w:eastAsia="台灣楷體" w:hAnsi="台灣楷體" w:cs="Charis SIL"/>
          </w:rPr>
          <w:t>爿</w:t>
        </w:r>
      </w:ins>
      <w:r w:rsidRPr="00CE779A">
        <w:rPr>
          <w:rFonts w:ascii="台灣楷體" w:eastAsia="台灣楷體" w:hAnsi="台灣楷體" w:cs="Charis SIL"/>
        </w:rPr>
        <w:t>自海壇、南日、中</w:t>
      </w:r>
      <w:ins w:id="174" w:author="user" w:date="2015-03-08T15:35:00Z">
        <w:r w:rsidR="00276A9C" w:rsidRPr="00CE779A">
          <w:rPr>
            <w:rFonts w:ascii="台灣楷體" w:eastAsia="台灣楷體" w:hAnsi="台灣楷體" w:cs="Charis SIL"/>
          </w:rPr>
          <w:t>央</w:t>
        </w:r>
      </w:ins>
      <w:r w:rsidRPr="00CE779A">
        <w:rPr>
          <w:rFonts w:ascii="台灣楷體" w:eastAsia="台灣楷體" w:hAnsi="台灣楷體" w:cs="Charis SIL"/>
        </w:rPr>
        <w:t>經金門、廈門，南</w:t>
      </w:r>
      <w:ins w:id="175" w:author="user" w:date="2015-03-08T15:35:00Z">
        <w:r w:rsidR="00276A9C" w:rsidRPr="00CE779A">
          <w:rPr>
            <w:rFonts w:ascii="台灣楷體" w:eastAsia="台灣楷體" w:hAnsi="台灣楷體" w:cs="Charis SIL"/>
          </w:rPr>
          <w:t>爿</w:t>
        </w:r>
      </w:ins>
      <w:del w:id="176" w:author="user" w:date="2015-03-08T15:35:00Z">
        <w:r w:rsidRPr="00CE779A" w:rsidDel="0006172C">
          <w:rPr>
            <w:rFonts w:ascii="台灣楷體" w:eastAsia="台灣楷體" w:hAnsi="台灣楷體" w:cs="Charis SIL"/>
          </w:rPr>
          <w:delText>至</w:delText>
        </w:r>
      </w:del>
      <w:ins w:id="177" w:author="user" w:date="2015-03-08T15:35:00Z">
        <w:r w:rsidR="0006172C" w:rsidRPr="00CE779A">
          <w:rPr>
            <w:rFonts w:ascii="台灣楷體" w:eastAsia="台灣楷體" w:hAnsi="台灣楷體" w:cs="Charis SIL"/>
          </w:rPr>
          <w:t>到</w:t>
        </w:r>
      </w:ins>
      <w:r w:rsidRPr="00CE779A">
        <w:rPr>
          <w:rFonts w:ascii="台灣楷體" w:eastAsia="台灣楷體" w:hAnsi="台灣楷體" w:cs="Charis SIL"/>
        </w:rPr>
        <w:t>銅山、</w:t>
      </w:r>
      <w:del w:id="178" w:author="user" w:date="2015-03-21T21:47:00Z">
        <w:r w:rsidRPr="00CE779A" w:rsidDel="008D3B6A">
          <w:rPr>
            <w:rFonts w:ascii="台灣楷體" w:eastAsia="台灣楷體" w:hAnsi="台灣楷體" w:cs="Charis SIL"/>
          </w:rPr>
          <w:delText>南澳沿邊</w:delText>
        </w:r>
      </w:del>
      <w:ins w:id="179" w:author="user" w:date="2015-03-21T21:47:00Z">
        <w:r w:rsidR="008D3B6A" w:rsidRPr="00CE779A">
          <w:rPr>
            <w:rFonts w:ascii="台灣楷體" w:eastAsia="台灣楷體" w:hAnsi="台灣楷體" w:cs="Charis SIL"/>
          </w:rPr>
          <w:t>南澳沿海</w:t>
        </w:r>
      </w:ins>
      <w:r w:rsidRPr="00CE779A">
        <w:rPr>
          <w:rFonts w:ascii="台灣楷體" w:eastAsia="台灣楷體" w:hAnsi="台灣楷體" w:cs="Charis SIL"/>
        </w:rPr>
        <w:t>各島。攏無lán東寧的水軍矣。廣東彼爿閣有一寡仔船，guá已經通知in轉來東寧，所以lín這擺過溝送人轉去唐山，愛特別細膩。」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「guá佮沈總管研究過矣，這</w:t>
      </w:r>
      <w:del w:id="180" w:author="user" w:date="2015-03-08T15:36:00Z">
        <w:r w:rsidRPr="00CE779A" w:rsidDel="00276A9C">
          <w:rPr>
            <w:rFonts w:ascii="台灣楷體" w:eastAsia="台灣楷體" w:hAnsi="台灣楷體" w:cs="Charis SIL"/>
          </w:rPr>
          <w:delText>時</w:delText>
        </w:r>
      </w:del>
      <w:ins w:id="181" w:author="user" w:date="2015-03-08T15:36:00Z">
        <w:r w:rsidR="00276A9C" w:rsidRPr="00CE779A">
          <w:rPr>
            <w:rFonts w:ascii="台灣楷體" w:eastAsia="台灣楷體" w:hAnsi="台灣楷體" w:cs="Charis SIL"/>
          </w:rPr>
          <w:t>陣</w:t>
        </w:r>
      </w:ins>
      <w:r w:rsidRPr="00CE779A">
        <w:rPr>
          <w:rFonts w:ascii="台灣楷體" w:eastAsia="台灣楷體" w:hAnsi="台灣楷體" w:cs="Charis SIL"/>
        </w:rPr>
        <w:t>南風</w:t>
      </w:r>
      <w:del w:id="182" w:author="user" w:date="2015-03-08T15:36:00Z">
        <w:r w:rsidRPr="00CE779A" w:rsidDel="00276A9C">
          <w:rPr>
            <w:rFonts w:ascii="台灣楷體" w:eastAsia="台灣楷體" w:hAnsi="台灣楷體" w:cs="Charis SIL"/>
          </w:rPr>
          <w:delText>初</w:delText>
        </w:r>
      </w:del>
      <w:ins w:id="183" w:author="user" w:date="2015-03-16T23:02:00Z">
        <w:r w:rsidR="00B22B6C" w:rsidRPr="00CE779A">
          <w:rPr>
            <w:rFonts w:ascii="台灣楷體" w:eastAsia="台灣楷體" w:hAnsi="台灣楷體" w:cs="Charis SIL"/>
          </w:rPr>
          <w:t>拄仔</w:t>
        </w:r>
      </w:ins>
      <w:r w:rsidRPr="00CE779A">
        <w:rPr>
          <w:rFonts w:ascii="台灣楷體" w:eastAsia="台灣楷體" w:hAnsi="台灣楷體" w:cs="Charis SIL"/>
        </w:rPr>
        <w:t>起，滿清水軍攏集佇金廈兩島，福州的新船，南下的已經南下，未出洋的愛等北風</w:t>
      </w:r>
      <w:del w:id="184" w:author="user" w:date="2015-03-08T15:36:00Z">
        <w:r w:rsidRPr="00CE779A" w:rsidDel="00276A9C">
          <w:rPr>
            <w:rFonts w:ascii="台灣楷體" w:eastAsia="台灣楷體" w:hAnsi="台灣楷體" w:cs="Charis SIL"/>
          </w:rPr>
          <w:delText>起</w:delText>
        </w:r>
      </w:del>
      <w:ins w:id="185" w:author="user" w:date="2015-03-08T15:36:00Z">
        <w:r w:rsidR="00276A9C" w:rsidRPr="00CE779A">
          <w:rPr>
            <w:rFonts w:ascii="台灣楷體" w:eastAsia="台灣楷體" w:hAnsi="台灣楷體" w:cs="Charis SIL"/>
          </w:rPr>
          <w:t>透</w:t>
        </w:r>
      </w:ins>
      <w:del w:id="186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187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才會落來，所以泉州北爿</w:t>
      </w:r>
      <w:del w:id="188" w:author="user" w:date="2015-03-08T15:36:00Z">
        <w:r w:rsidRPr="00CE779A" w:rsidDel="00276A9C">
          <w:rPr>
            <w:rFonts w:ascii="台灣楷體" w:eastAsia="台灣楷體" w:hAnsi="台灣楷體" w:cs="Charis SIL"/>
          </w:rPr>
          <w:delText>是袂有</w:delText>
        </w:r>
      </w:del>
      <w:ins w:id="189" w:author="user" w:date="2015-03-08T15:36:00Z">
        <w:r w:rsidR="00276A9C" w:rsidRPr="00CE779A">
          <w:rPr>
            <w:rFonts w:ascii="台灣楷體" w:eastAsia="台灣楷體" w:hAnsi="台灣楷體" w:cs="Charis SIL"/>
          </w:rPr>
          <w:t>無</w:t>
        </w:r>
      </w:ins>
      <w:r w:rsidRPr="00CE779A">
        <w:rPr>
          <w:rFonts w:ascii="台灣楷體" w:eastAsia="台灣楷體" w:hAnsi="台灣楷體" w:cs="Charis SIL"/>
        </w:rPr>
        <w:t>滿清</w:t>
      </w:r>
      <w:ins w:id="190" w:author="user" w:date="2015-03-08T15:36:00Z">
        <w:r w:rsidR="00276A9C" w:rsidRPr="00CE779A">
          <w:rPr>
            <w:rFonts w:ascii="台灣楷體" w:eastAsia="台灣楷體" w:hAnsi="台灣楷體" w:cs="Charis SIL"/>
          </w:rPr>
          <w:t>的</w:t>
        </w:r>
      </w:ins>
      <w:r w:rsidRPr="00CE779A">
        <w:rPr>
          <w:rFonts w:ascii="台灣楷體" w:eastAsia="台灣楷體" w:hAnsi="台灣楷體" w:cs="Charis SIL"/>
        </w:rPr>
        <w:t>戰船。總制爺只要</w:t>
      </w:r>
      <w:del w:id="191" w:author="user" w:date="2015-03-08T15:36:00Z">
        <w:r w:rsidRPr="00CE779A" w:rsidDel="00276A9C">
          <w:rPr>
            <w:rFonts w:ascii="台灣楷體" w:eastAsia="台灣楷體" w:hAnsi="台灣楷體" w:cs="Charis SIL"/>
          </w:rPr>
          <w:delText>將</w:delText>
        </w:r>
      </w:del>
      <w:ins w:id="192" w:author="user" w:date="2015-03-08T15:36:00Z">
        <w:r w:rsidR="00276A9C" w:rsidRPr="00CE779A">
          <w:rPr>
            <w:rFonts w:ascii="台灣楷體" w:eastAsia="台灣楷體" w:hAnsi="台灣楷體" w:cs="Charis SIL"/>
          </w:rPr>
          <w:t>kā</w:t>
        </w:r>
      </w:ins>
      <w:r w:rsidRPr="00CE779A">
        <w:rPr>
          <w:rFonts w:ascii="台灣楷體" w:eastAsia="台灣楷體" w:hAnsi="台灣楷體" w:cs="Charis SIL"/>
        </w:rPr>
        <w:t>人交予guá，guá會安全送i轉去福建。」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「毋</w:t>
      </w:r>
      <w:del w:id="193" w:author="user" w:date="2015-03-13T22:09:00Z">
        <w:r w:rsidRPr="00CE779A" w:rsidDel="007415C8">
          <w:rPr>
            <w:rFonts w:ascii="台灣楷體" w:eastAsia="台灣楷體" w:hAnsi="台灣楷體" w:cs="Charis SIL"/>
          </w:rPr>
          <w:delText>但是</w:delText>
        </w:r>
      </w:del>
      <w:ins w:id="194" w:author="user" w:date="2015-03-13T22:09:00Z">
        <w:r w:rsidR="007415C8" w:rsidRPr="00CE779A">
          <w:rPr>
            <w:rFonts w:ascii="台灣楷體" w:eastAsia="台灣楷體" w:hAnsi="台灣楷體" w:cs="Charis SIL"/>
          </w:rPr>
          <w:t>過</w:t>
        </w:r>
      </w:ins>
      <w:r w:rsidRPr="00CE779A">
        <w:rPr>
          <w:rFonts w:ascii="台灣楷體" w:eastAsia="台灣楷體" w:hAnsi="台灣楷體" w:cs="Charis SIL"/>
        </w:rPr>
        <w:t>送人……」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陳總制坐轉去</w:t>
      </w:r>
      <w:del w:id="195" w:author="user" w:date="2015-03-08T15:37:00Z">
        <w:r w:rsidRPr="00CE779A" w:rsidDel="00276A9C">
          <w:rPr>
            <w:rFonts w:ascii="台灣楷體" w:eastAsia="台灣楷體" w:hAnsi="台灣楷體" w:cs="Charis SIL"/>
          </w:rPr>
          <w:delText>椅子</w:delText>
        </w:r>
      </w:del>
      <w:ins w:id="196" w:author="user" w:date="2015-03-08T15:37:00Z">
        <w:r w:rsidR="00276A9C" w:rsidRPr="00CE779A">
          <w:rPr>
            <w:rFonts w:ascii="台灣楷體" w:eastAsia="台灣楷體" w:hAnsi="台灣楷體" w:cs="Charis SIL"/>
          </w:rPr>
          <w:t>椅仔</w:t>
        </w:r>
      </w:ins>
      <w:r w:rsidRPr="00CE779A">
        <w:rPr>
          <w:rFonts w:ascii="台灣楷體" w:eastAsia="台灣楷體" w:hAnsi="台灣楷體" w:cs="Charis SIL"/>
        </w:rPr>
        <w:t>頂，閣啉</w:t>
      </w:r>
      <w:del w:id="197" w:author="user" w:date="2015-03-08T15:37:00Z">
        <w:r w:rsidRPr="00CE779A" w:rsidDel="00276A9C">
          <w:rPr>
            <w:rFonts w:ascii="台灣楷體" w:eastAsia="台灣楷體" w:hAnsi="台灣楷體" w:cs="Charis SIL"/>
          </w:rPr>
          <w:delText>口</w:delText>
        </w:r>
      </w:del>
      <w:ins w:id="198" w:author="user" w:date="2015-03-08T15:37:00Z">
        <w:r w:rsidR="00276A9C" w:rsidRPr="00CE779A">
          <w:rPr>
            <w:rFonts w:ascii="台灣楷體" w:eastAsia="台灣楷體" w:hAnsi="台灣楷體" w:cs="Charis SIL"/>
          </w:rPr>
          <w:t>一喙</w:t>
        </w:r>
      </w:ins>
      <w:r w:rsidRPr="00CE779A">
        <w:rPr>
          <w:rFonts w:ascii="台灣楷體" w:eastAsia="台灣楷體" w:hAnsi="台灣楷體" w:cs="Charis SIL"/>
        </w:rPr>
        <w:t>茶，繼續講：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「……閣愛lí去接人。所以guá</w:t>
      </w:r>
      <w:del w:id="199" w:author="user" w:date="2015-03-08T15:37:00Z">
        <w:r w:rsidRPr="00CE779A" w:rsidDel="00276A9C">
          <w:rPr>
            <w:rFonts w:ascii="台灣楷體" w:eastAsia="台灣楷體" w:hAnsi="台灣楷體" w:cs="Charis SIL"/>
          </w:rPr>
          <w:delText>愛</w:delText>
        </w:r>
      </w:del>
      <w:r w:rsidRPr="00CE779A">
        <w:rPr>
          <w:rFonts w:ascii="台灣楷體" w:eastAsia="台灣楷體" w:hAnsi="台灣楷體" w:cs="Charis SIL"/>
        </w:rPr>
        <w:t>揣lí來，</w:t>
      </w:r>
      <w:del w:id="200" w:author="user" w:date="2015-03-08T15:37:00Z">
        <w:r w:rsidRPr="00CE779A" w:rsidDel="00276A9C">
          <w:rPr>
            <w:rFonts w:ascii="台灣楷體" w:eastAsia="台灣楷體" w:hAnsi="台灣楷體" w:cs="Charis SIL"/>
          </w:rPr>
          <w:delText>親自</w:delText>
        </w:r>
      </w:del>
      <w:ins w:id="201" w:author="user" w:date="2015-03-08T15:37:00Z">
        <w:r w:rsidR="00276A9C" w:rsidRPr="00CE779A">
          <w:rPr>
            <w:rFonts w:ascii="台灣楷體" w:eastAsia="台灣楷體" w:hAnsi="台灣楷體" w:cs="Charis SIL"/>
          </w:rPr>
          <w:t>親身</w:t>
        </w:r>
      </w:ins>
      <w:r w:rsidRPr="00CE779A">
        <w:rPr>
          <w:rFonts w:ascii="台灣楷體" w:eastAsia="台灣楷體" w:hAnsi="台灣楷體" w:cs="Charis SIL"/>
        </w:rPr>
        <w:t>共lí</w:t>
      </w:r>
      <w:ins w:id="202" w:author="user" w:date="2015-03-08T15:37:00Z">
        <w:r w:rsidR="00276A9C" w:rsidRPr="00CE779A">
          <w:rPr>
            <w:rFonts w:ascii="台灣楷體" w:eastAsia="台灣楷體" w:hAnsi="台灣楷體" w:cs="Charis SIL"/>
          </w:rPr>
          <w:t>講</w:t>
        </w:r>
      </w:ins>
      <w:r w:rsidRPr="00CE779A">
        <w:rPr>
          <w:rFonts w:ascii="台灣楷體" w:eastAsia="台灣楷體" w:hAnsi="台灣楷體" w:cs="Charis SIL"/>
        </w:rPr>
        <w:t>接頭的所在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望山，lí去guá冊桌屜仔</w:t>
      </w:r>
      <w:del w:id="203" w:author="user" w:date="2015-03-08T15:38:00Z">
        <w:r w:rsidRPr="00CE779A" w:rsidDel="00276A9C">
          <w:rPr>
            <w:rFonts w:ascii="台灣楷體" w:eastAsia="台灣楷體" w:hAnsi="台灣楷體" w:cs="Charis SIL"/>
          </w:rPr>
          <w:delText>內</w:delText>
        </w:r>
      </w:del>
      <w:r w:rsidRPr="00CE779A">
        <w:rPr>
          <w:rFonts w:ascii="台灣楷體" w:eastAsia="台灣楷體" w:hAnsi="台灣楷體" w:cs="Charis SIL"/>
        </w:rPr>
        <w:t>底</w:t>
      </w:r>
      <w:del w:id="204" w:author="user" w:date="2015-03-08T15:38:00Z">
        <w:r w:rsidRPr="00CE779A" w:rsidDel="00276A9C">
          <w:rPr>
            <w:rFonts w:ascii="台灣楷體" w:eastAsia="台灣楷體" w:hAnsi="台灣楷體" w:cs="Charis SIL"/>
          </w:rPr>
          <w:delText>將</w:delText>
        </w:r>
      </w:del>
      <w:ins w:id="205" w:author="user" w:date="2015-03-08T15:38:00Z">
        <w:r w:rsidR="00276A9C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地圖提過來！」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地圖提來</w:t>
      </w:r>
      <w:del w:id="206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207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，陳總制詳細</w:t>
      </w:r>
      <w:del w:id="208" w:author="user" w:date="2015-03-08T15:38:00Z">
        <w:r w:rsidRPr="00CE779A" w:rsidDel="00276A9C">
          <w:rPr>
            <w:rFonts w:ascii="台灣楷體" w:eastAsia="台灣楷體" w:hAnsi="台灣楷體" w:cs="Charis SIL"/>
          </w:rPr>
          <w:delText>將</w:delText>
        </w:r>
      </w:del>
      <w:ins w:id="209" w:author="user" w:date="2015-03-08T15:38:00Z">
        <w:r w:rsidR="00276A9C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上岸接送的岸頭指予郭舵公看。郭舵公詳細看了講：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(p.25)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「送人是簡單，接人就無</w:t>
      </w:r>
      <w:del w:id="210" w:author="user" w:date="2015-03-14T14:40:00Z">
        <w:r w:rsidRPr="00CE779A" w:rsidDel="00BC1FE3">
          <w:rPr>
            <w:rFonts w:ascii="台灣楷體" w:eastAsia="台灣楷體" w:hAnsi="台灣楷體" w:cs="Charis SIL"/>
          </w:rPr>
          <w:delText>簡單</w:delText>
        </w:r>
      </w:del>
      <w:ins w:id="211" w:author="user" w:date="2015-03-14T14:40:00Z">
        <w:r w:rsidR="00BC1FE3" w:rsidRPr="00CE779A">
          <w:rPr>
            <w:rFonts w:ascii="台灣楷體" w:eastAsia="台灣楷體" w:hAnsi="台灣楷體" w:cs="Charis SIL"/>
          </w:rPr>
          <w:t>容易</w:t>
        </w:r>
      </w:ins>
      <w:del w:id="212" w:author="user" w:date="2015-03-14T14:40:00Z">
        <w:r w:rsidRPr="00CE779A" w:rsidDel="00BC1FE3">
          <w:rPr>
            <w:rFonts w:ascii="台灣楷體" w:eastAsia="台灣楷體" w:hAnsi="台灣楷體" w:cs="Charis SIL"/>
          </w:rPr>
          <w:delText>矣</w:delText>
        </w:r>
      </w:del>
      <w:ins w:id="213" w:author="user" w:date="2015-03-14T14:40:00Z">
        <w:r w:rsidR="00BC1FE3" w:rsidRPr="00CE779A">
          <w:rPr>
            <w:rFonts w:ascii="台灣楷體" w:eastAsia="台灣楷體" w:hAnsi="台灣楷體" w:cs="Charis SIL"/>
          </w:rPr>
          <w:t>囉</w:t>
        </w:r>
      </w:ins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gún愛佇海邊等偌久？『順風鳥』船大</w:t>
      </w:r>
      <w:ins w:id="214" w:author="user" w:date="2015-03-15T17:28:00Z">
        <w:r w:rsidR="00D26242" w:rsidRPr="00CE779A">
          <w:rPr>
            <w:rFonts w:ascii="台灣楷體" w:eastAsia="台灣楷體" w:hAnsi="台灣楷體" w:cs="Charis SIL"/>
          </w:rPr>
          <w:t>隻</w:t>
        </w:r>
      </w:ins>
      <w:r w:rsidRPr="00CE779A">
        <w:rPr>
          <w:rFonts w:ascii="台灣楷體" w:eastAsia="台灣楷體" w:hAnsi="台灣楷體" w:cs="Charis SIL"/>
        </w:rPr>
        <w:t>，停佇岸邊，</w:t>
      </w:r>
      <w:ins w:id="215" w:author="user" w:date="2015-03-15T17:28:00Z">
        <w:r w:rsidR="00D26242" w:rsidRPr="00CE779A">
          <w:rPr>
            <w:rFonts w:ascii="台灣楷體" w:eastAsia="台灣楷體" w:hAnsi="台灣楷體" w:cs="Charis SIL"/>
          </w:rPr>
          <w:t>岸頂看</w:t>
        </w:r>
      </w:ins>
      <w:r w:rsidRPr="00CE779A">
        <w:rPr>
          <w:rFonts w:ascii="台灣楷體" w:eastAsia="台灣楷體" w:hAnsi="台灣楷體" w:cs="Charis SIL"/>
        </w:rPr>
        <w:t>會</w:t>
      </w:r>
      <w:del w:id="216" w:author="user" w:date="2015-03-15T17:28:00Z">
        <w:r w:rsidRPr="00CE779A" w:rsidDel="00D26242">
          <w:rPr>
            <w:rFonts w:ascii="台灣楷體" w:eastAsia="台灣楷體" w:hAnsi="台灣楷體" w:cs="Charis SIL"/>
          </w:rPr>
          <w:delText>予岸上看</w:delText>
        </w:r>
      </w:del>
      <w:r w:rsidRPr="00CE779A">
        <w:rPr>
          <w:rFonts w:ascii="台灣楷體" w:eastAsia="台灣楷體" w:hAnsi="台灣楷體" w:cs="Charis SIL"/>
        </w:rPr>
        <w:t>著，gún船頂裝遮爾濟貨，袂使佇海灣</w:t>
      </w:r>
      <w:del w:id="217" w:author="user" w:date="2015-03-21T21:49:00Z">
        <w:r w:rsidRPr="00CE779A" w:rsidDel="008D3B6A">
          <w:rPr>
            <w:rFonts w:ascii="台灣楷體" w:eastAsia="台灣楷體" w:hAnsi="台灣楷體" w:cs="Charis SIL"/>
          </w:rPr>
          <w:delText>停</w:delText>
        </w:r>
      </w:del>
      <w:ins w:id="218" w:author="user" w:date="2015-03-21T21:49:00Z">
        <w:r w:rsidR="008D3B6A" w:rsidRPr="00CE779A">
          <w:rPr>
            <w:rFonts w:ascii="台灣楷體" w:eastAsia="台灣楷體" w:hAnsi="台灣楷體" w:cs="Charis SIL"/>
          </w:rPr>
          <w:t>歇</w:t>
        </w:r>
      </w:ins>
      <w:r w:rsidRPr="00CE779A">
        <w:rPr>
          <w:rFonts w:ascii="台灣楷體" w:eastAsia="台灣楷體" w:hAnsi="台灣楷體" w:cs="Charis SIL"/>
        </w:rPr>
        <w:t>傷久啊！」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「guá知影這</w:t>
      </w:r>
      <w:del w:id="219" w:author="user" w:date="2015-03-15T17:28:00Z">
        <w:r w:rsidRPr="00CE779A" w:rsidDel="00D26242">
          <w:rPr>
            <w:rFonts w:ascii="台灣楷體" w:eastAsia="台灣楷體" w:hAnsi="台灣楷體" w:cs="Charis SIL"/>
          </w:rPr>
          <w:delText>是非常</w:delText>
        </w:r>
      </w:del>
      <w:ins w:id="220" w:author="user" w:date="2015-03-15T17:28:00Z">
        <w:r w:rsidR="00D26242" w:rsidRPr="00CE779A">
          <w:rPr>
            <w:rFonts w:ascii="台灣楷體" w:eastAsia="台灣楷體" w:hAnsi="台灣楷體" w:cs="Charis SIL"/>
          </w:rPr>
          <w:t>誠</w:t>
        </w:r>
      </w:ins>
      <w:r w:rsidRPr="00CE779A">
        <w:rPr>
          <w:rFonts w:ascii="台灣楷體" w:eastAsia="台灣楷體" w:hAnsi="台灣楷體" w:cs="Charis SIL"/>
        </w:rPr>
        <w:t>危險</w:t>
      </w:r>
      <w:del w:id="221" w:author="user" w:date="2015-03-15T17:28:00Z">
        <w:r w:rsidRPr="00CE779A" w:rsidDel="00D26242">
          <w:rPr>
            <w:rFonts w:ascii="台灣楷體" w:eastAsia="台灣楷體" w:hAnsi="台灣楷體" w:cs="Charis SIL"/>
          </w:rPr>
          <w:delText>的</w:delText>
        </w:r>
      </w:del>
      <w:r w:rsidRPr="00CE779A">
        <w:rPr>
          <w:rFonts w:ascii="台灣楷體" w:eastAsia="台灣楷體" w:hAnsi="台灣楷體" w:cs="Charis SIL"/>
        </w:rPr>
        <w:t>。毋過，唐山山路五商的兄弟攏失去聯絡矣，這擺</w:t>
      </w:r>
      <w:del w:id="222" w:author="user" w:date="2015-03-21T21:49:00Z">
        <w:r w:rsidRPr="00CE779A" w:rsidDel="008D3B6A">
          <w:rPr>
            <w:rFonts w:ascii="台灣楷體" w:eastAsia="台灣楷體" w:hAnsi="台灣楷體" w:cs="Charis SIL"/>
          </w:rPr>
          <w:delText>經過</w:delText>
        </w:r>
      </w:del>
      <w:r w:rsidRPr="00CE779A">
        <w:rPr>
          <w:rFonts w:ascii="台灣楷體" w:eastAsia="台灣楷體" w:hAnsi="台灣楷體" w:cs="Charis SIL"/>
        </w:rPr>
        <w:t>長崎</w:t>
      </w:r>
      <w:ins w:id="223" w:author="user" w:date="2015-03-21T21:52:00Z">
        <w:r w:rsidR="006E0C99" w:rsidRPr="00CE779A">
          <w:rPr>
            <w:rFonts w:ascii="台灣楷體" w:eastAsia="台灣楷體" w:hAnsi="台灣楷體" w:cs="Charis SIL"/>
          </w:rPr>
          <w:t>有消息</w:t>
        </w:r>
      </w:ins>
      <w:del w:id="224" w:author="user" w:date="2015-03-08T15:39:00Z">
        <w:r w:rsidRPr="00CE779A" w:rsidDel="00276A9C">
          <w:rPr>
            <w:rFonts w:ascii="台灣楷體" w:eastAsia="台灣楷體" w:hAnsi="台灣楷體" w:cs="Charis SIL"/>
          </w:rPr>
          <w:delText>𤆬</w:delText>
        </w:r>
      </w:del>
      <w:ins w:id="225" w:author="user" w:date="2015-03-08T15:39:00Z">
        <w:r w:rsidR="00276A9C" w:rsidRPr="00CE779A">
          <w:rPr>
            <w:rFonts w:ascii="台灣楷體" w:eastAsia="台灣楷體" w:hAnsi="台灣楷體" w:cs="Charis SIL"/>
          </w:rPr>
          <w:t>傳</w:t>
        </w:r>
      </w:ins>
      <w:del w:id="226" w:author="user" w:date="2015-03-21T21:52:00Z">
        <w:r w:rsidRPr="00CE779A" w:rsidDel="006E0C99">
          <w:rPr>
            <w:rFonts w:ascii="台灣楷體" w:eastAsia="台灣楷體" w:hAnsi="台灣楷體" w:cs="Charis SIL"/>
          </w:rPr>
          <w:delText>消息</w:delText>
        </w:r>
      </w:del>
      <w:r w:rsidRPr="00CE779A">
        <w:rPr>
          <w:rFonts w:ascii="台灣楷體" w:eastAsia="台灣楷體" w:hAnsi="台灣楷體" w:cs="Charis SIL"/>
        </w:rPr>
        <w:t>來，講唐山有兄弟欲轉來東寧，愛lán派船去接，已經等誠久矣，guá算算</w:t>
      </w:r>
      <w:ins w:id="227" w:author="user" w:date="2015-03-08T15:40:00Z">
        <w:r w:rsidR="00276A9C" w:rsidRPr="00CE779A">
          <w:rPr>
            <w:rFonts w:ascii="台灣楷體" w:eastAsia="台灣楷體" w:hAnsi="台灣楷體" w:cs="Charis SIL"/>
          </w:rPr>
          <w:t>咧，</w:t>
        </w:r>
      </w:ins>
      <w:del w:id="228" w:author="user" w:date="2015-03-08T15:40:00Z">
        <w:r w:rsidRPr="00CE779A" w:rsidDel="00276A9C">
          <w:rPr>
            <w:rFonts w:ascii="台灣楷體" w:eastAsia="台灣楷體" w:hAnsi="台灣楷體" w:cs="Charis SIL"/>
          </w:rPr>
          <w:delText>只有</w:delText>
        </w:r>
      </w:del>
      <w:ins w:id="229" w:author="user" w:date="2015-03-08T15:40:00Z">
        <w:r w:rsidR="00276A9C" w:rsidRPr="00CE779A">
          <w:rPr>
            <w:rFonts w:ascii="台灣楷體" w:eastAsia="台灣楷體" w:hAnsi="台灣楷體" w:cs="Charis SIL"/>
          </w:rPr>
          <w:t>干焦</w:t>
        </w:r>
      </w:ins>
      <w:r w:rsidRPr="00CE779A">
        <w:rPr>
          <w:rFonts w:ascii="台灣楷體" w:eastAsia="台灣楷體" w:hAnsi="台灣楷體" w:cs="Charis SIL"/>
        </w:rPr>
        <w:t>lí適當。</w:t>
      </w:r>
      <w:r w:rsidR="006A56F9" w:rsidRPr="00CE779A">
        <w:rPr>
          <w:rFonts w:ascii="台灣楷體" w:eastAsia="台灣楷體" w:hAnsi="台灣楷體" w:cs="Charis SIL"/>
        </w:rPr>
        <w:t>干焦</w:t>
      </w:r>
      <w:r w:rsidRPr="00CE779A">
        <w:rPr>
          <w:rFonts w:ascii="台灣楷體" w:eastAsia="台灣楷體" w:hAnsi="台灣楷體" w:cs="Charis SIL"/>
        </w:rPr>
        <w:t>lí會了解這種代誌，別人guá</w:t>
      </w:r>
      <w:del w:id="230" w:author="user" w:date="2015-03-16T23:20:00Z">
        <w:r w:rsidRPr="00CE779A" w:rsidDel="00590E0E">
          <w:rPr>
            <w:rFonts w:ascii="台灣楷體" w:eastAsia="台灣楷體" w:hAnsi="台灣楷體" w:cs="Charis SIL"/>
          </w:rPr>
          <w:delText>也</w:delText>
        </w:r>
      </w:del>
      <w:ins w:id="231" w:author="user" w:date="2015-03-16T23:20:00Z">
        <w:r w:rsidR="00590E0E" w:rsidRPr="00CE779A">
          <w:rPr>
            <w:rFonts w:ascii="台灣楷體" w:eastAsia="台灣楷體" w:hAnsi="台灣楷體" w:cs="Charis SIL"/>
          </w:rPr>
          <w:t>嘛</w:t>
        </w:r>
      </w:ins>
      <w:r w:rsidRPr="00CE779A">
        <w:rPr>
          <w:rFonts w:ascii="台灣楷體" w:eastAsia="台灣楷體" w:hAnsi="台灣楷體" w:cs="Charis SIL"/>
        </w:rPr>
        <w:t>無方便……沈侯爺毋知影接送啥物人，i掠做接親情朋友爾爾。這</w:t>
      </w:r>
      <w:ins w:id="232" w:author="user" w:date="2015-03-21T21:53:00Z">
        <w:r w:rsidR="006E0C99" w:rsidRPr="00CE779A">
          <w:rPr>
            <w:rFonts w:ascii="台灣楷體" w:eastAsia="台灣楷體" w:hAnsi="台灣楷體" w:cs="Charis SIL"/>
          </w:rPr>
          <w:t>个</w:t>
        </w:r>
      </w:ins>
      <w:r w:rsidRPr="00CE779A">
        <w:rPr>
          <w:rFonts w:ascii="台灣楷體" w:eastAsia="台灣楷體" w:hAnsi="台灣楷體" w:cs="Charis SIL"/>
        </w:rPr>
        <w:t>灣澳lí</w:t>
      </w:r>
      <w:ins w:id="233" w:author="user" w:date="2015-03-16T23:03:00Z">
        <w:r w:rsidR="00B22B6C" w:rsidRPr="00CE779A">
          <w:rPr>
            <w:rFonts w:ascii="台灣楷體" w:eastAsia="台灣楷體" w:hAnsi="台灣楷體" w:cs="Charis SIL"/>
          </w:rPr>
          <w:t>捌</w:t>
        </w:r>
      </w:ins>
      <w:r w:rsidRPr="00CE779A">
        <w:rPr>
          <w:rFonts w:ascii="台灣楷體" w:eastAsia="台灣楷體" w:hAnsi="台灣楷體" w:cs="Charis SIL"/>
        </w:rPr>
        <w:t>去過，水路lí</w:t>
      </w:r>
      <w:ins w:id="234" w:author="user" w:date="2015-03-16T23:03:00Z">
        <w:r w:rsidR="00B22B6C" w:rsidRPr="00CE779A">
          <w:rPr>
            <w:rFonts w:ascii="台灣楷體" w:eastAsia="台灣楷體" w:hAnsi="台灣楷體" w:cs="Charis SIL"/>
          </w:rPr>
          <w:t>較</w:t>
        </w:r>
      </w:ins>
      <w:r w:rsidRPr="00CE779A">
        <w:rPr>
          <w:rFonts w:ascii="台灣楷體" w:eastAsia="台灣楷體" w:hAnsi="台灣楷體" w:cs="Charis SIL"/>
        </w:rPr>
        <w:t>熟。除了lí，別人無法度……」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「既然按呢，總制爺lí放心，gún去好矣。」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「按</w:t>
      </w:r>
      <w:del w:id="235" w:author="user" w:date="2015-03-21T21:53:00Z">
        <w:r w:rsidRPr="00CE779A" w:rsidDel="006E0C99">
          <w:rPr>
            <w:rFonts w:ascii="台灣楷體" w:eastAsia="台灣楷體" w:hAnsi="台灣楷體" w:cs="Charis SIL"/>
          </w:rPr>
          <w:delText>呢</w:delText>
        </w:r>
      </w:del>
      <w:ins w:id="236" w:author="user" w:date="2015-03-21T21:53:00Z">
        <w:r w:rsidR="006E0C99" w:rsidRPr="00CE779A">
          <w:rPr>
            <w:rFonts w:ascii="台灣楷體" w:eastAsia="台灣楷體" w:hAnsi="台灣楷體" w:cs="Charis SIL"/>
          </w:rPr>
          <w:t>怎</w:t>
        </w:r>
      </w:ins>
      <w:r w:rsidRPr="00CE779A">
        <w:rPr>
          <w:rFonts w:ascii="台灣楷體" w:eastAsia="台灣楷體" w:hAnsi="台灣楷體" w:cs="Charis SIL"/>
        </w:rPr>
        <w:t>接人，蔡兄弟會共lí講。」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「蔡兄弟？」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「是，就是欲去唐山的彼个兄弟。guá會叫望山𤆬 i去lí的船頂，lí欲出洋</w:t>
      </w:r>
      <w:ins w:id="237" w:author="user" w:date="2015-03-08T15:40:00Z">
        <w:r w:rsidR="00276A9C" w:rsidRPr="00CE779A">
          <w:rPr>
            <w:rFonts w:ascii="台灣楷體" w:eastAsia="台灣楷體" w:hAnsi="台灣楷體" w:cs="Charis SIL"/>
          </w:rPr>
          <w:t>進</w:t>
        </w:r>
      </w:ins>
      <w:r w:rsidRPr="00CE779A">
        <w:rPr>
          <w:rFonts w:ascii="台灣楷體" w:eastAsia="台灣楷體" w:hAnsi="台灣楷體" w:cs="Charis SIL"/>
        </w:rPr>
        <w:t>前，通知望山一下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lín當時</w:t>
      </w:r>
      <w:ins w:id="238" w:author="user" w:date="2015-03-08T15:40:00Z">
        <w:r w:rsidR="00276A9C" w:rsidRPr="00CE779A">
          <w:rPr>
            <w:rFonts w:ascii="台灣楷體" w:eastAsia="台灣楷體" w:hAnsi="台灣楷體" w:cs="Charis SIL"/>
          </w:rPr>
          <w:t>欲</w:t>
        </w:r>
      </w:ins>
      <w:r w:rsidRPr="00CE779A">
        <w:rPr>
          <w:rFonts w:ascii="台灣楷體" w:eastAsia="台灣楷體" w:hAnsi="台灣楷體" w:cs="Charis SIL"/>
        </w:rPr>
        <w:t>出洋</w:t>
      </w:r>
      <w:del w:id="239" w:author="user" w:date="2015-03-08T15:40:00Z">
        <w:r w:rsidRPr="00CE779A" w:rsidDel="00276A9C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240" w:author="user" w:date="2015-03-21T21:53:00Z">
        <w:r w:rsidRPr="00CE779A" w:rsidDel="006E0C99">
          <w:rPr>
            <w:rFonts w:ascii="台灣楷體" w:eastAsia="台灣楷體" w:hAnsi="台灣楷體" w:cs="Charis SIL"/>
          </w:rPr>
          <w:delText>起</w:delText>
        </w:r>
      </w:del>
      <w:ins w:id="241" w:author="user" w:date="2015-03-21T21:53:00Z">
        <w:r w:rsidR="006E0C99" w:rsidRPr="00CE779A">
          <w:rPr>
            <w:rFonts w:ascii="台灣楷體" w:eastAsia="台灣楷體" w:hAnsi="台灣楷體" w:cs="Charis SIL"/>
          </w:rPr>
          <w:t>透</w:t>
        </w:r>
      </w:ins>
      <w:r w:rsidRPr="00CE779A">
        <w:rPr>
          <w:rFonts w:ascii="台灣楷體" w:eastAsia="台灣楷體" w:hAnsi="台灣楷體" w:cs="Charis SIL"/>
        </w:rPr>
        <w:t>南風就出洋矣。這擺日本長崎訂誠濟白糖，趁早送去較好。」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「lín拄才轉來，又閣欲出去，誠辛苦。」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「有生理做就好。」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「按呢決定矣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望山，lí去叫素面出來送郭舵公……guá另外有話共lí講……</w:t>
      </w:r>
      <w:del w:id="242" w:author="user" w:date="2015-03-15T17:29:00Z">
        <w:r w:rsidRPr="00CE779A" w:rsidDel="00D26242">
          <w:rPr>
            <w:rFonts w:ascii="台灣楷體" w:eastAsia="台灣楷體" w:hAnsi="台灣楷體" w:cs="Charis SIL"/>
          </w:rPr>
          <w:delText>唔</w:delText>
        </w:r>
      </w:del>
      <w:ins w:id="243" w:author="user" w:date="2015-03-15T17:29:00Z">
        <w:r w:rsidR="00D26242" w:rsidRPr="00CE779A">
          <w:rPr>
            <w:rFonts w:ascii="台灣楷體" w:eastAsia="台灣楷體" w:hAnsi="台灣楷體" w:cs="Charis SIL"/>
          </w:rPr>
          <w:t>喔</w:t>
        </w:r>
      </w:ins>
      <w:r w:rsidRPr="00CE779A">
        <w:rPr>
          <w:rFonts w:ascii="台灣楷體" w:eastAsia="台灣楷體" w:hAnsi="台灣楷體" w:cs="Charis SIL"/>
        </w:rPr>
        <w:t>，等一下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郭舵公，聽講素面</w:t>
      </w:r>
      <w:ins w:id="244" w:author="user" w:date="2015-03-21T21:54:00Z">
        <w:r w:rsidR="006E0C99" w:rsidRPr="00CE779A">
          <w:rPr>
            <w:rFonts w:ascii="台灣楷體" w:eastAsia="台灣楷體" w:hAnsi="台灣楷體" w:cs="Charis SIL"/>
          </w:rPr>
          <w:t>的</w:t>
        </w:r>
      </w:ins>
      <w:r w:rsidRPr="00CE779A">
        <w:rPr>
          <w:rFonts w:ascii="台灣楷體" w:eastAsia="台灣楷體" w:hAnsi="台灣楷體" w:cs="Charis SIL"/>
        </w:rPr>
        <w:t>母親無同意i佮望山的婚事，lí敢袂使苦勸看覓？」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郭舵公徛起來，</w:t>
      </w:r>
      <w:del w:id="245" w:author="user" w:date="2015-03-08T15:41:00Z">
        <w:r w:rsidRPr="00CE779A" w:rsidDel="00276A9C">
          <w:rPr>
            <w:rFonts w:ascii="台灣楷體" w:eastAsia="台灣楷體" w:hAnsi="台灣楷體" w:cs="Charis SIL"/>
          </w:rPr>
          <w:delText>看望</w:delText>
        </w:r>
      </w:del>
      <w:ins w:id="246" w:author="user" w:date="2015-03-08T15:41:00Z">
        <w:r w:rsidR="00276A9C" w:rsidRPr="00CE779A">
          <w:rPr>
            <w:rFonts w:ascii="台灣楷體" w:eastAsia="台灣楷體" w:hAnsi="台灣楷體" w:cs="Charis SIL"/>
          </w:rPr>
          <w:t>掠望</w:t>
        </w:r>
      </w:ins>
      <w:r w:rsidRPr="00CE779A">
        <w:rPr>
          <w:rFonts w:ascii="台灣楷體" w:eastAsia="台灣楷體" w:hAnsi="台灣楷體" w:cs="Charis SIL"/>
        </w:rPr>
        <w:t>山</w:t>
      </w:r>
      <w:ins w:id="247" w:author="user" w:date="2015-03-08T15:41:00Z">
        <w:r w:rsidR="00276A9C" w:rsidRPr="00CE779A">
          <w:rPr>
            <w:rFonts w:ascii="台灣楷體" w:eastAsia="台灣楷體" w:hAnsi="台灣楷體" w:cs="Charis SIL"/>
          </w:rPr>
          <w:t>看</w:t>
        </w:r>
      </w:ins>
      <w:r w:rsidRPr="00CE779A">
        <w:rPr>
          <w:rFonts w:ascii="台灣楷體" w:eastAsia="台灣楷體" w:hAnsi="台灣楷體" w:cs="Charis SIL"/>
        </w:rPr>
        <w:t>一</w:t>
      </w:r>
      <w:del w:id="248" w:author="user" w:date="2015-03-08T15:41:00Z">
        <w:r w:rsidRPr="00CE779A" w:rsidDel="00276A9C">
          <w:rPr>
            <w:rFonts w:ascii="台灣楷體" w:eastAsia="台灣楷體" w:hAnsi="台灣楷體" w:cs="Charis SIL"/>
          </w:rPr>
          <w:delText>眼</w:delText>
        </w:r>
      </w:del>
      <w:ins w:id="249" w:author="user" w:date="2015-03-08T15:41:00Z">
        <w:r w:rsidR="00276A9C" w:rsidRPr="00CE779A">
          <w:rPr>
            <w:rFonts w:ascii="台灣楷體" w:eastAsia="台灣楷體" w:hAnsi="台灣楷體" w:cs="Charis SIL"/>
          </w:rPr>
          <w:t>下</w:t>
        </w:r>
      </w:ins>
      <w:r w:rsidRPr="00CE779A">
        <w:rPr>
          <w:rFonts w:ascii="台灣楷體" w:eastAsia="台灣楷體" w:hAnsi="台灣楷體" w:cs="Charis SIL"/>
        </w:rPr>
        <w:t>，</w:t>
      </w:r>
      <w:del w:id="250" w:author="user" w:date="2015-03-08T15:41:00Z">
        <w:r w:rsidRPr="00CE779A" w:rsidDel="00276A9C">
          <w:rPr>
            <w:rFonts w:ascii="台灣楷體" w:eastAsia="台灣楷體" w:hAnsi="台灣楷體" w:cs="Charis SIL"/>
          </w:rPr>
          <w:delText>踅</w:delText>
        </w:r>
      </w:del>
      <w:ins w:id="251" w:author="user" w:date="2015-03-08T15:41:00Z">
        <w:r w:rsidR="00276A9C" w:rsidRPr="00CE779A">
          <w:rPr>
            <w:rFonts w:ascii="台灣楷體" w:eastAsia="台灣楷體" w:hAnsi="台灣楷體" w:cs="Charis SIL"/>
          </w:rPr>
          <w:t>越</w:t>
        </w:r>
      </w:ins>
      <w:r w:rsidRPr="00CE779A">
        <w:rPr>
          <w:rFonts w:ascii="台灣楷體" w:eastAsia="台灣楷體" w:hAnsi="台灣楷體" w:cs="Charis SIL"/>
        </w:rPr>
        <w:t>頭</w:t>
      </w:r>
      <w:del w:id="252" w:author="user" w:date="2015-03-08T15:41:00Z">
        <w:r w:rsidRPr="00CE779A" w:rsidDel="00276A9C">
          <w:rPr>
            <w:rFonts w:ascii="台灣楷體" w:eastAsia="台灣楷體" w:hAnsi="台灣楷體" w:cs="Charis SIL"/>
          </w:rPr>
          <w:delText>對</w:delText>
        </w:r>
      </w:del>
      <w:ins w:id="253" w:author="user" w:date="2015-03-08T15:41:00Z">
        <w:r w:rsidR="00276A9C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陳總制講：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新細明體" w:hint="eastAsia"/>
          <w:b/>
          <w:bCs/>
        </w:rPr>
        <w:t>────</w:t>
      </w:r>
      <w:r w:rsidRPr="00CE779A">
        <w:rPr>
          <w:rFonts w:ascii="台灣楷體" w:eastAsia="台灣楷體" w:hAnsi="台灣楷體" w:cs="Charis SIL"/>
          <w:b/>
          <w:bCs/>
        </w:rPr>
        <w:t xml:space="preserve"> 5/15 </w:t>
      </w:r>
      <w:r w:rsidRPr="00CE779A">
        <w:rPr>
          <w:rFonts w:ascii="新細明體" w:eastAsia="新細明體" w:hAnsi="新細明體" w:cs="新細明體" w:hint="eastAsia"/>
          <w:b/>
          <w:bCs/>
        </w:rPr>
        <w:t> </w:t>
      </w:r>
      <w:r w:rsidRPr="00CE779A">
        <w:rPr>
          <w:rFonts w:ascii="台灣楷體" w:eastAsia="台灣楷體" w:hAnsi="台灣楷體" w:cs="Charis SIL"/>
          <w:b/>
          <w:bCs/>
        </w:rPr>
        <w:t xml:space="preserve">P.26~P.32 </w:t>
      </w:r>
      <w:r w:rsidRPr="00CE779A">
        <w:rPr>
          <w:rFonts w:ascii="台灣楷體" w:eastAsia="台灣楷體" w:hAnsi="台灣楷體" w:cs="新細明體" w:hint="eastAsia"/>
          <w:b/>
          <w:bCs/>
        </w:rPr>
        <w:t>────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(p.26)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「望山佮素面是誠</w:t>
      </w:r>
      <w:del w:id="254" w:author="user" w:date="2015-03-08T15:42:00Z">
        <w:r w:rsidRPr="00CE779A" w:rsidDel="00276A9C">
          <w:rPr>
            <w:rFonts w:ascii="台灣楷體" w:eastAsia="台灣楷體" w:hAnsi="台灣楷體" w:cs="Charis SIL"/>
          </w:rPr>
          <w:delText>相配</w:delText>
        </w:r>
      </w:del>
      <w:ins w:id="255" w:author="user" w:date="2015-03-08T15:42:00Z">
        <w:r w:rsidR="00276A9C" w:rsidRPr="00CE779A">
          <w:rPr>
            <w:rFonts w:ascii="台灣楷體" w:eastAsia="台灣楷體" w:hAnsi="台灣楷體" w:cs="Charis SIL"/>
          </w:rPr>
          <w:t>四配</w:t>
        </w:r>
      </w:ins>
      <w:r w:rsidRPr="00CE779A">
        <w:rPr>
          <w:rFonts w:ascii="台灣楷體" w:eastAsia="台灣楷體" w:hAnsi="台灣楷體" w:cs="Charis SIL"/>
        </w:rPr>
        <w:t>的一對，guá嘛誠贊成，</w:t>
      </w:r>
      <w:del w:id="256" w:author="user" w:date="2015-03-08T15:42:00Z">
        <w:r w:rsidRPr="00CE779A" w:rsidDel="00276A9C">
          <w:rPr>
            <w:rFonts w:ascii="台灣楷體" w:eastAsia="台灣楷體" w:hAnsi="台灣楷體" w:cs="Charis SIL"/>
          </w:rPr>
          <w:delText>但是</w:delText>
        </w:r>
      </w:del>
      <w:ins w:id="257" w:author="user" w:date="2015-03-08T15:42:00Z">
        <w:r w:rsidR="00276A9C" w:rsidRPr="00CE779A">
          <w:rPr>
            <w:rFonts w:ascii="台灣楷體" w:eastAsia="台灣楷體" w:hAnsi="台灣楷體" w:cs="Charis SIL"/>
          </w:rPr>
          <w:t>毋過</w:t>
        </w:r>
      </w:ins>
      <w:del w:id="258" w:author="user" w:date="2015-03-08T15:42:00Z">
        <w:r w:rsidRPr="00CE779A" w:rsidDel="00276A9C">
          <w:rPr>
            <w:rFonts w:ascii="台灣楷體" w:eastAsia="台灣楷體" w:hAnsi="台灣楷體" w:cs="Charis SIL"/>
          </w:rPr>
          <w:delText>i的母親</w:delText>
        </w:r>
      </w:del>
      <w:ins w:id="259" w:author="user" w:date="2015-03-08T15:42:00Z">
        <w:r w:rsidR="00276A9C" w:rsidRPr="00CE779A">
          <w:rPr>
            <w:rFonts w:ascii="台灣楷體" w:eastAsia="台灣楷體" w:hAnsi="台灣楷體" w:cs="Charis SIL"/>
          </w:rPr>
          <w:t>in老母</w:t>
        </w:r>
      </w:ins>
      <w:r w:rsidRPr="00CE779A">
        <w:rPr>
          <w:rFonts w:ascii="台灣楷體" w:eastAsia="台灣楷體" w:hAnsi="台灣楷體" w:cs="Charis SIL"/>
        </w:rPr>
        <w:t>許姑……許姑嫌望山i……」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「望山無爸無母，無</w:t>
      </w:r>
      <w:del w:id="260" w:author="user" w:date="2015-03-21T21:54:00Z">
        <w:r w:rsidRPr="00CE779A" w:rsidDel="006E0C99">
          <w:rPr>
            <w:rFonts w:ascii="台灣楷體" w:eastAsia="台灣楷體" w:hAnsi="台灣楷體" w:cs="Charis SIL"/>
          </w:rPr>
          <w:delText>家</w:delText>
        </w:r>
      </w:del>
      <w:ins w:id="261" w:author="user" w:date="2015-03-21T21:54:00Z">
        <w:r w:rsidR="006E0C99" w:rsidRPr="00CE779A">
          <w:rPr>
            <w:rFonts w:ascii="台灣楷體" w:eastAsia="台灣楷體" w:hAnsi="台灣楷體" w:cs="Charis SIL"/>
          </w:rPr>
          <w:t>產</w:t>
        </w:r>
      </w:ins>
      <w:r w:rsidRPr="00CE779A">
        <w:rPr>
          <w:rFonts w:ascii="台灣楷體" w:eastAsia="台灣楷體" w:hAnsi="台灣楷體" w:cs="Charis SIL"/>
        </w:rPr>
        <w:t>無業，莫怪素面in老母棄嫌，</w:t>
      </w:r>
      <w:del w:id="262" w:author="user" w:date="2015-03-08T15:42:00Z">
        <w:r w:rsidRPr="00CE779A" w:rsidDel="00276A9C">
          <w:rPr>
            <w:rFonts w:ascii="台灣楷體" w:eastAsia="台灣楷體" w:hAnsi="台灣楷體" w:cs="Charis SIL"/>
          </w:rPr>
          <w:delText>但是</w:delText>
        </w:r>
      </w:del>
      <w:ins w:id="263" w:author="user" w:date="2015-03-08T15:42:00Z">
        <w:r w:rsidR="00276A9C" w:rsidRPr="00CE779A">
          <w:rPr>
            <w:rFonts w:ascii="台灣楷體" w:eastAsia="台灣楷體" w:hAnsi="台灣楷體" w:cs="Charis SIL"/>
          </w:rPr>
          <w:t>毋過</w:t>
        </w:r>
      </w:ins>
      <w:r w:rsidRPr="00CE779A">
        <w:rPr>
          <w:rFonts w:ascii="台灣楷體" w:eastAsia="台灣楷體" w:hAnsi="台灣楷體" w:cs="Charis SIL"/>
        </w:rPr>
        <w:t>望山佮guá情</w:t>
      </w:r>
      <w:del w:id="264" w:author="user" w:date="2015-03-08T15:43:00Z">
        <w:r w:rsidRPr="00CE779A" w:rsidDel="00276A9C">
          <w:rPr>
            <w:rFonts w:ascii="台灣楷體" w:eastAsia="台灣楷體" w:hAnsi="台灣楷體" w:cs="Charis SIL"/>
          </w:rPr>
          <w:delText>仝</w:delText>
        </w:r>
      </w:del>
      <w:ins w:id="265" w:author="user" w:date="2015-03-08T15:43:00Z">
        <w:r w:rsidR="00276A9C" w:rsidRPr="00CE779A">
          <w:rPr>
            <w:rFonts w:ascii="台灣楷體" w:eastAsia="台灣楷體" w:hAnsi="台灣楷體" w:cs="Charis SIL"/>
          </w:rPr>
          <w:t>同</w:t>
        </w:r>
      </w:ins>
      <w:r w:rsidRPr="00CE779A">
        <w:rPr>
          <w:rFonts w:ascii="台灣楷體" w:eastAsia="台灣楷體" w:hAnsi="台灣楷體" w:cs="Charis SIL"/>
        </w:rPr>
        <w:t>爸囝，guá會負責替i辦婚事。這兩冬赤山</w:t>
      </w:r>
      <w:del w:id="266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267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r w:rsidRPr="00CE779A">
        <w:rPr>
          <w:rFonts w:ascii="台灣楷體" w:eastAsia="台灣楷體" w:hAnsi="台灣楷體" w:cs="Charis SIL"/>
        </w:rPr>
        <w:t>田園收成攏毋是誠好，guá無法度出傷濟聘禮，</w:t>
      </w:r>
      <w:del w:id="268" w:author="user" w:date="2015-03-21T21:55:00Z">
        <w:r w:rsidRPr="00CE779A" w:rsidDel="006E0C99">
          <w:rPr>
            <w:rFonts w:ascii="台灣楷體" w:eastAsia="台灣楷體" w:hAnsi="台灣楷體" w:cs="Charis SIL"/>
          </w:rPr>
          <w:delText>毋過</w:delText>
        </w:r>
      </w:del>
      <w:ins w:id="269" w:author="user" w:date="2015-03-21T21:55:00Z">
        <w:r w:rsidR="006E0C99" w:rsidRPr="00CE779A">
          <w:rPr>
            <w:rFonts w:ascii="台灣楷體" w:eastAsia="台灣楷體" w:hAnsi="台灣楷體" w:cs="Charis SIL"/>
          </w:rPr>
          <w:t>是講</w:t>
        </w:r>
      </w:ins>
      <w:r w:rsidRPr="00CE779A">
        <w:rPr>
          <w:rFonts w:ascii="台灣楷體" w:eastAsia="台灣楷體" w:hAnsi="台灣楷體" w:cs="Charis SIL"/>
        </w:rPr>
        <w:t>，</w:t>
      </w:r>
      <w:del w:id="270" w:author="user" w:date="2015-03-14T14:41:00Z">
        <w:r w:rsidRPr="00CE779A" w:rsidDel="00BC1FE3">
          <w:rPr>
            <w:rFonts w:ascii="台灣楷體" w:eastAsia="台灣楷體" w:hAnsi="台灣楷體" w:cs="Charis SIL"/>
          </w:rPr>
          <w:delText>這</w:delText>
        </w:r>
      </w:del>
      <w:del w:id="271" w:author="user" w:date="2015-03-08T15:43:00Z">
        <w:r w:rsidRPr="00CE779A" w:rsidDel="00276A9C">
          <w:rPr>
            <w:rFonts w:ascii="台灣楷體" w:eastAsia="台灣楷體" w:hAnsi="台灣楷體" w:cs="Charis SIL"/>
          </w:rPr>
          <w:delText>嘛</w:delText>
        </w:r>
      </w:del>
      <w:ins w:id="272" w:author="user" w:date="2015-03-14T14:41:00Z">
        <w:r w:rsidR="00BC1FE3" w:rsidRPr="00CE779A">
          <w:rPr>
            <w:rFonts w:ascii="台灣楷體" w:eastAsia="台灣楷體" w:hAnsi="台灣楷體" w:cs="Charis SIL"/>
          </w:rPr>
          <w:t>這</w:t>
        </w:r>
      </w:ins>
      <w:ins w:id="273" w:author="user" w:date="2015-03-21T21:55:00Z">
        <w:r w:rsidR="006E0C99" w:rsidRPr="00CE779A">
          <w:rPr>
            <w:rFonts w:ascii="台灣楷體" w:eastAsia="台灣楷體" w:hAnsi="台灣楷體" w:cs="Charis SIL"/>
          </w:rPr>
          <w:t>馬</w:t>
        </w:r>
      </w:ins>
      <w:r w:rsidRPr="00CE779A">
        <w:rPr>
          <w:rFonts w:ascii="台灣楷體" w:eastAsia="台灣楷體" w:hAnsi="台灣楷體" w:cs="Charis SIL"/>
        </w:rPr>
        <w:t>年</w:t>
      </w:r>
      <w:del w:id="274" w:author="user" w:date="2015-03-08T15:43:00Z">
        <w:r w:rsidRPr="00CE779A" w:rsidDel="00276A9C">
          <w:rPr>
            <w:rFonts w:ascii="台灣楷體" w:eastAsia="台灣楷體" w:hAnsi="台灣楷體" w:cs="Charis SIL"/>
          </w:rPr>
          <w:delText>頭</w:delText>
        </w:r>
      </w:del>
      <w:ins w:id="275" w:author="user" w:date="2015-03-08T15:43:00Z">
        <w:r w:rsidR="00276A9C" w:rsidRPr="00CE779A">
          <w:rPr>
            <w:rFonts w:ascii="台灣楷體" w:eastAsia="台灣楷體" w:hAnsi="台灣楷體" w:cs="Charis SIL"/>
          </w:rPr>
          <w:t>冬</w:t>
        </w:r>
      </w:ins>
      <w:del w:id="276" w:author="user" w:date="2015-03-08T15:43:00Z">
        <w:r w:rsidRPr="00CE779A" w:rsidDel="00276A9C">
          <w:rPr>
            <w:rFonts w:ascii="台灣楷體" w:eastAsia="台灣楷體" w:hAnsi="台灣楷體" w:cs="Charis SIL"/>
          </w:rPr>
          <w:delText>無好</w:delText>
        </w:r>
      </w:del>
      <w:ins w:id="277" w:author="user" w:date="2015-03-08T15:43:00Z">
        <w:r w:rsidR="00276A9C" w:rsidRPr="00CE779A">
          <w:rPr>
            <w:rFonts w:ascii="台灣楷體" w:eastAsia="台灣楷體" w:hAnsi="台灣楷體" w:cs="Charis SIL"/>
          </w:rPr>
          <w:t>收成䆀</w:t>
        </w:r>
      </w:ins>
      <w:r w:rsidRPr="00CE779A">
        <w:rPr>
          <w:rFonts w:ascii="台灣楷體" w:eastAsia="台灣楷體" w:hAnsi="台灣楷體" w:cs="Charis SIL"/>
        </w:rPr>
        <w:t>，逐家生活攏困難，lí苦勸in老母莫傷計較，嘛莫嫌望山。日子會得過就好。」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「guá就是按呢想。毋過許姑看著安平鎮佮赤崁街有錢有勢的人遮爾濟，總是講愛素面嫁予</w:t>
      </w:r>
      <w:del w:id="278" w:author="user" w:date="2015-03-08T15:44:00Z">
        <w:r w:rsidRPr="00CE779A" w:rsidDel="00276A9C">
          <w:rPr>
            <w:rFonts w:ascii="台灣楷體" w:eastAsia="台灣楷體" w:hAnsi="台灣楷體" w:cs="Charis SIL"/>
          </w:rPr>
          <w:delText>富貴</w:delText>
        </w:r>
      </w:del>
      <w:ins w:id="279" w:author="user" w:date="2015-03-08T15:44:00Z">
        <w:r w:rsidR="00276A9C" w:rsidRPr="00CE779A">
          <w:rPr>
            <w:rFonts w:ascii="台灣楷體" w:eastAsia="台灣楷體" w:hAnsi="台灣楷體" w:cs="Charis SIL"/>
          </w:rPr>
          <w:t>富戶</w:t>
        </w:r>
      </w:ins>
      <w:r w:rsidRPr="00CE779A">
        <w:rPr>
          <w:rFonts w:ascii="台灣楷體" w:eastAsia="台灣楷體" w:hAnsi="台灣楷體" w:cs="Charis SIL"/>
        </w:rPr>
        <w:t>人家，guá勸i，i總是毋聽。」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「閣苦勸看覓</w:t>
      </w:r>
      <w:ins w:id="280" w:author="user" w:date="2015-03-21T21:55:00Z">
        <w:r w:rsidR="006E0C99" w:rsidRPr="00CE779A">
          <w:rPr>
            <w:rFonts w:ascii="台灣楷體" w:eastAsia="台灣楷體" w:hAnsi="台灣楷體" w:cs="Charis SIL"/>
          </w:rPr>
          <w:t>咧</w:t>
        </w:r>
      </w:ins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「好。」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素面出來送郭舵公離開，望山坐</w:t>
      </w:r>
      <w:del w:id="281" w:author="user" w:date="2015-03-21T21:55:00Z">
        <w:r w:rsidRPr="00CE779A" w:rsidDel="006E0C99">
          <w:rPr>
            <w:rFonts w:ascii="台灣楷體" w:eastAsia="台灣楷體" w:hAnsi="台灣楷體" w:cs="Charis SIL"/>
          </w:rPr>
          <w:delText>近</w:delText>
        </w:r>
      </w:del>
      <w:ins w:id="282" w:author="user" w:date="2015-03-21T21:55:00Z">
        <w:r w:rsidR="006E0C99" w:rsidRPr="00CE779A">
          <w:rPr>
            <w:rFonts w:ascii="台灣楷體" w:eastAsia="台灣楷體" w:hAnsi="台灣楷體" w:cs="Charis SIL"/>
          </w:rPr>
          <w:t>倚</w:t>
        </w:r>
      </w:ins>
      <w:r w:rsidRPr="00CE779A">
        <w:rPr>
          <w:rFonts w:ascii="台灣楷體" w:eastAsia="台灣楷體" w:hAnsi="台灣楷體" w:cs="Charis SIL"/>
        </w:rPr>
        <w:t>陳總制身邊，聽i講話。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「望山，lí</w:t>
      </w:r>
      <w:ins w:id="283" w:author="user" w:date="2015-03-21T21:55:00Z">
        <w:r w:rsidR="006E0C99" w:rsidRPr="00CE779A">
          <w:rPr>
            <w:rFonts w:ascii="台灣楷體" w:eastAsia="台灣楷體" w:hAnsi="台灣楷體" w:cs="Charis SIL"/>
          </w:rPr>
          <w:t>去</w:t>
        </w:r>
      </w:ins>
      <w:del w:id="284" w:author="user" w:date="2015-03-21T21:55:00Z">
        <w:r w:rsidRPr="00CE779A" w:rsidDel="006E0C99">
          <w:rPr>
            <w:rFonts w:ascii="台灣楷體" w:eastAsia="台灣楷體" w:hAnsi="台灣楷體" w:cs="Charis SIL"/>
          </w:rPr>
          <w:delText>到</w:delText>
        </w:r>
      </w:del>
      <w:del w:id="285" w:author="user" w:date="2015-03-15T17:29:00Z">
        <w:r w:rsidRPr="00CE779A" w:rsidDel="00D26242">
          <w:rPr>
            <w:rFonts w:ascii="台灣楷體" w:eastAsia="台灣楷體" w:hAnsi="台灣楷體" w:cs="Charis SIL"/>
          </w:rPr>
          <w:delText>塩</w:delText>
        </w:r>
      </w:del>
      <w:ins w:id="286" w:author="user" w:date="2015-03-15T17:29:00Z">
        <w:r w:rsidR="00D26242" w:rsidRPr="00CE779A">
          <w:rPr>
            <w:rFonts w:ascii="台灣楷體" w:eastAsia="台灣楷體" w:hAnsi="台灣楷體" w:cs="Charis SIL"/>
          </w:rPr>
          <w:t>鹽</w:t>
        </w:r>
      </w:ins>
      <w:r w:rsidRPr="00CE779A">
        <w:rPr>
          <w:rFonts w:ascii="台灣楷體" w:eastAsia="台灣楷體" w:hAnsi="台灣楷體" w:cs="Charis SIL"/>
        </w:rPr>
        <w:t>埕</w:t>
      </w:r>
      <w:del w:id="287" w:author="user" w:date="2015-03-21T21:55:00Z">
        <w:r w:rsidRPr="00CE779A" w:rsidDel="006E0C99">
          <w:rPr>
            <w:rFonts w:ascii="台灣楷體" w:eastAsia="台灣楷體" w:hAnsi="台灣楷體" w:cs="Charis SIL"/>
          </w:rPr>
          <w:delText>去</w:delText>
        </w:r>
      </w:del>
      <w:r w:rsidRPr="00CE779A">
        <w:rPr>
          <w:rFonts w:ascii="台灣楷體" w:eastAsia="台灣楷體" w:hAnsi="台灣楷體" w:cs="Charis SIL"/>
        </w:rPr>
        <w:t>揣蔡文玉兄弟，叫i準備上船。」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望山著驚</w:t>
      </w:r>
      <w:ins w:id="288" w:author="user" w:date="2015-03-21T21:55:00Z">
        <w:r w:rsidR="006E0C99" w:rsidRPr="00CE779A">
          <w:rPr>
            <w:rFonts w:ascii="台灣楷體" w:eastAsia="台灣楷體" w:hAnsi="台灣楷體" w:cs="Charis SIL"/>
          </w:rPr>
          <w:t>，</w:t>
        </w:r>
      </w:ins>
      <w:r w:rsidRPr="00CE779A">
        <w:rPr>
          <w:rFonts w:ascii="台灣楷體" w:eastAsia="台灣楷體" w:hAnsi="台灣楷體" w:cs="Charis SIL"/>
        </w:rPr>
        <w:t>問講：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「啊？</w:t>
      </w:r>
      <w:ins w:id="289" w:author="user" w:date="2015-03-21T21:56:00Z">
        <w:r w:rsidR="006E0C99" w:rsidRPr="00CE779A">
          <w:rPr>
            <w:rFonts w:ascii="台灣楷體" w:eastAsia="台灣楷體" w:hAnsi="台灣楷體" w:cs="Charis SIL"/>
          </w:rPr>
          <w:t>敢</w:t>
        </w:r>
      </w:ins>
      <w:r w:rsidRPr="00CE779A">
        <w:rPr>
          <w:rFonts w:ascii="台灣楷體" w:eastAsia="台灣楷體" w:hAnsi="台灣楷體" w:cs="Charis SIL"/>
        </w:rPr>
        <w:t>是</w:t>
      </w:r>
      <w:del w:id="290" w:author="user" w:date="2015-03-21T21:56:00Z">
        <w:r w:rsidRPr="00CE779A" w:rsidDel="006E0C99">
          <w:rPr>
            <w:rFonts w:ascii="台灣楷體" w:eastAsia="台灣楷體" w:hAnsi="台灣楷體" w:cs="Charis SIL"/>
          </w:rPr>
          <w:delText>愛</w:delText>
        </w:r>
      </w:del>
      <w:ins w:id="291" w:author="user" w:date="2015-03-21T21:56:00Z">
        <w:r w:rsidR="006E0C99" w:rsidRPr="00CE779A">
          <w:rPr>
            <w:rFonts w:ascii="台灣楷體" w:eastAsia="台灣楷體" w:hAnsi="台灣楷體" w:cs="Charis SIL"/>
          </w:rPr>
          <w:t>欲予</w:t>
        </w:r>
      </w:ins>
      <w:r w:rsidRPr="00CE779A">
        <w:rPr>
          <w:rFonts w:ascii="台灣楷體" w:eastAsia="台灣楷體" w:hAnsi="台灣楷體" w:cs="Charis SIL"/>
        </w:rPr>
        <w:t>文玉兄轉去福建</w:t>
      </w:r>
      <w:del w:id="292" w:author="user" w:date="2015-03-21T21:56:00Z">
        <w:r w:rsidRPr="00CE779A" w:rsidDel="006E0C99">
          <w:rPr>
            <w:rFonts w:ascii="台灣楷體" w:eastAsia="台灣楷體" w:hAnsi="台灣楷體" w:cs="Charis SIL"/>
          </w:rPr>
          <w:delText>呢</w:delText>
        </w:r>
      </w:del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「著。叫i佇船頂改一个名</w:t>
      </w:r>
      <w:ins w:id="293" w:author="user" w:date="2015-03-21T21:56:00Z">
        <w:r w:rsidR="006E0C99" w:rsidRPr="00CE779A">
          <w:rPr>
            <w:rFonts w:ascii="台灣楷體" w:eastAsia="台灣楷體" w:hAnsi="台灣楷體" w:cs="Charis SIL"/>
          </w:rPr>
          <w:t>thang</w:t>
        </w:r>
      </w:ins>
      <w:r w:rsidRPr="00CE779A">
        <w:rPr>
          <w:rFonts w:ascii="台灣楷體" w:eastAsia="台灣楷體" w:hAnsi="台灣楷體" w:cs="Charis SIL"/>
        </w:rPr>
        <w:t>稱呼。叫i明仔</w:t>
      </w:r>
      <w:ins w:id="294" w:author="user" w:date="2015-03-21T21:56:00Z">
        <w:r w:rsidR="006E0C99" w:rsidRPr="00CE779A">
          <w:rPr>
            <w:rFonts w:ascii="台灣楷體" w:eastAsia="台灣楷體" w:hAnsi="台灣楷體" w:cs="Charis SIL"/>
          </w:rPr>
          <w:t>再食</w:t>
        </w:r>
      </w:ins>
      <w:r w:rsidRPr="00CE779A">
        <w:rPr>
          <w:rFonts w:ascii="台灣楷體" w:eastAsia="台灣楷體" w:hAnsi="台灣楷體" w:cs="Charis SIL"/>
        </w:rPr>
        <w:t>暗</w:t>
      </w:r>
      <w:del w:id="295" w:author="user" w:date="2015-03-21T21:56:00Z">
        <w:r w:rsidRPr="00CE779A" w:rsidDel="006E0C99">
          <w:rPr>
            <w:rFonts w:ascii="台灣楷體" w:eastAsia="台灣楷體" w:hAnsi="台灣楷體" w:cs="Charis SIL"/>
          </w:rPr>
          <w:delText>頓</w:delText>
        </w:r>
      </w:del>
      <w:ins w:id="296" w:author="user" w:date="2015-03-21T21:56:00Z">
        <w:r w:rsidR="006E0C99" w:rsidRPr="00CE779A">
          <w:rPr>
            <w:rFonts w:ascii="台灣楷體" w:eastAsia="台灣楷體" w:hAnsi="台灣楷體" w:cs="Charis SIL"/>
          </w:rPr>
          <w:t>飽了</w:t>
        </w:r>
      </w:ins>
      <w:del w:id="297" w:author="user" w:date="2015-03-16T23:04:00Z">
        <w:r w:rsidRPr="00CE779A" w:rsidDel="00B22B6C">
          <w:rPr>
            <w:rFonts w:ascii="台灣楷體" w:eastAsia="台灣楷體" w:hAnsi="台灣楷體" w:cs="Charis SIL"/>
          </w:rPr>
          <w:delText>了</w:delText>
        </w:r>
      </w:del>
      <w:r w:rsidRPr="00CE779A">
        <w:rPr>
          <w:rFonts w:ascii="台灣楷體" w:eastAsia="台灣楷體" w:hAnsi="台灣楷體" w:cs="Charis SIL"/>
        </w:rPr>
        <w:t>後來見guá，guá有誠濟話欲交代。」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「望山，guá已經</w:t>
      </w:r>
      <w:del w:id="298" w:author="user" w:date="2015-03-21T21:56:00Z">
        <w:r w:rsidRPr="00CE779A" w:rsidDel="006E0C99">
          <w:rPr>
            <w:rFonts w:ascii="台灣楷體" w:eastAsia="台灣楷體" w:hAnsi="台灣楷體" w:cs="Charis SIL"/>
          </w:rPr>
          <w:delText>向</w:delText>
        </w:r>
      </w:del>
      <w:ins w:id="299" w:author="user" w:date="2015-03-21T21:56:00Z">
        <w:r w:rsidR="006E0C99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王爺請辭總制佮勇衞矣。」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「啊？」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(p.27)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</w:t>
      </w:r>
      <w:del w:id="300" w:author="user" w:date="2015-03-08T15:45:00Z">
        <w:r w:rsidRPr="00CE779A" w:rsidDel="00276A9C">
          <w:rPr>
            <w:rFonts w:ascii="台灣楷體" w:eastAsia="台灣楷體" w:hAnsi="台灣楷體" w:cs="Charis SIL"/>
          </w:rPr>
          <w:delText>去</w:delText>
        </w:r>
      </w:del>
      <w:ins w:id="301" w:author="user" w:date="2015-03-08T15:45:00Z">
        <w:r w:rsidR="00276A9C" w:rsidRPr="00CE779A">
          <w:rPr>
            <w:rFonts w:ascii="台灣楷體" w:eastAsia="台灣楷體" w:hAnsi="台灣楷體" w:cs="Charis SIL"/>
          </w:rPr>
          <w:t>掣一趒</w:t>
        </w:r>
      </w:ins>
      <w:del w:id="302" w:author="user" w:date="2015-03-08T15:45:00Z">
        <w:r w:rsidRPr="00CE779A" w:rsidDel="00276A9C">
          <w:rPr>
            <w:rFonts w:ascii="台灣楷體" w:eastAsia="台灣楷體" w:hAnsi="台灣楷體" w:cs="Charis SIL"/>
          </w:rPr>
          <w:delText>驚著</w:delText>
        </w:r>
      </w:del>
      <w:r w:rsidRPr="00CE779A">
        <w:rPr>
          <w:rFonts w:ascii="台灣楷體" w:eastAsia="台灣楷體" w:hAnsi="台灣楷體" w:cs="Charis SIL"/>
        </w:rPr>
        <w:t>，兩手揤佇桌仔，驚惶徛起來。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陳永華除了擔任東寧總制</w:t>
      </w:r>
      <w:del w:id="303" w:author="user" w:date="2015-03-21T21:57:00Z">
        <w:r w:rsidRPr="00CE779A" w:rsidDel="006E0C99">
          <w:rPr>
            <w:rFonts w:ascii="台灣楷體" w:eastAsia="台灣楷體" w:hAnsi="台灣楷體" w:cs="Charis SIL"/>
          </w:rPr>
          <w:delText>之外</w:delText>
        </w:r>
      </w:del>
      <w:r w:rsidRPr="00CE779A">
        <w:rPr>
          <w:rFonts w:ascii="台灣楷體" w:eastAsia="台灣楷體" w:hAnsi="台灣楷體" w:cs="Charis SIL"/>
        </w:rPr>
        <w:t>，</w:t>
      </w:r>
      <w:del w:id="304" w:author="user" w:date="2015-03-08T15:45:00Z">
        <w:r w:rsidRPr="00CE779A" w:rsidDel="008C09AE">
          <w:rPr>
            <w:rFonts w:ascii="台灣楷體" w:eastAsia="台灣楷體" w:hAnsi="台灣楷體" w:cs="Charis SIL"/>
          </w:rPr>
          <w:delText>猶</w:delText>
        </w:r>
      </w:del>
      <w:ins w:id="305" w:author="user" w:date="2015-03-08T15:45:00Z">
        <w:r w:rsidR="008C09AE" w:rsidRPr="00CE779A">
          <w:rPr>
            <w:rFonts w:ascii="台灣楷體" w:eastAsia="台灣楷體" w:hAnsi="台灣楷體" w:cs="Charis SIL"/>
          </w:rPr>
          <w:t>閣</w:t>
        </w:r>
      </w:ins>
      <w:r w:rsidRPr="00CE779A">
        <w:rPr>
          <w:rFonts w:ascii="台灣楷體" w:eastAsia="台灣楷體" w:hAnsi="台灣楷體" w:cs="Charis SIL"/>
        </w:rPr>
        <w:t>有管勇衞。勇衞鎮鎮守赤崁地方，佮鎮守安平島的侍衞鎮，是鄭王爺直轄親軍，兩鎮勢力上大。陳永華若辭去勇衞，干焦失去兵權，這馬勇衞總制攏</w:t>
      </w:r>
      <w:ins w:id="306" w:author="user" w:date="2015-03-08T15:46:00Z">
        <w:r w:rsidR="008C09AE" w:rsidRPr="00CE779A">
          <w:rPr>
            <w:rFonts w:ascii="台灣楷體" w:eastAsia="台灣楷體" w:hAnsi="台灣楷體" w:cs="Charis SIL"/>
          </w:rPr>
          <w:t>總</w:t>
        </w:r>
      </w:ins>
      <w:r w:rsidRPr="00CE779A">
        <w:rPr>
          <w:rFonts w:ascii="台灣楷體" w:eastAsia="台灣楷體" w:hAnsi="台灣楷體" w:cs="Charis SIL"/>
        </w:rPr>
        <w:t>辭</w:t>
      </w:r>
      <w:del w:id="307" w:author="user" w:date="2015-03-08T15:46:00Z">
        <w:r w:rsidRPr="00CE779A" w:rsidDel="008C09AE">
          <w:rPr>
            <w:rFonts w:ascii="台灣楷體" w:eastAsia="台灣楷體" w:hAnsi="台灣楷體" w:cs="Charis SIL"/>
          </w:rPr>
          <w:delText>去</w:delText>
        </w:r>
      </w:del>
      <w:r w:rsidRPr="00CE779A">
        <w:rPr>
          <w:rFonts w:ascii="台灣楷體" w:eastAsia="台灣楷體" w:hAnsi="台灣楷體" w:cs="Charis SIL"/>
        </w:rPr>
        <w:t>，就是表示毋欲閣過問國事，莫怪望山驚惶。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陳總制</w:t>
      </w:r>
      <w:del w:id="308" w:author="user" w:date="2015-03-08T15:46:00Z">
        <w:r w:rsidRPr="00CE779A" w:rsidDel="008C09AE">
          <w:rPr>
            <w:rFonts w:ascii="台灣楷體" w:eastAsia="台灣楷體" w:hAnsi="台灣楷體" w:cs="Charis SIL"/>
          </w:rPr>
          <w:delText>制</w:delText>
        </w:r>
      </w:del>
      <w:del w:id="309" w:author="user" w:date="2015-03-21T21:58:00Z">
        <w:r w:rsidRPr="00CE779A" w:rsidDel="006E0C99">
          <w:rPr>
            <w:rFonts w:ascii="台灣楷體" w:eastAsia="台灣楷體" w:hAnsi="台灣楷體" w:cs="Charis SIL"/>
          </w:rPr>
          <w:delText>招手</w:delText>
        </w:r>
      </w:del>
      <w:ins w:id="310" w:author="user" w:date="2015-03-21T21:58:00Z">
        <w:r w:rsidR="006E0C99" w:rsidRPr="00CE779A">
          <w:rPr>
            <w:rFonts w:ascii="台灣楷體" w:eastAsia="台灣楷體" w:hAnsi="台灣楷體" w:cs="Charis SIL"/>
          </w:rPr>
          <w:t>擛手</w:t>
        </w:r>
      </w:ins>
      <w:r w:rsidRPr="00CE779A">
        <w:rPr>
          <w:rFonts w:ascii="台灣楷體" w:eastAsia="台灣楷體" w:hAnsi="台灣楷體" w:cs="Charis SIL"/>
        </w:rPr>
        <w:t>叫望</w:t>
      </w:r>
      <w:del w:id="311" w:author="user" w:date="2015-03-08T15:46:00Z">
        <w:r w:rsidRPr="00CE779A" w:rsidDel="008C09AE">
          <w:rPr>
            <w:rFonts w:ascii="台灣楷體" w:eastAsia="台灣楷體" w:hAnsi="台灣楷體" w:cs="Charis SIL"/>
          </w:rPr>
          <w:delText>安</w:delText>
        </w:r>
      </w:del>
      <w:ins w:id="312" w:author="user" w:date="2015-03-08T15:46:00Z">
        <w:r w:rsidR="008C09AE" w:rsidRPr="00CE779A">
          <w:rPr>
            <w:rFonts w:ascii="台灣楷體" w:eastAsia="台灣楷體" w:hAnsi="台灣楷體" w:cs="Charis SIL"/>
          </w:rPr>
          <w:t>山</w:t>
        </w:r>
      </w:ins>
      <w:r w:rsidRPr="00CE779A">
        <w:rPr>
          <w:rFonts w:ascii="台灣楷體" w:eastAsia="台灣楷體" w:hAnsi="台灣楷體" w:cs="Charis SIL"/>
        </w:rPr>
        <w:t>坐落來。望山閣</w:t>
      </w:r>
      <w:del w:id="313" w:author="user" w:date="2015-03-08T15:46:00Z">
        <w:r w:rsidRPr="00CE779A" w:rsidDel="008C09AE">
          <w:rPr>
            <w:rFonts w:ascii="台灣楷體" w:eastAsia="台灣楷體" w:hAnsi="台灣楷體" w:cs="Charis SIL"/>
          </w:rPr>
          <w:delText>再</w:delText>
        </w:r>
      </w:del>
      <w:r w:rsidRPr="00CE779A">
        <w:rPr>
          <w:rFonts w:ascii="台灣楷體" w:eastAsia="台灣楷體" w:hAnsi="台灣楷體" w:cs="Charis SIL"/>
        </w:rPr>
        <w:t>坐落來</w:t>
      </w:r>
      <w:del w:id="314" w:author="user" w:date="2015-03-08T15:46:00Z">
        <w:r w:rsidRPr="00CE779A" w:rsidDel="008C09AE">
          <w:rPr>
            <w:rFonts w:ascii="台灣楷體" w:eastAsia="台灣楷體" w:hAnsi="台灣楷體" w:cs="Charis SIL"/>
          </w:rPr>
          <w:delText>了後</w:delText>
        </w:r>
      </w:del>
      <w:r w:rsidRPr="00CE779A">
        <w:rPr>
          <w:rFonts w:ascii="台灣楷體" w:eastAsia="台灣楷體" w:hAnsi="台灣楷體" w:cs="Charis SIL"/>
        </w:rPr>
        <w:t>，</w:t>
      </w:r>
      <w:del w:id="315" w:author="user" w:date="2015-03-08T15:47:00Z">
        <w:r w:rsidRPr="00CE779A" w:rsidDel="008C09AE">
          <w:rPr>
            <w:rFonts w:ascii="台灣楷體" w:eastAsia="台灣楷體" w:hAnsi="台灣楷體" w:cs="Charis SIL"/>
          </w:rPr>
          <w:delText>共精神穩牢</w:delText>
        </w:r>
      </w:del>
      <w:ins w:id="316" w:author="user" w:date="2015-03-08T15:47:00Z">
        <w:r w:rsidR="008C09AE" w:rsidRPr="00CE779A">
          <w:rPr>
            <w:rFonts w:ascii="台灣楷體" w:eastAsia="台灣楷體" w:hAnsi="台灣楷體" w:cs="Charis SIL"/>
          </w:rPr>
          <w:t>心頭掠予定</w:t>
        </w:r>
      </w:ins>
      <w:r w:rsidRPr="00CE779A">
        <w:rPr>
          <w:rFonts w:ascii="台灣楷體" w:eastAsia="台灣楷體" w:hAnsi="台灣楷體" w:cs="Charis SIL"/>
        </w:rPr>
        <w:t>，</w:t>
      </w:r>
      <w:del w:id="317" w:author="user" w:date="2015-03-08T15:47:00Z">
        <w:r w:rsidRPr="00CE779A" w:rsidDel="008C09AE">
          <w:rPr>
            <w:rFonts w:ascii="台灣楷體" w:eastAsia="台灣楷體" w:hAnsi="台灣楷體" w:cs="Charis SIL"/>
          </w:rPr>
          <w:delText>慢慢</w:delText>
        </w:r>
      </w:del>
      <w:ins w:id="318" w:author="user" w:date="2015-03-08T15:47:00Z">
        <w:r w:rsidR="008C09AE" w:rsidRPr="00CE779A">
          <w:rPr>
            <w:rFonts w:ascii="台灣楷體" w:eastAsia="台灣楷體" w:hAnsi="台灣楷體" w:cs="Charis SIL"/>
          </w:rPr>
          <w:t>勻勻</w:t>
        </w:r>
      </w:ins>
      <w:r w:rsidRPr="00CE779A">
        <w:rPr>
          <w:rFonts w:ascii="台灣楷體" w:eastAsia="台灣楷體" w:hAnsi="台灣楷體" w:cs="Charis SIL"/>
        </w:rPr>
        <w:t>仔問：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「lí欲辭職，王爺按怎講？」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「王爺猶毋</w:t>
      </w:r>
      <w:del w:id="319" w:author="user" w:date="2015-03-21T21:58:00Z">
        <w:r w:rsidRPr="00CE779A" w:rsidDel="006E0C99">
          <w:rPr>
            <w:rFonts w:ascii="台灣楷體" w:eastAsia="台灣楷體" w:hAnsi="台灣楷體" w:cs="Charis SIL"/>
          </w:rPr>
          <w:delText>肯</w:delText>
        </w:r>
      </w:del>
      <w:r w:rsidRPr="00CE779A">
        <w:rPr>
          <w:rFonts w:ascii="台灣楷體" w:eastAsia="台灣楷體" w:hAnsi="台灣楷體" w:cs="Charis SIL"/>
        </w:rPr>
        <w:t>同意，</w:t>
      </w:r>
      <w:del w:id="320" w:author="user" w:date="2015-03-08T15:48:00Z">
        <w:r w:rsidRPr="00CE779A" w:rsidDel="008C09AE">
          <w:rPr>
            <w:rFonts w:ascii="台灣楷體" w:eastAsia="台灣楷體" w:hAnsi="台灣楷體" w:cs="Charis SIL"/>
          </w:rPr>
          <w:delText>但是</w:delText>
        </w:r>
      </w:del>
      <w:ins w:id="321" w:author="user" w:date="2015-03-08T15:48:00Z">
        <w:r w:rsidR="008C09AE" w:rsidRPr="00CE779A">
          <w:rPr>
            <w:rFonts w:ascii="台灣楷體" w:eastAsia="台灣楷體" w:hAnsi="台灣楷體" w:cs="Charis SIL"/>
          </w:rPr>
          <w:t>毋過</w:t>
        </w:r>
      </w:ins>
      <w:r w:rsidRPr="00CE779A">
        <w:rPr>
          <w:rFonts w:ascii="台灣楷體" w:eastAsia="台灣楷體" w:hAnsi="台灣楷體" w:cs="Charis SIL"/>
        </w:rPr>
        <w:t>guá堅持，i</w:t>
      </w:r>
      <w:del w:id="322" w:author="user" w:date="2015-03-08T15:48:00Z">
        <w:r w:rsidRPr="00CE779A" w:rsidDel="008C09AE">
          <w:rPr>
            <w:rFonts w:ascii="台灣楷體" w:eastAsia="台灣楷體" w:hAnsi="台灣楷體" w:cs="Charis SIL"/>
          </w:rPr>
          <w:delText>總會</w:delText>
        </w:r>
      </w:del>
      <w:ins w:id="323" w:author="user" w:date="2015-03-08T15:48:00Z">
        <w:r w:rsidR="008C09AE" w:rsidRPr="00CE779A">
          <w:rPr>
            <w:rFonts w:ascii="台灣楷體" w:eastAsia="台灣楷體" w:hAnsi="台灣楷體" w:cs="Charis SIL"/>
          </w:rPr>
          <w:t>早慢會</w:t>
        </w:r>
      </w:ins>
      <w:r w:rsidRPr="00CE779A">
        <w:rPr>
          <w:rFonts w:ascii="台灣楷體" w:eastAsia="台灣楷體" w:hAnsi="台灣楷體" w:cs="Charis SIL"/>
        </w:rPr>
        <w:t>肯。」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「總制爺lí何必……」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「望山，guá共lí講過幾遍矣，guá已經無能為力矣。王爺自西征失利回台</w:t>
      </w:r>
      <w:del w:id="324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325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，意志消沉，縱情酒色，毋</w:t>
      </w:r>
      <w:del w:id="326" w:author="user" w:date="2015-03-08T15:49:00Z">
        <w:r w:rsidRPr="00CE779A" w:rsidDel="008C09AE">
          <w:rPr>
            <w:rFonts w:ascii="台灣楷體" w:eastAsia="台灣楷體" w:hAnsi="台灣楷體" w:cs="Charis SIL"/>
          </w:rPr>
          <w:delText>問</w:delText>
        </w:r>
      </w:del>
      <w:ins w:id="327" w:author="user" w:date="2015-03-08T15:49:00Z">
        <w:r w:rsidR="008C09AE" w:rsidRPr="00CE779A">
          <w:rPr>
            <w:rFonts w:ascii="台灣楷體" w:eastAsia="台灣楷體" w:hAnsi="台灣楷體" w:cs="Charis SIL"/>
          </w:rPr>
          <w:t>插</w:t>
        </w:r>
      </w:ins>
      <w:r w:rsidRPr="00CE779A">
        <w:rPr>
          <w:rFonts w:ascii="台灣楷體" w:eastAsia="台灣楷體" w:hAnsi="台灣楷體" w:cs="Charis SIL"/>
        </w:rPr>
        <w:t>國事，想欲去洲仔尾造園亭安居，東寧事務，</w:t>
      </w:r>
      <w:del w:id="328" w:author="user" w:date="2015-03-21T21:58:00Z">
        <w:r w:rsidRPr="00CE779A" w:rsidDel="006E0C99">
          <w:rPr>
            <w:rFonts w:ascii="台灣楷體" w:eastAsia="台灣楷體" w:hAnsi="台灣楷體" w:cs="Charis SIL"/>
          </w:rPr>
          <w:delText>由</w:delText>
        </w:r>
      </w:del>
      <w:ins w:id="329" w:author="user" w:date="2015-03-21T21:58:00Z">
        <w:r w:rsidR="006E0C99" w:rsidRPr="00CE779A">
          <w:rPr>
            <w:rFonts w:ascii="台灣楷體" w:eastAsia="台灣楷體" w:hAnsi="台灣楷體" w:cs="Charis SIL"/>
          </w:rPr>
          <w:t>交</w:t>
        </w:r>
      </w:ins>
      <w:ins w:id="330" w:author="user" w:date="2015-03-21T21:59:00Z">
        <w:r w:rsidR="006E0C99" w:rsidRPr="00CE779A">
          <w:rPr>
            <w:rFonts w:ascii="台灣楷體" w:eastAsia="台灣楷體" w:hAnsi="台灣楷體" w:cs="Charis SIL"/>
          </w:rPr>
          <w:t>予</w:t>
        </w:r>
      </w:ins>
      <w:r w:rsidRPr="00CE779A">
        <w:rPr>
          <w:rFonts w:ascii="台灣楷體" w:eastAsia="台灣楷體" w:hAnsi="台灣楷體" w:cs="Charis SIL"/>
        </w:rPr>
        <w:t>guá佮監國去管。毋過，形勢如此，東寧國事已經無可為，親貴濫權，府庫空虛，guá</w:t>
      </w:r>
      <w:del w:id="331" w:author="user" w:date="2015-03-21T21:59:00Z">
        <w:r w:rsidRPr="00CE779A" w:rsidDel="006E0C99">
          <w:rPr>
            <w:rFonts w:ascii="台灣楷體" w:eastAsia="台灣楷體" w:hAnsi="台灣楷體" w:cs="Charis SIL"/>
          </w:rPr>
          <w:delText>又閣</w:delText>
        </w:r>
      </w:del>
      <w:ins w:id="332" w:author="user" w:date="2015-03-21T21:59:00Z">
        <w:r w:rsidR="006E0C99" w:rsidRPr="00CE779A">
          <w:rPr>
            <w:rFonts w:ascii="台灣楷體" w:eastAsia="台灣楷體" w:hAnsi="台灣楷體" w:cs="Charis SIL"/>
          </w:rPr>
          <w:t>是</w:t>
        </w:r>
      </w:ins>
      <w:r w:rsidRPr="00CE779A">
        <w:rPr>
          <w:rFonts w:ascii="台灣楷體" w:eastAsia="台灣楷體" w:hAnsi="台灣楷體" w:cs="Charis SIL"/>
        </w:rPr>
        <w:t>會</w:t>
      </w:r>
      <w:del w:id="333" w:author="user" w:date="2015-03-21T21:59:00Z">
        <w:r w:rsidRPr="00CE779A" w:rsidDel="006E0C99">
          <w:rPr>
            <w:rFonts w:ascii="台灣楷體" w:eastAsia="台灣楷體" w:hAnsi="台灣楷體" w:cs="Charis SIL"/>
          </w:rPr>
          <w:delText>使</w:delText>
        </w:r>
      </w:del>
      <w:ins w:id="334" w:author="user" w:date="2015-03-21T21:59:00Z">
        <w:r w:rsidR="006E0C99" w:rsidRPr="00CE779A">
          <w:rPr>
            <w:rFonts w:ascii="台灣楷體" w:eastAsia="台灣楷體" w:hAnsi="台灣楷體" w:cs="Charis SIL"/>
          </w:rPr>
          <w:t>當</w:t>
        </w:r>
      </w:ins>
      <w:r w:rsidRPr="00CE779A">
        <w:rPr>
          <w:rFonts w:ascii="台灣楷體" w:eastAsia="台灣楷體" w:hAnsi="台灣楷體" w:cs="Charis SIL"/>
        </w:rPr>
        <w:t>按怎？監國又閣會</w:t>
      </w:r>
      <w:del w:id="335" w:author="user" w:date="2015-03-21T21:59:00Z">
        <w:r w:rsidRPr="00CE779A" w:rsidDel="006E0C99">
          <w:rPr>
            <w:rFonts w:ascii="台灣楷體" w:eastAsia="台灣楷體" w:hAnsi="台灣楷體" w:cs="Charis SIL"/>
          </w:rPr>
          <w:delText>使</w:delText>
        </w:r>
      </w:del>
      <w:ins w:id="336" w:author="user" w:date="2015-03-21T21:59:00Z">
        <w:r w:rsidR="006E0C99" w:rsidRPr="00CE779A">
          <w:rPr>
            <w:rFonts w:ascii="台灣楷體" w:eastAsia="台灣楷體" w:hAnsi="台灣楷體" w:cs="Charis SIL"/>
          </w:rPr>
          <w:t>當</w:t>
        </w:r>
      </w:ins>
      <w:del w:id="337" w:author="user" w:date="2015-03-21T21:59:00Z">
        <w:r w:rsidRPr="00CE779A" w:rsidDel="006E0C99">
          <w:rPr>
            <w:rFonts w:ascii="台灣楷體" w:eastAsia="台灣楷體" w:hAnsi="台灣楷體" w:cs="Charis SIL"/>
          </w:rPr>
          <w:delText>按怎</w:delText>
        </w:r>
      </w:del>
      <w:ins w:id="338" w:author="user" w:date="2015-03-21T21:59:00Z">
        <w:r w:rsidR="006E0C99" w:rsidRPr="00CE779A">
          <w:rPr>
            <w:rFonts w:ascii="台灣楷體" w:eastAsia="台灣楷體" w:hAnsi="台灣楷體" w:cs="Charis SIL"/>
          </w:rPr>
          <w:t>做啥</w:t>
        </w:r>
      </w:ins>
      <w:r w:rsidRPr="00CE779A">
        <w:rPr>
          <w:rFonts w:ascii="台灣楷體" w:eastAsia="台灣楷體" w:hAnsi="台灣楷體" w:cs="Charis SIL"/>
        </w:rPr>
        <w:t>？</w:t>
      </w:r>
      <w:del w:id="339" w:author="user" w:date="2015-03-08T15:49:00Z">
        <w:r w:rsidRPr="00CE779A" w:rsidDel="008C09AE">
          <w:rPr>
            <w:rFonts w:ascii="台灣楷體" w:eastAsia="台灣楷體" w:hAnsi="台灣楷體" w:cs="Charis SIL"/>
          </w:rPr>
          <w:delText>不如</w:delText>
        </w:r>
      </w:del>
      <w:ins w:id="340" w:author="user" w:date="2015-03-08T15:49:00Z">
        <w:r w:rsidR="008C09AE" w:rsidRPr="00CE779A">
          <w:rPr>
            <w:rFonts w:ascii="台灣楷體" w:eastAsia="台灣楷體" w:hAnsi="台灣楷體" w:cs="Charis SIL"/>
          </w:rPr>
          <w:t>規氣</w:t>
        </w:r>
      </w:ins>
      <w:r w:rsidRPr="00CE779A">
        <w:rPr>
          <w:rFonts w:ascii="台灣楷體" w:eastAsia="台灣楷體" w:hAnsi="台灣楷體" w:cs="Charis SIL"/>
        </w:rPr>
        <w:t>予馮錫范、劉國軒in去管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望山，guá忝矣。」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「總制爺，lí若辭職，監國爺一</w:t>
      </w:r>
      <w:del w:id="341" w:author="user" w:date="2015-03-21T21:59:00Z">
        <w:r w:rsidRPr="00CE779A" w:rsidDel="006E0C99">
          <w:rPr>
            <w:rFonts w:ascii="台灣楷體" w:eastAsia="台灣楷體" w:hAnsi="台灣楷體" w:cs="Charis SIL"/>
          </w:rPr>
          <w:delText>个</w:delText>
        </w:r>
      </w:del>
      <w:r w:rsidRPr="00CE779A">
        <w:rPr>
          <w:rFonts w:ascii="台灣楷體" w:eastAsia="台灣楷體" w:hAnsi="台灣楷體" w:cs="Charis SIL"/>
        </w:rPr>
        <w:t>人欲按怎？啥人</w:t>
      </w:r>
      <w:del w:id="342" w:author="user" w:date="2015-03-08T15:49:00Z">
        <w:r w:rsidRPr="00CE779A" w:rsidDel="008C09AE">
          <w:rPr>
            <w:rFonts w:ascii="台灣楷體" w:eastAsia="台灣楷體" w:hAnsi="台灣楷體" w:cs="Charis SIL"/>
          </w:rPr>
          <w:delText>去幫助</w:delText>
        </w:r>
      </w:del>
      <w:ins w:id="343" w:author="user" w:date="2015-03-08T15:49:00Z">
        <w:r w:rsidR="008C09AE" w:rsidRPr="00CE779A">
          <w:rPr>
            <w:rFonts w:ascii="台灣楷體" w:eastAsia="台灣楷體" w:hAnsi="台灣楷體" w:cs="Charis SIL"/>
          </w:rPr>
          <w:t>欲來鬥相共</w:t>
        </w:r>
      </w:ins>
      <w:del w:id="344" w:author="user" w:date="2015-03-08T15:49:00Z">
        <w:r w:rsidRPr="00CE779A" w:rsidDel="008C09AE">
          <w:rPr>
            <w:rFonts w:ascii="台灣楷體" w:eastAsia="台灣楷體" w:hAnsi="台灣楷體" w:cs="Charis SIL"/>
          </w:rPr>
          <w:delText>i</w:delText>
        </w:r>
      </w:del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345" w:author="user" w:date="2015-03-08T15:50:00Z">
        <w:r w:rsidRPr="00CE779A" w:rsidDel="008C09AE">
          <w:rPr>
            <w:rFonts w:ascii="台灣楷體" w:eastAsia="台灣楷體" w:hAnsi="台灣楷體" w:cs="Charis SIL"/>
          </w:rPr>
          <w:delText>監國雖然無可</w:delText>
        </w:r>
      </w:del>
      <w:ins w:id="346" w:author="user" w:date="2015-03-08T15:50:00Z">
        <w:r w:rsidR="008C09AE" w:rsidRPr="00CE779A">
          <w:rPr>
            <w:rFonts w:ascii="台灣楷體" w:eastAsia="台灣楷體" w:hAnsi="台灣楷體" w:cs="Charis SIL"/>
          </w:rPr>
          <w:t>監國雖然無能</w:t>
        </w:r>
      </w:ins>
      <w:r w:rsidRPr="00CE779A">
        <w:rPr>
          <w:rFonts w:ascii="台灣楷體" w:eastAsia="台灣楷體" w:hAnsi="台灣楷體" w:cs="Charis SIL"/>
        </w:rPr>
        <w:t>為力，</w:t>
      </w:r>
      <w:del w:id="347" w:author="user" w:date="2015-03-13T22:09:00Z">
        <w:r w:rsidRPr="00CE779A" w:rsidDel="007415C8">
          <w:rPr>
            <w:rFonts w:ascii="台灣楷體" w:eastAsia="台灣楷體" w:hAnsi="台灣楷體" w:cs="Charis SIL"/>
          </w:rPr>
          <w:delText>但是</w:delText>
        </w:r>
      </w:del>
      <w:ins w:id="348" w:author="user" w:date="2015-03-13T22:09:00Z">
        <w:r w:rsidR="007415C8" w:rsidRPr="00CE779A">
          <w:rPr>
            <w:rFonts w:ascii="台灣楷體" w:eastAsia="台灣楷體" w:hAnsi="台灣楷體" w:cs="Charis SIL"/>
          </w:rPr>
          <w:t>毋過</w:t>
        </w:r>
      </w:ins>
      <w:r w:rsidRPr="00CE779A">
        <w:rPr>
          <w:rFonts w:ascii="台灣楷體" w:eastAsia="台灣楷體" w:hAnsi="台灣楷體" w:cs="Charis SIL"/>
        </w:rPr>
        <w:t>i身為元子，袂有啥物問題，王爺會照顧i。guá是無法度管i矣。guá真正忝矣。」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</w:t>
      </w:r>
      <w:del w:id="349" w:author="user" w:date="2015-03-08T15:50:00Z">
        <w:r w:rsidRPr="00CE779A" w:rsidDel="008C09AE">
          <w:rPr>
            <w:rFonts w:ascii="台灣楷體" w:eastAsia="台灣楷體" w:hAnsi="台灣楷體" w:cs="Charis SIL"/>
          </w:rPr>
          <w:delText>兩蕊目睭充滿</w:delText>
        </w:r>
      </w:del>
      <w:r w:rsidRPr="00CE779A">
        <w:rPr>
          <w:rFonts w:ascii="台灣楷體" w:eastAsia="台灣楷體" w:hAnsi="台灣楷體" w:cs="Charis SIL"/>
        </w:rPr>
        <w:t>目屎</w:t>
      </w:r>
      <w:ins w:id="350" w:author="user" w:date="2015-03-08T15:50:00Z">
        <w:r w:rsidR="008C09AE" w:rsidRPr="00CE779A">
          <w:rPr>
            <w:rFonts w:ascii="台灣楷體" w:eastAsia="台灣楷體" w:hAnsi="台灣楷體" w:cs="Charis SIL"/>
          </w:rPr>
          <w:t>含目墘</w:t>
        </w:r>
      </w:ins>
      <w:r w:rsidRPr="00CE779A">
        <w:rPr>
          <w:rFonts w:ascii="台灣楷體" w:eastAsia="台灣楷體" w:hAnsi="台灣楷體" w:cs="Charis SIL"/>
        </w:rPr>
        <w:t>，</w:t>
      </w:r>
      <w:ins w:id="351" w:author="user" w:date="2015-03-08T15:51:00Z">
        <w:r w:rsidR="006E0C99" w:rsidRPr="00CE779A">
          <w:rPr>
            <w:rFonts w:ascii="台灣楷體" w:eastAsia="台灣楷體" w:hAnsi="台灣楷體" w:cs="Charis SIL"/>
          </w:rPr>
          <w:t>滿腹</w:t>
        </w:r>
        <w:r w:rsidR="008C09AE" w:rsidRPr="00CE779A">
          <w:rPr>
            <w:rFonts w:ascii="台灣楷體" w:eastAsia="台灣楷體" w:hAnsi="台灣楷體" w:cs="Charis SIL"/>
          </w:rPr>
          <w:t>話語</w:t>
        </w:r>
      </w:ins>
      <w:r w:rsidRPr="00CE779A">
        <w:rPr>
          <w:rFonts w:ascii="台灣楷體" w:eastAsia="台灣楷體" w:hAnsi="台灣楷體" w:cs="Charis SIL"/>
        </w:rPr>
        <w:t>講袂出</w:t>
      </w:r>
      <w:ins w:id="352" w:author="user" w:date="2015-03-21T22:00:00Z">
        <w:r w:rsidR="006E0C99" w:rsidRPr="00CE779A">
          <w:rPr>
            <w:rFonts w:ascii="台灣楷體" w:eastAsia="台灣楷體" w:hAnsi="台灣楷體" w:cs="Charis SIL"/>
          </w:rPr>
          <w:t>喙</w:t>
        </w:r>
      </w:ins>
      <w:del w:id="353" w:author="user" w:date="2015-03-08T15:51:00Z">
        <w:r w:rsidRPr="00CE779A" w:rsidDel="008C09AE">
          <w:rPr>
            <w:rFonts w:ascii="台灣楷體" w:eastAsia="台灣楷體" w:hAnsi="台灣楷體" w:cs="Charis SIL"/>
          </w:rPr>
          <w:delText>話</w:delText>
        </w:r>
      </w:del>
      <w:r w:rsidRPr="00CE779A">
        <w:rPr>
          <w:rFonts w:ascii="台灣楷體" w:eastAsia="台灣楷體" w:hAnsi="台灣楷體" w:cs="Charis SIL"/>
        </w:rPr>
        <w:t>。陳總制停一睏仔閣講：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「guá想誠久，</w:t>
      </w:r>
      <w:del w:id="354" w:author="user" w:date="2015-03-21T22:00:00Z">
        <w:r w:rsidR="006A56F9" w:rsidRPr="00CE779A" w:rsidDel="006E0C99">
          <w:rPr>
            <w:rFonts w:ascii="台灣楷體" w:eastAsia="台灣楷體" w:hAnsi="台灣楷體" w:cs="Charis SIL"/>
          </w:rPr>
          <w:delText>干焦</w:delText>
        </w:r>
      </w:del>
      <w:ins w:id="355" w:author="user" w:date="2015-03-21T22:00:00Z">
        <w:r w:rsidR="006E0C99" w:rsidRPr="00CE779A">
          <w:rPr>
            <w:rFonts w:ascii="台灣楷體" w:eastAsia="台灣楷體" w:hAnsi="台灣楷體" w:cs="Charis SIL"/>
          </w:rPr>
          <w:t>只有按</w:t>
        </w:r>
      </w:ins>
      <w:r w:rsidRPr="00CE779A">
        <w:rPr>
          <w:rFonts w:ascii="台灣楷體" w:eastAsia="台灣楷體" w:hAnsi="台灣楷體" w:cs="Charis SIL"/>
        </w:rPr>
        <w:t>照guá交代lí的方法去做，大明百姓，才有出頭的一工。lí袂使軟汫，</w:t>
      </w:r>
      <w:ins w:id="356" w:author="user" w:date="2015-03-08T15:51:00Z">
        <w:r w:rsidR="008C09AE" w:rsidRPr="00CE779A">
          <w:rPr>
            <w:rFonts w:ascii="台灣楷體" w:eastAsia="台灣楷體" w:hAnsi="台灣楷體" w:cs="Charis SIL"/>
          </w:rPr>
          <w:t>毋通生</w:t>
        </w:r>
      </w:ins>
      <w:del w:id="357" w:author="user" w:date="2015-03-08T15:51:00Z">
        <w:r w:rsidRPr="00CE779A" w:rsidDel="008C09AE">
          <w:rPr>
            <w:rFonts w:ascii="台灣楷體" w:eastAsia="台灣楷體" w:hAnsi="台灣楷體" w:cs="Charis SIL"/>
          </w:rPr>
          <w:delText>袂使急</w:delText>
        </w:r>
      </w:del>
      <w:r w:rsidRPr="00CE779A">
        <w:rPr>
          <w:rFonts w:ascii="台灣楷體" w:eastAsia="台灣楷體" w:hAnsi="台灣楷體" w:cs="Charis SIL"/>
        </w:rPr>
        <w:t>狂，</w:t>
      </w:r>
      <w:ins w:id="358" w:author="user" w:date="2015-03-21T22:00:00Z">
        <w:r w:rsidR="006E0C99" w:rsidRPr="00CE779A">
          <w:rPr>
            <w:rFonts w:ascii="台灣楷體" w:eastAsia="台灣楷體" w:hAnsi="台灣楷體" w:cs="Charis SIL"/>
          </w:rPr>
          <w:t>愛</w:t>
        </w:r>
      </w:ins>
      <w:r w:rsidRPr="00CE779A">
        <w:rPr>
          <w:rFonts w:ascii="台灣楷體" w:eastAsia="台灣楷體" w:hAnsi="台灣楷體" w:cs="Charis SIL"/>
        </w:rPr>
        <w:t>會記得：『攻火不以火，攻金不以金。』。袂</w:t>
      </w:r>
      <w:del w:id="359" w:author="user" w:date="2015-03-08T15:52:00Z">
        <w:r w:rsidRPr="00CE779A" w:rsidDel="008C09AE">
          <w:rPr>
            <w:rFonts w:ascii="台灣楷體" w:eastAsia="台灣楷體" w:hAnsi="台灣楷體" w:cs="Charis SIL"/>
          </w:rPr>
          <w:delText>始</w:delText>
        </w:r>
      </w:del>
      <w:ins w:id="360" w:author="user" w:date="2015-03-08T15:52:00Z">
        <w:r w:rsidR="008C09AE" w:rsidRPr="00CE779A">
          <w:rPr>
            <w:rFonts w:ascii="台灣楷體" w:eastAsia="台灣楷體" w:hAnsi="台灣楷體" w:cs="Charis SIL"/>
          </w:rPr>
          <w:t>使</w:t>
        </w:r>
      </w:ins>
      <w:r w:rsidRPr="00CE779A">
        <w:rPr>
          <w:rFonts w:ascii="台灣楷體" w:eastAsia="台灣楷體" w:hAnsi="台灣楷體" w:cs="Charis SIL"/>
        </w:rPr>
        <w:t>想欲強爭力取，一定愛忍長待久。無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(p.28)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lán對不起國姓爺，lí知無？」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望山哭出聲，猶未回答，陳總制閣講：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「唐山予蔡文玉兄弟去辦，lí負責台灣各地。」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望山對椅仔</w:t>
      </w:r>
      <w:ins w:id="361" w:author="user" w:date="2015-03-21T22:01:00Z">
        <w:r w:rsidR="006E0C99" w:rsidRPr="00CE779A">
          <w:rPr>
            <w:rFonts w:ascii="台灣楷體" w:eastAsia="台灣楷體" w:hAnsi="台灣楷體" w:cs="Charis SIL"/>
          </w:rPr>
          <w:t>頂</w:t>
        </w:r>
      </w:ins>
      <w:del w:id="362" w:author="user" w:date="2015-03-08T23:59:00Z">
        <w:r w:rsidRPr="00CE779A" w:rsidDel="00A95966">
          <w:rPr>
            <w:rFonts w:ascii="台灣楷體" w:eastAsia="台灣楷體" w:hAnsi="台灣楷體" w:cs="Charis SIL"/>
          </w:rPr>
          <w:delText>滑</w:delText>
        </w:r>
      </w:del>
      <w:ins w:id="363" w:author="user" w:date="2015-03-08T23:59:00Z">
        <w:r w:rsidR="00A95966" w:rsidRPr="00CE779A">
          <w:rPr>
            <w:rFonts w:ascii="台灣楷體" w:eastAsia="台灣楷體" w:hAnsi="台灣楷體" w:cs="Charis SIL"/>
          </w:rPr>
          <w:t>跐（chhū）</w:t>
        </w:r>
      </w:ins>
      <w:r w:rsidRPr="00CE779A">
        <w:rPr>
          <w:rFonts w:ascii="台灣楷體" w:eastAsia="台灣楷體" w:hAnsi="台灣楷體" w:cs="Charis SIL"/>
        </w:rPr>
        <w:t>落來，跪</w:t>
      </w:r>
      <w:del w:id="364" w:author="user" w:date="2015-03-21T22:01:00Z">
        <w:r w:rsidRPr="00CE779A" w:rsidDel="006E0C99">
          <w:rPr>
            <w:rFonts w:ascii="台灣楷體" w:eastAsia="台灣楷體" w:hAnsi="台灣楷體" w:cs="Charis SIL"/>
          </w:rPr>
          <w:delText>去</w:delText>
        </w:r>
      </w:del>
      <w:ins w:id="365" w:author="user" w:date="2015-03-21T22:01:00Z">
        <w:r w:rsidR="006E0C99" w:rsidRPr="00CE779A">
          <w:rPr>
            <w:rFonts w:ascii="台灣楷體" w:eastAsia="台灣楷體" w:hAnsi="台灣楷體" w:cs="Charis SIL"/>
          </w:rPr>
          <w:t>佇</w:t>
        </w:r>
      </w:ins>
      <w:r w:rsidRPr="00CE779A">
        <w:rPr>
          <w:rFonts w:ascii="台灣楷體" w:eastAsia="台灣楷體" w:hAnsi="台灣楷體" w:cs="Charis SIL"/>
        </w:rPr>
        <w:t>陳總制跤邊，</w:t>
      </w:r>
      <w:del w:id="366" w:author="user" w:date="2015-03-09T00:00:00Z">
        <w:r w:rsidRPr="00CE779A" w:rsidDel="00A95966">
          <w:rPr>
            <w:rFonts w:ascii="台灣楷體" w:eastAsia="台灣楷體" w:hAnsi="台灣楷體" w:cs="Charis SIL"/>
          </w:rPr>
          <w:delText>停止</w:delText>
        </w:r>
      </w:del>
      <w:ins w:id="367" w:author="user" w:date="2015-03-09T00:00:00Z">
        <w:r w:rsidR="00A95966" w:rsidRPr="00CE779A">
          <w:rPr>
            <w:rFonts w:ascii="台灣楷體" w:eastAsia="台灣楷體" w:hAnsi="台灣楷體" w:cs="Charis SIL"/>
          </w:rPr>
          <w:t>無閣</w:t>
        </w:r>
      </w:ins>
      <w:r w:rsidRPr="00CE779A">
        <w:rPr>
          <w:rFonts w:ascii="台灣楷體" w:eastAsia="台灣楷體" w:hAnsi="台灣楷體" w:cs="Charis SIL"/>
        </w:rPr>
        <w:t>哭</w:t>
      </w:r>
      <w:ins w:id="368" w:author="user" w:date="2015-03-09T00:00:00Z">
        <w:r w:rsidR="00A95966" w:rsidRPr="00CE779A">
          <w:rPr>
            <w:rFonts w:ascii="台灣楷體" w:eastAsia="台灣楷體" w:hAnsi="台灣楷體" w:cs="Charis SIL"/>
          </w:rPr>
          <w:t>出</w:t>
        </w:r>
      </w:ins>
      <w:r w:rsidRPr="00CE779A">
        <w:rPr>
          <w:rFonts w:ascii="台灣楷體" w:eastAsia="台灣楷體" w:hAnsi="台灣楷體" w:cs="Charis SIL"/>
        </w:rPr>
        <w:t>聲，講：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「總制爺，lí放心，guá一定會照lí交代的去做。」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總制爺</w:t>
      </w:r>
      <w:del w:id="369" w:author="user" w:date="2015-03-09T00:00:00Z">
        <w:r w:rsidRPr="00CE779A" w:rsidDel="00A95966">
          <w:rPr>
            <w:rFonts w:ascii="台灣楷體" w:eastAsia="台灣楷體" w:hAnsi="台灣楷體" w:cs="Charis SIL"/>
          </w:rPr>
          <w:delText>的聲</w:delText>
        </w:r>
      </w:del>
      <w:r w:rsidRPr="00CE779A">
        <w:rPr>
          <w:rFonts w:ascii="台灣楷體" w:eastAsia="台灣楷體" w:hAnsi="台灣楷體" w:cs="Charis SIL"/>
        </w:rPr>
        <w:t>嘛梢聲矣：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「lí愛忍耐弓</w:t>
      </w:r>
      <w:ins w:id="370" w:author="user" w:date="2015-03-15T17:30:00Z">
        <w:r w:rsidR="00D26242" w:rsidRPr="00CE779A">
          <w:rPr>
            <w:rFonts w:ascii="台灣楷體" w:eastAsia="台灣楷體" w:hAnsi="台灣楷體" w:cs="Charis SIL"/>
          </w:rPr>
          <w:t>予</w:t>
        </w:r>
      </w:ins>
      <w:r w:rsidRPr="00CE779A">
        <w:rPr>
          <w:rFonts w:ascii="台灣楷體" w:eastAsia="台灣楷體" w:hAnsi="台灣楷體" w:cs="Charis SIL"/>
        </w:rPr>
        <w:t>牢，鄭家國祚袂傷久，無偌久東寧局面會有變化，</w:t>
      </w:r>
      <w:del w:id="371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ins w:id="372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「啊？」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lí聽guá講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以後毋管東寧國事按怎變化，lí攏袂使</w:t>
      </w:r>
      <w:del w:id="373" w:author="user" w:date="2015-03-09T00:01:00Z">
        <w:r w:rsidRPr="00CE779A" w:rsidDel="00A113C3">
          <w:rPr>
            <w:rFonts w:ascii="台灣楷體" w:eastAsia="台灣楷體" w:hAnsi="台灣楷體" w:cs="Charis SIL"/>
          </w:rPr>
          <w:delText>有動聲色</w:delText>
        </w:r>
      </w:del>
      <w:ins w:id="374" w:author="user" w:date="2015-03-09T00:01:00Z">
        <w:r w:rsidR="00A113C3" w:rsidRPr="00CE779A">
          <w:rPr>
            <w:rFonts w:ascii="台灣楷體" w:eastAsia="台灣楷體" w:hAnsi="台灣楷體" w:cs="Charis SIL"/>
          </w:rPr>
          <w:t>振動半下</w:t>
        </w:r>
      </w:ins>
      <w:r w:rsidRPr="00CE779A">
        <w:rPr>
          <w:rFonts w:ascii="台灣楷體" w:eastAsia="台灣楷體" w:hAnsi="台灣楷體" w:cs="Charis SIL"/>
        </w:rPr>
        <w:t>，尤其袂使得罪馮錫范佮劉國軒兩人。『既待來日，必忍今時』。知影無？」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「望山知影。」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「若按呢lí去揣文玉兄弟！」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五月節過了</w:t>
      </w:r>
      <w:ins w:id="375" w:author="user" w:date="2015-03-09T00:01:00Z">
        <w:r w:rsidR="00A113C3" w:rsidRPr="00CE779A">
          <w:rPr>
            <w:rFonts w:ascii="台灣楷體" w:eastAsia="台灣楷體" w:hAnsi="台灣楷體" w:cs="Charis SIL"/>
          </w:rPr>
          <w:t>，</w:t>
        </w:r>
      </w:ins>
      <w:r w:rsidRPr="00CE779A">
        <w:rPr>
          <w:rFonts w:ascii="台灣楷體" w:eastAsia="台灣楷體" w:hAnsi="台灣楷體" w:cs="Charis SIL"/>
        </w:rPr>
        <w:t>「順風鳥」號洋船貨物裝載妥當，準備離開台江內港出洋候風。望山得著通知，就閣再去揣蔡文玉，今仔日一透早</w:t>
      </w:r>
      <w:ins w:id="376" w:author="user" w:date="2015-03-09T00:01:00Z">
        <w:r w:rsidR="00A113C3" w:rsidRPr="00CE779A">
          <w:rPr>
            <w:rFonts w:ascii="台灣楷體" w:eastAsia="台灣楷體" w:hAnsi="台灣楷體" w:cs="Charis SIL"/>
          </w:rPr>
          <w:t>，</w:t>
        </w:r>
      </w:ins>
      <w:r w:rsidRPr="00CE779A">
        <w:rPr>
          <w:rFonts w:ascii="台灣楷體" w:eastAsia="台灣楷體" w:hAnsi="台灣楷體" w:cs="Charis SIL"/>
        </w:rPr>
        <w:t>天猶未光</w:t>
      </w:r>
      <w:ins w:id="377" w:author="user" w:date="2015-03-09T00:01:00Z">
        <w:r w:rsidR="00A113C3" w:rsidRPr="00CE779A">
          <w:rPr>
            <w:rFonts w:ascii="台灣楷體" w:eastAsia="台灣楷體" w:hAnsi="台灣楷體" w:cs="Charis SIL"/>
          </w:rPr>
          <w:t>，</w:t>
        </w:r>
      </w:ins>
      <w:r w:rsidRPr="00CE779A">
        <w:rPr>
          <w:rFonts w:ascii="台灣楷體" w:eastAsia="台灣楷體" w:hAnsi="台灣楷體" w:cs="Charis SIL"/>
        </w:rPr>
        <w:t>就陪蔡文玉來到大井頭等候郭舵公。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望山自細漢就熟似蔡文玉。文玉已經卅偌歲矣，in老爸較早是唐山山路商行店員，奉國姓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(p.29)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爺命令佇</w:t>
      </w:r>
      <w:ins w:id="378" w:author="user" w:date="2015-03-21T22:02:00Z">
        <w:r w:rsidR="006E0C99" w:rsidRPr="00CE779A">
          <w:rPr>
            <w:rFonts w:ascii="台灣楷體" w:eastAsia="台灣楷體" w:hAnsi="台灣楷體" w:cs="Charis SIL"/>
          </w:rPr>
          <w:t>伊佇</w:t>
        </w:r>
      </w:ins>
      <w:r w:rsidRPr="00CE779A">
        <w:rPr>
          <w:rFonts w:ascii="台灣楷體" w:eastAsia="台灣楷體" w:hAnsi="台灣楷體" w:cs="Charis SIL"/>
        </w:rPr>
        <w:t>杭州開設布行，</w:t>
      </w:r>
      <w:del w:id="379" w:author="user" w:date="2015-03-09T00:02:00Z">
        <w:r w:rsidRPr="00CE779A" w:rsidDel="00A113C3">
          <w:rPr>
            <w:rFonts w:ascii="台灣楷體" w:eastAsia="台灣楷體" w:hAnsi="台灣楷體" w:cs="Charis SIL"/>
          </w:rPr>
          <w:delText>作為</w:delText>
        </w:r>
      </w:del>
      <w:ins w:id="380" w:author="user" w:date="2015-03-09T00:02:00Z">
        <w:r w:rsidR="00A113C3" w:rsidRPr="00CE779A">
          <w:rPr>
            <w:rFonts w:ascii="台灣楷體" w:eastAsia="台灣楷體" w:hAnsi="台灣楷體" w:cs="Charis SIL"/>
          </w:rPr>
          <w:t>做為</w:t>
        </w:r>
      </w:ins>
      <w:r w:rsidRPr="00CE779A">
        <w:rPr>
          <w:rFonts w:ascii="台灣楷體" w:eastAsia="台灣楷體" w:hAnsi="台灣楷體" w:cs="Charis SIL"/>
        </w:rPr>
        <w:t>江南連絡鋪頭。清朝下令遷界禁海</w:t>
      </w:r>
      <w:del w:id="381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ins w:id="382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，山路各商紛紛撤退來東寧，文玉</w:t>
      </w:r>
      <w:del w:id="383" w:author="user" w:date="2015-03-15T17:30:00Z">
        <w:r w:rsidRPr="00CE779A" w:rsidDel="00D26242">
          <w:rPr>
            <w:rFonts w:ascii="台灣楷體" w:eastAsia="台灣楷體" w:hAnsi="台灣楷體" w:cs="Charis SIL"/>
          </w:rPr>
          <w:delText>一家</w:delText>
        </w:r>
      </w:del>
      <w:ins w:id="384" w:author="user" w:date="2015-03-15T17:30:00Z">
        <w:r w:rsidR="00D26242" w:rsidRPr="00CE779A">
          <w:rPr>
            <w:rFonts w:ascii="台灣楷體" w:eastAsia="台灣楷體" w:hAnsi="台灣楷體" w:cs="Charis SIL"/>
          </w:rPr>
          <w:t>規家伙</w:t>
        </w:r>
      </w:ins>
      <w:ins w:id="385" w:author="user" w:date="2015-03-21T22:03:00Z">
        <w:r w:rsidR="006E0C99" w:rsidRPr="00CE779A">
          <w:rPr>
            <w:rFonts w:ascii="台灣楷體" w:eastAsia="台灣楷體" w:hAnsi="台灣楷體" w:cs="Charis SIL"/>
          </w:rPr>
          <w:t>仔</w:t>
        </w:r>
      </w:ins>
      <w:r w:rsidRPr="00CE779A">
        <w:rPr>
          <w:rFonts w:ascii="台灣楷體" w:eastAsia="台灣楷體" w:hAnsi="台灣楷體" w:cs="Charis SIL"/>
        </w:rPr>
        <w:t>來</w:t>
      </w:r>
      <w:del w:id="386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387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，奉陳總制的命令負責管理</w:t>
      </w:r>
      <w:del w:id="388" w:author="user" w:date="2015-03-15T17:29:00Z">
        <w:r w:rsidRPr="00CE779A" w:rsidDel="00D26242">
          <w:rPr>
            <w:rFonts w:ascii="台灣楷體" w:eastAsia="台灣楷體" w:hAnsi="台灣楷體" w:cs="Charis SIL"/>
          </w:rPr>
          <w:delText>塩</w:delText>
        </w:r>
      </w:del>
      <w:ins w:id="389" w:author="user" w:date="2015-03-15T17:29:00Z">
        <w:r w:rsidR="00D26242" w:rsidRPr="00CE779A">
          <w:rPr>
            <w:rFonts w:ascii="台灣楷體" w:eastAsia="台灣楷體" w:hAnsi="台灣楷體" w:cs="Charis SIL"/>
          </w:rPr>
          <w:t>鹽</w:t>
        </w:r>
      </w:ins>
      <w:r w:rsidRPr="00CE779A">
        <w:rPr>
          <w:rFonts w:ascii="台灣楷體" w:eastAsia="台灣楷體" w:hAnsi="台灣楷體" w:cs="Charis SIL"/>
        </w:rPr>
        <w:t>行。望山自細漢定定佇</w:t>
      </w:r>
      <w:del w:id="390" w:author="user" w:date="2015-03-15T17:31:00Z">
        <w:r w:rsidRPr="00CE779A" w:rsidDel="00D26242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蔡家出入，佮文玉交情袂䆀。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這擺文玉奉命過溝西行，望山親自來送別，兩人</w:t>
      </w:r>
      <w:ins w:id="391" w:author="user" w:date="2015-03-09T00:04:00Z">
        <w:r w:rsidR="00A113C3" w:rsidRPr="00CE779A">
          <w:rPr>
            <w:rFonts w:ascii="台灣楷體" w:eastAsia="台灣楷體" w:hAnsi="台灣楷體" w:cs="Charis SIL"/>
          </w:rPr>
          <w:t>離</w:t>
        </w:r>
      </w:ins>
      <w:del w:id="392" w:author="user" w:date="2015-03-09T00:03:00Z">
        <w:r w:rsidRPr="00CE779A" w:rsidDel="00A113C3">
          <w:rPr>
            <w:rFonts w:ascii="台灣楷體" w:eastAsia="台灣楷體" w:hAnsi="台灣楷體" w:cs="Charis SIL"/>
          </w:rPr>
          <w:delText>別</w:delText>
        </w:r>
      </w:del>
      <w:r w:rsidRPr="00CE779A">
        <w:rPr>
          <w:rFonts w:ascii="台灣楷體" w:eastAsia="台灣楷體" w:hAnsi="台灣楷體" w:cs="Charis SIL"/>
        </w:rPr>
        <w:t>情依依，恬恬仔徛佇渡船頭，肩胛頭磕肩胛頭做伙看對面的安平鎮。日頭自身後</w:t>
      </w:r>
      <w:del w:id="393" w:author="user" w:date="2015-03-16T00:04:00Z">
        <w:r w:rsidRPr="00CE779A" w:rsidDel="00FB29A5">
          <w:rPr>
            <w:rFonts w:ascii="台灣楷體" w:eastAsia="台灣楷體" w:hAnsi="台灣楷體" w:cs="Charis SIL"/>
          </w:rPr>
          <w:delText>慢慢仔</w:delText>
        </w:r>
      </w:del>
      <w:ins w:id="394" w:author="user" w:date="2015-03-16T00:04:00Z">
        <w:r w:rsidR="00FB29A5" w:rsidRPr="00CE779A">
          <w:rPr>
            <w:rFonts w:ascii="台灣楷體" w:eastAsia="台灣楷體" w:hAnsi="台灣楷體" w:cs="Charis SIL"/>
          </w:rPr>
          <w:t>沓沓仔</w:t>
        </w:r>
      </w:ins>
      <w:r w:rsidRPr="00CE779A">
        <w:rPr>
          <w:rFonts w:ascii="台灣楷體" w:eastAsia="台灣楷體" w:hAnsi="台灣楷體" w:cs="Charis SIL"/>
        </w:rPr>
        <w:t>昇起來，台江港內的船隻漸漸露出面目。文玉指</w:t>
      </w:r>
      <w:del w:id="395" w:author="user" w:date="2015-03-09T00:04:00Z">
        <w:r w:rsidRPr="00CE779A" w:rsidDel="00A113C3">
          <w:rPr>
            <w:rFonts w:ascii="台灣楷體" w:eastAsia="台灣楷體" w:hAnsi="台灣楷體" w:cs="Charis SIL"/>
          </w:rPr>
          <w:delText>著</w:delText>
        </w:r>
      </w:del>
      <w:r w:rsidRPr="00CE779A">
        <w:rPr>
          <w:rFonts w:ascii="台灣楷體" w:eastAsia="台灣楷體" w:hAnsi="台灣楷體" w:cs="Charis SIL"/>
        </w:rPr>
        <w:t>遠遠的一隻洋船講：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「『順風鳥』敢就是中央彼隻？」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「是，倚佇</w:t>
      </w:r>
      <w:del w:id="396" w:author="user" w:date="2015-03-09T00:04:00Z">
        <w:r w:rsidRPr="00CE779A" w:rsidDel="00A113C3">
          <w:rPr>
            <w:rFonts w:ascii="台灣楷體" w:eastAsia="台灣楷體" w:hAnsi="台灣楷體" w:cs="Charis SIL"/>
          </w:rPr>
          <w:delText>熕</w:delText>
        </w:r>
      </w:del>
      <w:ins w:id="397" w:author="user" w:date="2015-03-09T00:04:00Z">
        <w:r w:rsidR="00A113C3" w:rsidRPr="00CE779A">
          <w:rPr>
            <w:rFonts w:ascii="台灣楷體" w:eastAsia="台灣楷體" w:hAnsi="台灣楷體" w:cs="Charis SIL"/>
          </w:rPr>
          <w:t>摃</w:t>
        </w:r>
      </w:ins>
      <w:r w:rsidRPr="00CE779A">
        <w:rPr>
          <w:rFonts w:ascii="台灣楷體" w:eastAsia="台灣楷體" w:hAnsi="台灣楷體" w:cs="Charis SIL"/>
        </w:rPr>
        <w:t>砲船邊仔的就是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這馬船</w:t>
      </w:r>
      <w:del w:id="398" w:author="user" w:date="2015-03-15T17:31:00Z">
        <w:r w:rsidRPr="00CE779A" w:rsidDel="00D26242">
          <w:rPr>
            <w:rFonts w:ascii="台灣楷體" w:eastAsia="台灣楷體" w:hAnsi="台灣楷體" w:cs="Charis SIL"/>
          </w:rPr>
          <w:delText>少</w:delText>
        </w:r>
      </w:del>
      <w:ins w:id="399" w:author="user" w:date="2015-03-15T17:31:00Z">
        <w:r w:rsidR="00D26242" w:rsidRPr="00CE779A">
          <w:rPr>
            <w:rFonts w:ascii="台灣楷體" w:eastAsia="台灣楷體" w:hAnsi="台灣楷體" w:cs="Charis SIL"/>
          </w:rPr>
          <w:t>隻</w:t>
        </w:r>
      </w:ins>
      <w:r w:rsidRPr="00CE779A">
        <w:rPr>
          <w:rFonts w:ascii="台灣楷體" w:eastAsia="台灣楷體" w:hAnsi="台灣楷體" w:cs="Charis SIL"/>
        </w:rPr>
        <w:t>較</w:t>
      </w:r>
      <w:del w:id="400" w:author="user" w:date="2015-03-21T22:06:00Z">
        <w:r w:rsidRPr="00CE779A" w:rsidDel="006E0C99">
          <w:rPr>
            <w:rFonts w:ascii="台灣楷體" w:eastAsia="台灣楷體" w:hAnsi="台灣楷體" w:cs="Charis SIL"/>
          </w:rPr>
          <w:delText>濟</w:delText>
        </w:r>
      </w:del>
      <w:ins w:id="401" w:author="user" w:date="2015-03-21T22:06:00Z">
        <w:r w:rsidR="006E0C99" w:rsidRPr="00CE779A">
          <w:rPr>
            <w:rFonts w:ascii="台灣楷體" w:eastAsia="台灣楷體" w:hAnsi="台灣楷體" w:cs="Charis SIL"/>
          </w:rPr>
          <w:t>少</w:t>
        </w:r>
      </w:ins>
      <w:r w:rsidRPr="00CE779A">
        <w:rPr>
          <w:rFonts w:ascii="台灣楷體" w:eastAsia="台灣楷體" w:hAnsi="台灣楷體" w:cs="Charis SIL"/>
        </w:rPr>
        <w:t>矣，聽講較早國姓爺拄仔來台灣的時陣，遮內外攏是船艦。」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文玉頕頭，講：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「貿易洋船嘛少</w:t>
      </w:r>
      <w:del w:id="402" w:author="user" w:date="2015-03-21T22:20:00Z">
        <w:r w:rsidRPr="00CE779A" w:rsidDel="006E0C99">
          <w:rPr>
            <w:rFonts w:ascii="台灣楷體" w:eastAsia="台灣楷體" w:hAnsi="台灣楷體" w:cs="Charis SIL"/>
          </w:rPr>
          <w:delText>誠濟</w:delText>
        </w:r>
      </w:del>
      <w:ins w:id="403" w:author="user" w:date="2015-03-21T22:20:00Z">
        <w:r w:rsidR="006E0C99" w:rsidRPr="00CE779A">
          <w:rPr>
            <w:rFonts w:ascii="台灣楷體" w:eastAsia="台灣楷體" w:hAnsi="台灣楷體" w:cs="Charis SIL"/>
          </w:rPr>
          <w:t>去</w:t>
        </w:r>
      </w:ins>
      <w:r w:rsidRPr="00CE779A">
        <w:rPr>
          <w:rFonts w:ascii="台灣楷體" w:eastAsia="台灣楷體" w:hAnsi="台灣楷體" w:cs="Charis SIL"/>
        </w:rPr>
        <w:t>矣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懷安侯沈爺嘛</w:t>
      </w:r>
      <w:del w:id="404" w:author="user" w:date="2015-03-21T22:20:00Z">
        <w:r w:rsidRPr="00CE779A" w:rsidDel="006E0C99">
          <w:rPr>
            <w:rFonts w:ascii="台灣楷體" w:eastAsia="台灣楷體" w:hAnsi="台灣楷體" w:cs="Charis SIL"/>
          </w:rPr>
          <w:delText>干焦有</w:delText>
        </w:r>
      </w:del>
      <w:ins w:id="405" w:author="user" w:date="2015-03-21T22:20:00Z">
        <w:r w:rsidR="006E0C99" w:rsidRPr="00CE779A">
          <w:rPr>
            <w:rFonts w:ascii="台灣楷體" w:eastAsia="台灣楷體" w:hAnsi="台灣楷體" w:cs="Charis SIL"/>
          </w:rPr>
          <w:t>賰</w:t>
        </w:r>
      </w:ins>
      <w:r w:rsidRPr="00CE779A">
        <w:rPr>
          <w:rFonts w:ascii="台灣楷體" w:eastAsia="台灣楷體" w:hAnsi="台灣楷體" w:cs="Charis SIL"/>
        </w:rPr>
        <w:t>這隻船。」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「沈侯爺財產</w:t>
      </w:r>
      <w:del w:id="406" w:author="user" w:date="2015-03-21T22:20:00Z">
        <w:r w:rsidRPr="00CE779A" w:rsidDel="006E0C99">
          <w:rPr>
            <w:rFonts w:ascii="台灣楷體" w:eastAsia="台灣楷體" w:hAnsi="台灣楷體" w:cs="Charis SIL"/>
          </w:rPr>
          <w:delText>誠</w:delText>
        </w:r>
      </w:del>
      <w:ins w:id="407" w:author="user" w:date="2015-03-21T22:20:00Z">
        <w:r w:rsidR="006E0C99" w:rsidRPr="00CE779A">
          <w:rPr>
            <w:rFonts w:ascii="台灣楷體" w:eastAsia="台灣楷體" w:hAnsi="台灣楷體" w:cs="Charis SIL"/>
          </w:rPr>
          <w:t>hiah</w:t>
        </w:r>
      </w:ins>
      <w:r w:rsidRPr="00CE779A">
        <w:rPr>
          <w:rFonts w:ascii="台灣楷體" w:eastAsia="台灣楷體" w:hAnsi="台灣楷體" w:cs="Charis SIL"/>
        </w:rPr>
        <w:t>濟，煞毋肯加買洋船。」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「大概是驚人</w:t>
      </w:r>
      <w:del w:id="408" w:author="user" w:date="2015-03-21T22:20:00Z">
        <w:r w:rsidRPr="00CE779A" w:rsidDel="006E0C99">
          <w:rPr>
            <w:rFonts w:ascii="台灣楷體" w:eastAsia="台灣楷體" w:hAnsi="台灣楷體" w:cs="Charis SIL"/>
          </w:rPr>
          <w:delText>赤</w:delText>
        </w:r>
      </w:del>
      <w:r w:rsidRPr="00CE779A">
        <w:rPr>
          <w:rFonts w:ascii="台灣楷體" w:eastAsia="台灣楷體" w:hAnsi="台灣楷體" w:cs="Charis SIL"/>
        </w:rPr>
        <w:t>目</w:t>
      </w:r>
      <w:ins w:id="409" w:author="user" w:date="2015-03-21T22:21:00Z">
        <w:r w:rsidR="006E0C99" w:rsidRPr="00CE779A">
          <w:rPr>
            <w:rFonts w:ascii="台灣楷體" w:eastAsia="台灣楷體" w:hAnsi="台灣楷體" w:cs="Charis SIL"/>
          </w:rPr>
          <w:t>空</w:t>
        </w:r>
      </w:ins>
      <w:ins w:id="410" w:author="user" w:date="2015-03-21T22:20:00Z">
        <w:r w:rsidR="006E0C99" w:rsidRPr="00CE779A">
          <w:rPr>
            <w:rFonts w:ascii="台灣楷體" w:eastAsia="台灣楷體" w:hAnsi="台灣楷體" w:cs="Charis SIL"/>
          </w:rPr>
          <w:t>赤</w:t>
        </w:r>
      </w:ins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411" w:author="user" w:date="2015-03-16T23:20:00Z">
        <w:r w:rsidRPr="00CE779A" w:rsidDel="00590E0E">
          <w:rPr>
            <w:rFonts w:ascii="台灣楷體" w:eastAsia="台灣楷體" w:hAnsi="台灣楷體" w:cs="Charis SIL"/>
          </w:rPr>
          <w:delText>也</w:delText>
        </w:r>
      </w:del>
      <w:ins w:id="412" w:author="user" w:date="2015-03-21T22:21:00Z">
        <w:r w:rsidR="006E0C99" w:rsidRPr="00CE779A">
          <w:rPr>
            <w:rFonts w:ascii="台灣楷體" w:eastAsia="台灣楷體" w:hAnsi="台灣楷體" w:cs="Charis SIL"/>
          </w:rPr>
          <w:t>曷</w:t>
        </w:r>
      </w:ins>
      <w:r w:rsidRPr="00CE779A">
        <w:rPr>
          <w:rFonts w:ascii="台灣楷體" w:eastAsia="台灣楷體" w:hAnsi="台灣楷體" w:cs="Charis SIL"/>
        </w:rPr>
        <w:t>毋是干焦i有船，鄭爺in各府攏有，別人嘛有。」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「懷安侯佮別人無仝，i畢竟是這擺西征才投降入台。i驚鬧代誌。」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「這又閣有啥物關係？王爺相信i，佮i誠接近，無</w:t>
      </w:r>
      <w:del w:id="413" w:author="user" w:date="2015-03-21T22:21:00Z">
        <w:r w:rsidRPr="00CE779A" w:rsidDel="006E0C99">
          <w:rPr>
            <w:rFonts w:ascii="台灣楷體" w:eastAsia="台灣楷體" w:hAnsi="台灣楷體" w:cs="Charis SIL"/>
          </w:rPr>
          <w:delText>差別</w:delText>
        </w:r>
      </w:del>
      <w:ins w:id="414" w:author="user" w:date="2015-03-21T22:21:00Z">
        <w:r w:rsidR="006E0C99" w:rsidRPr="00CE779A">
          <w:rPr>
            <w:rFonts w:ascii="台灣楷體" w:eastAsia="台灣楷體" w:hAnsi="台灣楷體" w:cs="Charis SIL"/>
          </w:rPr>
          <w:t>像別</w:t>
        </w:r>
      </w:ins>
      <w:r w:rsidRPr="00CE779A">
        <w:rPr>
          <w:rFonts w:ascii="台灣楷體" w:eastAsia="台灣楷體" w:hAnsi="台灣楷體" w:cs="Charis SIL"/>
        </w:rPr>
        <w:t>人……啊！郭舵公來矣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彼爿……邊仔彼个查某囡仔就是</w:t>
      </w:r>
      <w:del w:id="415" w:author="user" w:date="2015-03-09T00:06:00Z">
        <w:r w:rsidRPr="00CE779A" w:rsidDel="00A113C3">
          <w:rPr>
            <w:rFonts w:ascii="台灣楷體" w:eastAsia="台灣楷體" w:hAnsi="台灣楷體" w:cs="Charis SIL"/>
          </w:rPr>
          <w:delText>i</w:delText>
        </w:r>
      </w:del>
      <w:ins w:id="416" w:author="user" w:date="2015-03-09T00:06:00Z">
        <w:r w:rsidR="00A113C3" w:rsidRPr="00CE779A">
          <w:rPr>
            <w:rFonts w:ascii="台灣楷體" w:eastAsia="台灣楷體" w:hAnsi="台灣楷體" w:cs="Charis SIL"/>
          </w:rPr>
          <w:t>in</w:t>
        </w:r>
      </w:ins>
      <w:r w:rsidRPr="00CE779A">
        <w:rPr>
          <w:rFonts w:ascii="台灣楷體" w:eastAsia="台灣楷體" w:hAnsi="台灣楷體" w:cs="Charis SIL"/>
        </w:rPr>
        <w:t>查某囝郭順風，郭舵公上疼i</w:t>
      </w:r>
      <w:del w:id="417" w:author="user" w:date="2015-03-21T22:07:00Z">
        <w:r w:rsidRPr="00CE779A" w:rsidDel="006E0C99">
          <w:rPr>
            <w:rFonts w:ascii="台灣楷體" w:eastAsia="台灣楷體" w:hAnsi="台灣楷體" w:cs="Charis SIL"/>
          </w:rPr>
          <w:delText>矣</w:delText>
        </w:r>
      </w:del>
      <w:r w:rsidRPr="00CE779A">
        <w:rPr>
          <w:rFonts w:ascii="台灣楷體" w:eastAsia="台灣楷體" w:hAnsi="台灣楷體" w:cs="Charis SIL"/>
        </w:rPr>
        <w:t>，逐擺出洋，攏愛順風來相送。」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(p.30)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「『順風』啊？按呢郭舵公就是用in查某囝的名號這隻洋船</w:t>
      </w:r>
      <w:del w:id="418" w:author="user" w:date="2015-03-09T00:06:00Z">
        <w:r w:rsidRPr="00CE779A" w:rsidDel="00A113C3">
          <w:rPr>
            <w:rFonts w:ascii="台灣楷體" w:eastAsia="台灣楷體" w:hAnsi="台灣楷體" w:cs="Charis SIL"/>
          </w:rPr>
          <w:delText>矣</w:delText>
        </w:r>
      </w:del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望山一面攑手招呼郭舵公佮郭順風，一面</w:t>
      </w:r>
      <w:del w:id="419" w:author="user" w:date="2015-03-21T22:07:00Z">
        <w:r w:rsidRPr="00CE779A" w:rsidDel="006E0C99">
          <w:rPr>
            <w:rFonts w:ascii="台灣楷體" w:eastAsia="台灣楷體" w:hAnsi="台灣楷體" w:cs="Charis SIL"/>
          </w:rPr>
          <w:delText>回答講</w:delText>
        </w:r>
      </w:del>
      <w:ins w:id="420" w:author="user" w:date="2015-03-21T22:07:00Z">
        <w:r w:rsidR="006E0C99" w:rsidRPr="00CE779A">
          <w:rPr>
            <w:rFonts w:ascii="台灣楷體" w:eastAsia="台灣楷體" w:hAnsi="台灣楷體" w:cs="Charis SIL"/>
          </w:rPr>
          <w:t>應講</w:t>
        </w:r>
      </w:ins>
      <w:r w:rsidRPr="00CE779A">
        <w:rPr>
          <w:rFonts w:ascii="台灣楷體" w:eastAsia="台灣楷體" w:hAnsi="台灣楷體" w:cs="Charis SIL"/>
        </w:rPr>
        <w:t>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「毋是，毋是。這『順風鳥』的名是沈侯爺</w:t>
      </w:r>
      <w:del w:id="421" w:author="user" w:date="2015-03-09T00:07:00Z">
        <w:r w:rsidRPr="00CE779A" w:rsidDel="00A113C3">
          <w:rPr>
            <w:rFonts w:ascii="台灣楷體" w:eastAsia="台灣楷體" w:hAnsi="台灣楷體" w:cs="Charis SIL"/>
          </w:rPr>
          <w:delText>i</w:delText>
        </w:r>
      </w:del>
      <w:r w:rsidRPr="00CE779A">
        <w:rPr>
          <w:rFonts w:ascii="台灣楷體" w:eastAsia="台灣楷體" w:hAnsi="台灣楷體" w:cs="Charis SIL"/>
        </w:rPr>
        <w:t>號的。文玉兄知影沈侯爺是滿</w:t>
      </w:r>
      <w:del w:id="422" w:author="user" w:date="2015-03-09T00:07:00Z">
        <w:r w:rsidRPr="00CE779A" w:rsidDel="00A113C3">
          <w:rPr>
            <w:rFonts w:ascii="台灣楷體" w:eastAsia="台灣楷體" w:hAnsi="台灣楷體" w:cs="Charis SIL"/>
          </w:rPr>
          <w:delText>青</w:delText>
        </w:r>
      </w:del>
      <w:ins w:id="423" w:author="user" w:date="2015-03-09T00:07:00Z">
        <w:r w:rsidR="00A113C3" w:rsidRPr="00CE779A">
          <w:rPr>
            <w:rFonts w:ascii="台灣楷體" w:eastAsia="台灣楷體" w:hAnsi="台灣楷體" w:cs="Charis SIL"/>
          </w:rPr>
          <w:t>清</w:t>
        </w:r>
      </w:ins>
      <w:r w:rsidRPr="00CE779A">
        <w:rPr>
          <w:rFonts w:ascii="台灣楷體" w:eastAsia="台灣楷體" w:hAnsi="台灣楷體" w:cs="Charis SIL"/>
        </w:rPr>
        <w:t>封駐潮州的『續順公』……」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「著，『續順公』，所以才號</w:t>
      </w:r>
      <w:ins w:id="424" w:author="user" w:date="2015-03-21T22:06:00Z">
        <w:r w:rsidR="006E0C99" w:rsidRPr="00CE779A">
          <w:rPr>
            <w:rFonts w:ascii="台灣楷體" w:eastAsia="台灣楷體" w:hAnsi="台灣楷體" w:cs="Charis SIL"/>
          </w:rPr>
          <w:t>做</w:t>
        </w:r>
      </w:ins>
      <w:r w:rsidRPr="00CE779A">
        <w:rPr>
          <w:rFonts w:ascii="台灣楷體" w:eastAsia="台灣楷體" w:hAnsi="台灣楷體" w:cs="Charis SIL"/>
        </w:rPr>
        <w:t>『順風號』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望山guá走</w:t>
      </w:r>
      <w:del w:id="425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426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，lí愛</w:t>
      </w:r>
      <w:del w:id="427" w:author="user" w:date="2015-03-21T22:22:00Z">
        <w:r w:rsidRPr="00CE779A" w:rsidDel="006E0C99">
          <w:rPr>
            <w:rFonts w:ascii="台灣楷體" w:eastAsia="台灣楷體" w:hAnsi="台灣楷體" w:cs="Charis SIL"/>
          </w:rPr>
          <w:delText>加</w:delText>
        </w:r>
      </w:del>
      <w:ins w:id="428" w:author="user" w:date="2015-03-21T22:22:00Z">
        <w:r w:rsidR="006E0C99" w:rsidRPr="00CE779A">
          <w:rPr>
            <w:rFonts w:ascii="台灣楷體" w:eastAsia="台灣楷體" w:hAnsi="台灣楷體" w:cs="Charis SIL"/>
          </w:rPr>
          <w:t>較捷</w:t>
        </w:r>
      </w:ins>
      <w:r w:rsidRPr="00CE779A">
        <w:rPr>
          <w:rFonts w:ascii="台灣楷體" w:eastAsia="台灣楷體" w:hAnsi="台灣楷體" w:cs="Charis SIL"/>
        </w:rPr>
        <w:t>陪陳總制講話，i</w:t>
      </w:r>
      <w:del w:id="429" w:author="user" w:date="2015-03-09T00:07:00Z">
        <w:r w:rsidRPr="00CE779A" w:rsidDel="00A113C3">
          <w:rPr>
            <w:rFonts w:ascii="台灣楷體" w:eastAsia="台灣楷體" w:hAnsi="台灣楷體" w:cs="Charis SIL"/>
          </w:rPr>
          <w:delText>最</w:delText>
        </w:r>
      </w:del>
      <w:r w:rsidRPr="00CE779A">
        <w:rPr>
          <w:rFonts w:ascii="台灣楷體" w:eastAsia="台灣楷體" w:hAnsi="台灣楷體" w:cs="Charis SIL"/>
        </w:rPr>
        <w:t>近</w:t>
      </w:r>
      <w:ins w:id="430" w:author="user" w:date="2015-03-09T00:07:00Z">
        <w:r w:rsidR="00A113C3" w:rsidRPr="00CE779A">
          <w:rPr>
            <w:rFonts w:ascii="台灣楷體" w:eastAsia="台灣楷體" w:hAnsi="台灣楷體" w:cs="Charis SIL"/>
          </w:rPr>
          <w:t>來</w:t>
        </w:r>
      </w:ins>
      <w:r w:rsidRPr="00CE779A">
        <w:rPr>
          <w:rFonts w:ascii="台灣楷體" w:eastAsia="台灣楷體" w:hAnsi="台灣楷體" w:cs="Charis SIL"/>
        </w:rPr>
        <w:t>身體實在無好。」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「guá會</w:t>
      </w:r>
      <w:ins w:id="431" w:author="user" w:date="2015-03-21T22:22:00Z">
        <w:r w:rsidR="006E0C99" w:rsidRPr="00CE779A">
          <w:rPr>
            <w:rFonts w:ascii="台灣楷體" w:eastAsia="台灣楷體" w:hAnsi="台灣楷體" w:cs="Charis SIL"/>
          </w:rPr>
          <w:t>啦</w:t>
        </w:r>
      </w:ins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文玉佮郭舵公坐渡船過港</w:t>
      </w:r>
      <w:del w:id="432" w:author="user" w:date="2015-03-09T00:07:00Z">
        <w:r w:rsidRPr="00CE779A" w:rsidDel="00A113C3">
          <w:rPr>
            <w:rFonts w:ascii="台灣楷體" w:eastAsia="台灣楷體" w:hAnsi="台灣楷體" w:cs="Charis SIL"/>
          </w:rPr>
          <w:delText>去</w:delText>
        </w:r>
      </w:del>
      <w:r w:rsidRPr="00CE779A">
        <w:rPr>
          <w:rFonts w:ascii="台灣楷體" w:eastAsia="台灣楷體" w:hAnsi="台灣楷體" w:cs="Charis SIL"/>
        </w:rPr>
        <w:t>，望山陪順風離開大井頭。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順風比素面減幾歲，雖然無像素面</w:t>
      </w:r>
      <w:del w:id="433" w:author="user" w:date="2015-03-21T22:23:00Z">
        <w:r w:rsidRPr="00CE779A" w:rsidDel="006E0C99">
          <w:rPr>
            <w:rFonts w:ascii="台灣楷體" w:eastAsia="台灣楷體" w:hAnsi="台灣楷體" w:cs="Charis SIL"/>
          </w:rPr>
          <w:delText>按呢</w:delText>
        </w:r>
      </w:del>
      <w:ins w:id="434" w:author="user" w:date="2015-03-21T22:23:00Z">
        <w:r w:rsidR="006E0C99" w:rsidRPr="00CE779A">
          <w:rPr>
            <w:rFonts w:ascii="台灣楷體" w:eastAsia="台灣楷體" w:hAnsi="台灣楷體" w:cs="Charis SIL"/>
          </w:rPr>
          <w:t>遐爾</w:t>
        </w:r>
      </w:ins>
      <w:r w:rsidRPr="00CE779A">
        <w:rPr>
          <w:rFonts w:ascii="台灣楷體" w:eastAsia="台灣楷體" w:hAnsi="台灣楷體" w:cs="Charis SIL"/>
        </w:rPr>
        <w:t>聰明伶俐，煞較天真快樂，i</w:t>
      </w:r>
      <w:del w:id="435" w:author="user" w:date="2015-03-09T00:08:00Z">
        <w:r w:rsidRPr="00CE779A" w:rsidDel="00A113C3">
          <w:rPr>
            <w:rFonts w:ascii="台灣楷體" w:eastAsia="台灣楷體" w:hAnsi="台灣楷體" w:cs="Charis SIL"/>
          </w:rPr>
          <w:delText>無憂無慮</w:delText>
        </w:r>
      </w:del>
      <w:ins w:id="436" w:author="user" w:date="2015-03-09T00:08:00Z">
        <w:r w:rsidR="00A113C3" w:rsidRPr="00CE779A">
          <w:rPr>
            <w:rFonts w:ascii="台灣楷體" w:eastAsia="台灣楷體" w:hAnsi="台灣楷體" w:cs="Charis SIL"/>
          </w:rPr>
          <w:t>無煩無惱</w:t>
        </w:r>
      </w:ins>
      <w:r w:rsidRPr="00CE779A">
        <w:rPr>
          <w:rFonts w:ascii="台灣楷體" w:eastAsia="台灣楷體" w:hAnsi="台灣楷體" w:cs="Charis SIL"/>
        </w:rPr>
        <w:t>，</w:t>
      </w:r>
      <w:del w:id="437" w:author="user" w:date="2015-03-09T00:08:00Z">
        <w:r w:rsidRPr="00CE779A" w:rsidDel="00A113C3">
          <w:rPr>
            <w:rFonts w:ascii="台灣楷體" w:eastAsia="台灣楷體" w:hAnsi="台灣楷體" w:cs="Charis SIL"/>
          </w:rPr>
          <w:delText>見</w:delText>
        </w:r>
      </w:del>
      <w:ins w:id="438" w:author="user" w:date="2015-03-09T00:08:00Z">
        <w:r w:rsidR="00A113C3" w:rsidRPr="00CE779A">
          <w:rPr>
            <w:rFonts w:ascii="台灣楷體" w:eastAsia="台灣楷體" w:hAnsi="台灣楷體" w:cs="Charis SIL"/>
          </w:rPr>
          <w:t>看著</w:t>
        </w:r>
      </w:ins>
      <w:r w:rsidRPr="00CE779A">
        <w:rPr>
          <w:rFonts w:ascii="台灣楷體" w:eastAsia="台灣楷體" w:hAnsi="台灣楷體" w:cs="Charis SIL"/>
        </w:rPr>
        <w:t>人總是有講有笑。順風母親早</w:t>
      </w:r>
      <w:del w:id="439" w:author="user" w:date="2015-03-09T00:08:00Z">
        <w:r w:rsidRPr="00CE779A" w:rsidDel="00A113C3">
          <w:rPr>
            <w:rFonts w:ascii="台灣楷體" w:eastAsia="台灣楷體" w:hAnsi="台灣楷體" w:cs="Charis SIL"/>
          </w:rPr>
          <w:delText>亡</w:delText>
        </w:r>
      </w:del>
      <w:ins w:id="440" w:author="user" w:date="2015-03-09T00:08:00Z">
        <w:r w:rsidR="00A113C3" w:rsidRPr="00CE779A">
          <w:rPr>
            <w:rFonts w:ascii="台灣楷體" w:eastAsia="台灣楷體" w:hAnsi="台灣楷體" w:cs="Charis SIL"/>
          </w:rPr>
          <w:t>就過身</w:t>
        </w:r>
      </w:ins>
      <w:r w:rsidRPr="00CE779A">
        <w:rPr>
          <w:rFonts w:ascii="台灣楷體" w:eastAsia="台灣楷體" w:hAnsi="台灣楷體" w:cs="Charis SIL"/>
        </w:rPr>
        <w:t>，干焦一个兄哥，名叫郭東南，這馬做安平水鎮軍士，無蹛佇厝內，郭舵公一出洋，厝內干焦賰順風佮許姑兩人</w:t>
      </w:r>
      <w:del w:id="441" w:author="user" w:date="2015-03-21T22:23:00Z">
        <w:r w:rsidRPr="00CE779A" w:rsidDel="006E0C99">
          <w:rPr>
            <w:rFonts w:ascii="台灣楷體" w:eastAsia="台灣楷體" w:hAnsi="台灣楷體" w:cs="Charis SIL"/>
          </w:rPr>
          <w:delText>矣</w:delText>
        </w:r>
      </w:del>
      <w:r w:rsidRPr="00CE779A">
        <w:rPr>
          <w:rFonts w:ascii="台灣楷體" w:eastAsia="台灣楷體" w:hAnsi="台灣楷體" w:cs="Charis SIL"/>
        </w:rPr>
        <w:t>。望山想到遮，</w:t>
      </w:r>
      <w:del w:id="442" w:author="user" w:date="2015-03-09T00:09:00Z">
        <w:r w:rsidRPr="00CE779A" w:rsidDel="00A113C3">
          <w:rPr>
            <w:rFonts w:ascii="台灣楷體" w:eastAsia="台灣楷體" w:hAnsi="台灣楷體" w:cs="Charis SIL"/>
          </w:rPr>
          <w:delText>低</w:delText>
        </w:r>
      </w:del>
      <w:r w:rsidRPr="00CE779A">
        <w:rPr>
          <w:rFonts w:ascii="台灣楷體" w:eastAsia="台灣楷體" w:hAnsi="台灣楷體" w:cs="Charis SIL"/>
        </w:rPr>
        <w:t>頭</w:t>
      </w:r>
      <w:ins w:id="443" w:author="user" w:date="2015-03-09T00:09:00Z">
        <w:r w:rsidR="00A113C3" w:rsidRPr="00CE779A">
          <w:rPr>
            <w:rFonts w:ascii="台灣楷體" w:eastAsia="台灣楷體" w:hAnsi="台灣楷體" w:cs="Charis SIL"/>
          </w:rPr>
          <w:t>犁犁</w:t>
        </w:r>
      </w:ins>
      <w:r w:rsidRPr="00CE779A">
        <w:rPr>
          <w:rFonts w:ascii="台灣楷體" w:eastAsia="台灣楷體" w:hAnsi="台灣楷體" w:cs="Charis SIL"/>
        </w:rPr>
        <w:t>問講：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「順風，東南兄有轉來無？」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順風</w:t>
      </w:r>
      <w:del w:id="444" w:author="user" w:date="2015-03-09T00:09:00Z">
        <w:r w:rsidRPr="00CE779A" w:rsidDel="00A113C3">
          <w:rPr>
            <w:rFonts w:ascii="台灣楷體" w:eastAsia="台灣楷體" w:hAnsi="台灣楷體" w:cs="Charis SIL"/>
          </w:rPr>
          <w:delText>回頭</w:delText>
        </w:r>
      </w:del>
      <w:ins w:id="445" w:author="user" w:date="2015-03-09T00:09:00Z">
        <w:r w:rsidR="00A113C3" w:rsidRPr="00CE779A">
          <w:rPr>
            <w:rFonts w:ascii="台灣楷體" w:eastAsia="台灣楷體" w:hAnsi="台灣楷體" w:cs="Charis SIL"/>
          </w:rPr>
          <w:t>越頭</w:t>
        </w:r>
      </w:ins>
      <w:r w:rsidRPr="00CE779A">
        <w:rPr>
          <w:rFonts w:ascii="台灣楷體" w:eastAsia="台灣楷體" w:hAnsi="台灣楷體" w:cs="Charis SIL"/>
        </w:rPr>
        <w:t>笑笑講：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「guán阿兄定定轉來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i五月節嘛</w:t>
      </w:r>
      <w:ins w:id="446" w:author="user" w:date="2015-03-14T14:42:00Z">
        <w:r w:rsidR="00BC1FE3" w:rsidRPr="00CE779A">
          <w:rPr>
            <w:rFonts w:ascii="台灣楷體" w:eastAsia="台灣楷體" w:hAnsi="台灣楷體" w:cs="Charis SIL"/>
          </w:rPr>
          <w:t>有</w:t>
        </w:r>
      </w:ins>
      <w:r w:rsidRPr="00CE779A">
        <w:rPr>
          <w:rFonts w:ascii="台灣楷體" w:eastAsia="台灣楷體" w:hAnsi="台灣楷體" w:cs="Charis SIL"/>
        </w:rPr>
        <w:t>轉來。i佮素面姐</w:t>
      </w:r>
      <w:del w:id="447" w:author="user" w:date="2015-03-09T00:09:00Z">
        <w:r w:rsidRPr="00CE779A" w:rsidDel="00A113C3">
          <w:rPr>
            <w:rFonts w:ascii="台灣楷體" w:eastAsia="台灣楷體" w:hAnsi="台灣楷體" w:cs="Charis SIL"/>
          </w:rPr>
          <w:delText>講</w:delText>
        </w:r>
      </w:del>
      <w:r w:rsidRPr="00CE779A">
        <w:rPr>
          <w:rFonts w:ascii="台灣楷體" w:eastAsia="台灣楷體" w:hAnsi="台灣楷體" w:cs="Charis SIL"/>
        </w:rPr>
        <w:t>誠</w:t>
      </w:r>
      <w:del w:id="448" w:author="user" w:date="2015-03-09T00:09:00Z">
        <w:r w:rsidRPr="00CE779A" w:rsidDel="00A113C3">
          <w:rPr>
            <w:rFonts w:ascii="台灣楷體" w:eastAsia="台灣楷體" w:hAnsi="台灣楷體" w:cs="Charis SIL"/>
          </w:rPr>
          <w:delText>濟</w:delText>
        </w:r>
      </w:del>
      <w:ins w:id="449" w:author="user" w:date="2015-03-09T00:09:00Z">
        <w:r w:rsidR="00A113C3" w:rsidRPr="00CE779A">
          <w:rPr>
            <w:rFonts w:ascii="台灣楷體" w:eastAsia="台灣楷體" w:hAnsi="台灣楷體" w:cs="Charis SIL"/>
          </w:rPr>
          <w:t>有</w:t>
        </w:r>
      </w:ins>
      <w:r w:rsidRPr="00CE779A">
        <w:rPr>
          <w:rFonts w:ascii="台灣楷體" w:eastAsia="台灣楷體" w:hAnsi="台灣楷體" w:cs="Charis SIL"/>
        </w:rPr>
        <w:t>話</w:t>
      </w:r>
      <w:ins w:id="450" w:author="user" w:date="2015-03-09T00:10:00Z">
        <w:r w:rsidR="00A113C3" w:rsidRPr="00CE779A">
          <w:rPr>
            <w:rFonts w:ascii="台灣楷體" w:eastAsia="台灣楷體" w:hAnsi="台灣楷體" w:cs="Charis SIL"/>
          </w:rPr>
          <w:t>講</w:t>
        </w:r>
      </w:ins>
      <w:r w:rsidRPr="00CE779A">
        <w:rPr>
          <w:rFonts w:ascii="台灣楷體" w:eastAsia="台灣楷體" w:hAnsi="台灣楷體" w:cs="Charis SIL"/>
        </w:rPr>
        <w:t>呢！」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「唔！in講啥物？」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「嘻！攏講lí啊！」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</w:t>
      </w:r>
      <w:del w:id="451" w:author="user" w:date="2015-03-20T23:34:00Z">
        <w:r w:rsidRPr="00CE779A" w:rsidDel="00FA0189">
          <w:rPr>
            <w:rFonts w:ascii="台灣楷體" w:eastAsia="台灣楷體" w:hAnsi="台灣楷體" w:cs="Charis SIL"/>
          </w:rPr>
          <w:delText>聽了</w:delText>
        </w:r>
      </w:del>
      <w:ins w:id="452" w:author="user" w:date="2015-03-20T23:34:00Z">
        <w:r w:rsidR="00FA0189" w:rsidRPr="00CE779A">
          <w:rPr>
            <w:rFonts w:ascii="台灣楷體" w:eastAsia="台灣楷體" w:hAnsi="台灣楷體" w:cs="Charis SIL"/>
          </w:rPr>
          <w:t>聽著</w:t>
        </w:r>
      </w:ins>
      <w:r w:rsidRPr="00CE779A">
        <w:rPr>
          <w:rFonts w:ascii="台灣楷體" w:eastAsia="台灣楷體" w:hAnsi="台灣楷體" w:cs="Charis SIL"/>
        </w:rPr>
        <w:t>，恬恬無閣開喙。順風閣講：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(p.31)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「in講lín的婚事……阿兄講應該由阿爸的主意，因為阿爸疼素面姐佮疼guá差不多；講許姑既然佮阿爸</w:t>
      </w:r>
      <w:del w:id="453" w:author="user" w:date="2015-03-21T22:29:00Z">
        <w:r w:rsidRPr="00CE779A" w:rsidDel="006E0C99">
          <w:rPr>
            <w:rFonts w:ascii="台灣楷體" w:eastAsia="台灣楷體" w:hAnsi="台灣楷體" w:cs="Charis SIL"/>
          </w:rPr>
          <w:delText>仝</w:delText>
        </w:r>
      </w:del>
      <w:ins w:id="454" w:author="user" w:date="2015-03-21T22:29:00Z">
        <w:r w:rsidR="006E0C99" w:rsidRPr="00CE779A">
          <w:rPr>
            <w:rFonts w:ascii="台灣楷體" w:eastAsia="台灣楷體" w:hAnsi="台灣楷體" w:cs="Charis SIL"/>
          </w:rPr>
          <w:t>同</w:t>
        </w:r>
      </w:ins>
      <w:r w:rsidRPr="00CE779A">
        <w:rPr>
          <w:rFonts w:ascii="台灣楷體" w:eastAsia="台灣楷體" w:hAnsi="台灣楷體" w:cs="Charis SIL"/>
        </w:rPr>
        <w:t>房，應該算是夫妻，所以應該阿爸主意，毋是許姑主意。」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順風年歲雖然細漢，捌的代誌煞袂少，聽i閣講：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「望山兄，guá共lí講</w:t>
      </w:r>
      <w:ins w:id="455" w:author="user" w:date="2015-03-21T22:30:00Z">
        <w:r w:rsidR="006E0C99" w:rsidRPr="00CE779A">
          <w:rPr>
            <w:rFonts w:ascii="台灣楷體" w:eastAsia="台灣楷體" w:hAnsi="台灣楷體" w:cs="Charis SIL"/>
          </w:rPr>
          <w:t>喔</w:t>
        </w:r>
      </w:ins>
      <w:r w:rsidRPr="00CE779A">
        <w:rPr>
          <w:rFonts w:ascii="台灣楷體" w:eastAsia="台灣楷體" w:hAnsi="台灣楷體" w:cs="Charis SIL"/>
        </w:rPr>
        <w:t>，素面姐彼工閣哭矣！」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「n̂g？」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「guá去勸i，聽i咧哭『阿爸』『阿爸』，i猶是想i唐山的阿爸。」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望山吐一口氣，閣聽順風講：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「guán阿爸彼工問素面姐愛i紮啥物轉來，i講欲愛一張世界地圖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這當然是欲送予lí--ê。」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「若lí叫郭舵公買啥物？」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「無啥……guá干焦愛日本銅鼎、茶鈷，佮一个西洋火鏡。」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「火鏡？引火用的？」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「是啊！有日頭</w:t>
      </w:r>
      <w:ins w:id="456" w:author="user" w:date="2015-03-21T22:30:00Z">
        <w:r w:rsidR="006E0C99" w:rsidRPr="00CE779A">
          <w:rPr>
            <w:rFonts w:ascii="台灣楷體" w:eastAsia="台灣楷體" w:hAnsi="台灣楷體" w:cs="Charis SIL"/>
          </w:rPr>
          <w:t>的</w:t>
        </w:r>
      </w:ins>
      <w:r w:rsidRPr="00CE779A">
        <w:rPr>
          <w:rFonts w:ascii="台灣楷體" w:eastAsia="台灣楷體" w:hAnsi="台灣楷體" w:cs="Charis SIL"/>
        </w:rPr>
        <w:t>時，起火</w:t>
      </w:r>
      <w:ins w:id="457" w:author="user" w:date="2015-03-21T22:30:00Z">
        <w:r w:rsidR="006E0C99" w:rsidRPr="00CE779A">
          <w:rPr>
            <w:rFonts w:ascii="台灣楷體" w:eastAsia="台灣楷體" w:hAnsi="台灣楷體" w:cs="Charis SIL"/>
          </w:rPr>
          <w:t>較</w:t>
        </w:r>
      </w:ins>
      <w:r w:rsidRPr="00CE779A">
        <w:rPr>
          <w:rFonts w:ascii="台灣楷體" w:eastAsia="台灣楷體" w:hAnsi="台灣楷體" w:cs="Charis SIL"/>
        </w:rPr>
        <w:t>方便。」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望山送</w:t>
      </w:r>
      <w:del w:id="458" w:author="user" w:date="2015-03-09T00:15:00Z">
        <w:r w:rsidRPr="00CE779A" w:rsidDel="007C7CF2">
          <w:rPr>
            <w:rFonts w:ascii="台灣楷體" w:eastAsia="台灣楷體" w:hAnsi="台灣楷體" w:cs="Charis SIL"/>
          </w:rPr>
          <w:delText>了</w:delText>
        </w:r>
      </w:del>
      <w:ins w:id="459" w:author="user" w:date="2015-03-09T00:15:00Z">
        <w:r w:rsidR="007C7CF2" w:rsidRPr="00CE779A">
          <w:rPr>
            <w:rFonts w:ascii="台灣楷體" w:eastAsia="台灣楷體" w:hAnsi="台灣楷體" w:cs="Charis SIL"/>
          </w:rPr>
          <w:t>伊</w:t>
        </w:r>
      </w:ins>
      <w:r w:rsidRPr="00CE779A">
        <w:rPr>
          <w:rFonts w:ascii="台灣楷體" w:eastAsia="台灣楷體" w:hAnsi="台灣楷體" w:cs="Charis SIL"/>
        </w:rPr>
        <w:t>一程，離郭家</w:t>
      </w:r>
      <w:del w:id="460" w:author="user" w:date="2015-03-09T00:15:00Z">
        <w:r w:rsidRPr="00CE779A" w:rsidDel="007C7CF2">
          <w:rPr>
            <w:rFonts w:ascii="台灣楷體" w:eastAsia="台灣楷體" w:hAnsi="台灣楷體" w:cs="Charis SIL"/>
          </w:rPr>
          <w:delText>袂</w:delText>
        </w:r>
      </w:del>
      <w:ins w:id="461" w:author="user" w:date="2015-03-09T00:15:00Z">
        <w:r w:rsidR="007C7CF2" w:rsidRPr="00CE779A">
          <w:rPr>
            <w:rFonts w:ascii="台灣楷體" w:eastAsia="台灣楷體" w:hAnsi="台灣楷體" w:cs="Charis SIL"/>
          </w:rPr>
          <w:t>無偌</w:t>
        </w:r>
      </w:ins>
      <w:r w:rsidRPr="00CE779A">
        <w:rPr>
          <w:rFonts w:ascii="台灣楷體" w:eastAsia="台灣楷體" w:hAnsi="台灣楷體" w:cs="Charis SIL"/>
        </w:rPr>
        <w:t>遠，就佮順風道別，家己轉去總制府。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2.拜溝西行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「順風鳥」號是一隻舊洋船，船身長七丈外，寬兩丈四尺外，會使載貨物兩三千擔。船有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(p.32)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三桅，主桅佇中央，前後</w:t>
      </w:r>
      <w:del w:id="462" w:author="user" w:date="2015-03-09T00:15:00Z">
        <w:r w:rsidRPr="00CE779A" w:rsidDel="007C7CF2">
          <w:rPr>
            <w:rFonts w:ascii="台灣楷體" w:eastAsia="台灣楷體" w:hAnsi="台灣楷體" w:cs="Charis SIL"/>
          </w:rPr>
          <w:delText>各</w:delText>
        </w:r>
      </w:del>
      <w:ins w:id="463" w:author="user" w:date="2015-03-09T00:15:00Z">
        <w:r w:rsidR="007C7CF2" w:rsidRPr="00CE779A">
          <w:rPr>
            <w:rFonts w:ascii="台灣楷體" w:eastAsia="台灣楷體" w:hAnsi="台灣楷體" w:cs="Charis SIL"/>
          </w:rPr>
          <w:t>攏</w:t>
        </w:r>
      </w:ins>
      <w:r w:rsidRPr="00CE779A">
        <w:rPr>
          <w:rFonts w:ascii="台灣楷體" w:eastAsia="台灣楷體" w:hAnsi="台灣楷體" w:cs="Charis SIL"/>
        </w:rPr>
        <w:t>有副桅，船頭到船尾，大大細細攏總二十五艙。艙頂人員、舵公、總管以下、</w:t>
      </w:r>
      <w:del w:id="464" w:author="user" w:date="2015-03-17T17:16:00Z">
        <w:r w:rsidRPr="00CE779A" w:rsidDel="00857E7E">
          <w:rPr>
            <w:rFonts w:ascii="台灣楷體" w:eastAsia="台灣楷體" w:hAnsi="台灣楷體" w:cs="Charis SIL"/>
          </w:rPr>
          <w:delText>椗</w:delText>
        </w:r>
      </w:del>
      <w:ins w:id="465" w:author="user" w:date="2015-03-17T17:16:00Z">
        <w:r w:rsidR="00857E7E" w:rsidRPr="00CE779A">
          <w:rPr>
            <w:rFonts w:ascii="台灣楷體" w:eastAsia="台灣楷體" w:hAnsi="台灣楷體" w:cs="Charis SIL"/>
          </w:rPr>
          <w:t>碇</w:t>
        </w:r>
      </w:ins>
      <w:r w:rsidRPr="00CE779A">
        <w:rPr>
          <w:rFonts w:ascii="台灣楷體" w:eastAsia="台灣楷體" w:hAnsi="台灣楷體" w:cs="Charis SIL"/>
        </w:rPr>
        <w:t>繚庫舖，攏總五、六十人。郭舵公負責</w:t>
      </w:r>
      <w:del w:id="466" w:author="user" w:date="2015-03-09T00:15:00Z">
        <w:r w:rsidRPr="00CE779A" w:rsidDel="007C7CF2">
          <w:rPr>
            <w:rFonts w:ascii="台灣楷體" w:eastAsia="台灣楷體" w:hAnsi="台灣楷體" w:cs="Charis SIL"/>
          </w:rPr>
          <w:delText>掌舵</w:delText>
        </w:r>
      </w:del>
      <w:ins w:id="467" w:author="user" w:date="2015-03-09T00:15:00Z">
        <w:r w:rsidR="007C7CF2" w:rsidRPr="00CE779A">
          <w:rPr>
            <w:rFonts w:ascii="台灣楷體" w:eastAsia="台灣楷體" w:hAnsi="台灣楷體" w:cs="Charis SIL"/>
          </w:rPr>
          <w:t>扞舵</w:t>
        </w:r>
      </w:ins>
      <w:r w:rsidRPr="00CE779A">
        <w:rPr>
          <w:rFonts w:ascii="台灣楷體" w:eastAsia="台灣楷體" w:hAnsi="台灣楷體" w:cs="Charis SIL"/>
        </w:rPr>
        <w:t>行船，佮帆繚起落，若是貨物買賣，錢項出入，由沈總管經理。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洋船出港候風，工課誠濟，規隻船水手攏愛聽舵公指揮，所以郭舵公一上船，逐家攏開始無閒矣。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郭舵公共蔡兄弟安頓佇家己的艙房內底，就</w:t>
      </w:r>
      <w:del w:id="468" w:author="user" w:date="2015-03-09T00:16:00Z">
        <w:r w:rsidRPr="00CE779A" w:rsidDel="007C7CF2">
          <w:rPr>
            <w:rFonts w:ascii="台灣楷體" w:eastAsia="台灣楷體" w:hAnsi="台灣楷體" w:cs="Charis SIL"/>
          </w:rPr>
          <w:delText>到</w:delText>
        </w:r>
      </w:del>
      <w:ins w:id="469" w:author="user" w:date="2015-03-09T00:16:00Z">
        <w:r w:rsidR="007C7CF2" w:rsidRPr="00CE779A">
          <w:rPr>
            <w:rFonts w:ascii="台灣楷體" w:eastAsia="台灣楷體" w:hAnsi="台灣楷體" w:cs="Charis SIL"/>
          </w:rPr>
          <w:t>去</w:t>
        </w:r>
      </w:ins>
      <w:r w:rsidRPr="00CE779A">
        <w:rPr>
          <w:rFonts w:ascii="台灣楷體" w:eastAsia="台灣楷體" w:hAnsi="台灣楷體" w:cs="Charis SIL"/>
        </w:rPr>
        <w:t>船頭</w:t>
      </w:r>
      <w:del w:id="470" w:author="user" w:date="2015-03-21T22:31:00Z">
        <w:r w:rsidRPr="00CE779A" w:rsidDel="006E0C99">
          <w:rPr>
            <w:rFonts w:ascii="台灣楷體" w:eastAsia="台灣楷體" w:hAnsi="台灣楷體" w:cs="Charis SIL"/>
          </w:rPr>
          <w:delText>去</w:delText>
        </w:r>
      </w:del>
      <w:r w:rsidRPr="00CE779A">
        <w:rPr>
          <w:rFonts w:ascii="台灣楷體" w:eastAsia="台灣楷體" w:hAnsi="台灣楷體" w:cs="Charis SIL"/>
        </w:rPr>
        <w:t>指揮梢工繚手起</w:t>
      </w:r>
      <w:del w:id="471" w:author="user" w:date="2015-03-09T00:17:00Z">
        <w:r w:rsidRPr="00CE779A" w:rsidDel="007C7CF2">
          <w:rPr>
            <w:rFonts w:ascii="台灣楷體" w:eastAsia="台灣楷體" w:hAnsi="台灣楷體" w:cs="Charis SIL"/>
          </w:rPr>
          <w:delText>椗</w:delText>
        </w:r>
      </w:del>
      <w:ins w:id="472" w:author="user" w:date="2015-03-09T00:17:00Z">
        <w:r w:rsidR="007C7CF2" w:rsidRPr="00CE779A">
          <w:rPr>
            <w:rFonts w:ascii="台灣楷體" w:eastAsia="台灣楷體" w:hAnsi="台灣楷體" w:cs="Charis SIL"/>
          </w:rPr>
          <w:t>錠</w:t>
        </w:r>
      </w:ins>
      <w:r w:rsidRPr="00CE779A">
        <w:rPr>
          <w:rFonts w:ascii="台灣楷體" w:eastAsia="台灣楷體" w:hAnsi="台灣楷體" w:cs="Charis SIL"/>
        </w:rPr>
        <w:t>掛帆，</w:t>
      </w:r>
      <w:del w:id="473" w:author="user" w:date="2015-03-15T17:43:00Z">
        <w:r w:rsidRPr="00CE779A" w:rsidDel="00720579">
          <w:rPr>
            <w:rFonts w:ascii="台灣楷體" w:eastAsia="台灣楷體" w:hAnsi="台灣楷體" w:cs="Charis SIL"/>
          </w:rPr>
          <w:delText>然後</w:delText>
        </w:r>
      </w:del>
      <w:ins w:id="474" w:author="user" w:date="2015-03-15T17:43:00Z">
        <w:r w:rsidR="00720579" w:rsidRPr="00CE779A">
          <w:rPr>
            <w:rFonts w:ascii="台灣楷體" w:eastAsia="台灣楷體" w:hAnsi="台灣楷體" w:cs="Charis SIL"/>
          </w:rPr>
          <w:t>紲落</w:t>
        </w:r>
      </w:ins>
      <w:ins w:id="475" w:author="user" w:date="2015-03-21T22:31:00Z">
        <w:r w:rsidR="006E0C99" w:rsidRPr="00CE779A">
          <w:rPr>
            <w:rFonts w:ascii="台灣楷體" w:eastAsia="台灣楷體" w:hAnsi="台灣楷體" w:cs="Charis SIL"/>
          </w:rPr>
          <w:t>去</w:t>
        </w:r>
      </w:ins>
      <w:del w:id="476" w:author="user" w:date="2015-03-21T22:31:00Z">
        <w:r w:rsidRPr="00CE779A" w:rsidDel="006E0C99">
          <w:rPr>
            <w:rFonts w:ascii="台灣楷體" w:eastAsia="台灣楷體" w:hAnsi="台灣楷體" w:cs="Charis SIL"/>
          </w:rPr>
          <w:delText>到</w:delText>
        </w:r>
      </w:del>
      <w:r w:rsidRPr="00CE779A">
        <w:rPr>
          <w:rFonts w:ascii="台灣楷體" w:eastAsia="台灣楷體" w:hAnsi="台灣楷體" w:cs="Charis SIL"/>
        </w:rPr>
        <w:t>船尾舵樓</w:t>
      </w:r>
      <w:del w:id="477" w:author="user" w:date="2015-03-21T22:31:00Z">
        <w:r w:rsidRPr="00CE779A" w:rsidDel="006E0C99">
          <w:rPr>
            <w:rFonts w:ascii="台灣楷體" w:eastAsia="台灣楷體" w:hAnsi="台灣楷體" w:cs="Charis SIL"/>
          </w:rPr>
          <w:delText>去</w:delText>
        </w:r>
      </w:del>
      <w:r w:rsidRPr="00CE779A">
        <w:rPr>
          <w:rFonts w:ascii="台灣楷體" w:eastAsia="台灣楷體" w:hAnsi="台灣楷體" w:cs="Charis SIL"/>
        </w:rPr>
        <w:t>監督舵工</w:t>
      </w:r>
      <w:del w:id="478" w:author="user" w:date="2015-03-09T00:17:00Z">
        <w:r w:rsidRPr="00CE779A" w:rsidDel="007C7CF2">
          <w:rPr>
            <w:rFonts w:ascii="台灣楷體" w:eastAsia="台灣楷體" w:hAnsi="台灣楷體" w:cs="Charis SIL"/>
          </w:rPr>
          <w:delText>掌舵</w:delText>
        </w:r>
      </w:del>
      <w:ins w:id="479" w:author="user" w:date="2015-03-09T00:17:00Z">
        <w:r w:rsidR="007C7CF2" w:rsidRPr="00CE779A">
          <w:rPr>
            <w:rFonts w:ascii="台灣楷體" w:eastAsia="台灣楷體" w:hAnsi="台灣楷體" w:cs="Charis SIL"/>
          </w:rPr>
          <w:t>扞舵</w:t>
        </w:r>
      </w:ins>
      <w:r w:rsidRPr="00CE779A">
        <w:rPr>
          <w:rFonts w:ascii="台灣楷體" w:eastAsia="台灣楷體" w:hAnsi="台灣楷體" w:cs="Charis SIL"/>
        </w:rPr>
        <w:t>開船。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安平</w:t>
      </w:r>
      <w:ins w:id="480" w:author="user" w:date="2015-03-21T22:31:00Z">
        <w:r w:rsidR="006E0C99" w:rsidRPr="00CE779A">
          <w:rPr>
            <w:rFonts w:ascii="台灣楷體" w:eastAsia="台灣楷體" w:hAnsi="台灣楷體" w:cs="Charis SIL"/>
          </w:rPr>
          <w:t>的</w:t>
        </w:r>
      </w:ins>
      <w:r w:rsidRPr="00CE779A">
        <w:rPr>
          <w:rFonts w:ascii="台灣楷體" w:eastAsia="台灣楷體" w:hAnsi="台灣楷體" w:cs="Charis SIL"/>
        </w:rPr>
        <w:t>風向</w:t>
      </w:r>
      <w:del w:id="481" w:author="user" w:date="2015-03-21T22:31:00Z">
        <w:r w:rsidRPr="00CE779A" w:rsidDel="006E0C99">
          <w:rPr>
            <w:rFonts w:ascii="台灣楷體" w:eastAsia="台灣楷體" w:hAnsi="台灣楷體" w:cs="Charis SIL"/>
          </w:rPr>
          <w:delText>總</w:delText>
        </w:r>
      </w:del>
      <w:r w:rsidRPr="00CE779A">
        <w:rPr>
          <w:rFonts w:ascii="台灣楷體" w:eastAsia="台灣楷體" w:hAnsi="台灣楷體" w:cs="Charis SIL"/>
        </w:rPr>
        <w:t>是早東午西，所以船隻攏是早出</w:t>
      </w:r>
      <w:del w:id="482" w:author="user" w:date="2015-03-09T00:18:00Z">
        <w:r w:rsidRPr="00CE779A" w:rsidDel="007C7CF2">
          <w:rPr>
            <w:rFonts w:ascii="台灣楷體" w:eastAsia="台灣楷體" w:hAnsi="台灣楷體" w:cs="Charis SIL"/>
          </w:rPr>
          <w:delText>晚</w:delText>
        </w:r>
      </w:del>
      <w:ins w:id="483" w:author="user" w:date="2015-03-09T00:18:00Z">
        <w:r w:rsidR="007C7CF2" w:rsidRPr="00CE779A">
          <w:rPr>
            <w:rFonts w:ascii="台灣楷體" w:eastAsia="台灣楷體" w:hAnsi="台灣楷體" w:cs="Charis SIL"/>
          </w:rPr>
          <w:t>晏</w:t>
        </w:r>
      </w:ins>
      <w:r w:rsidRPr="00CE779A">
        <w:rPr>
          <w:rFonts w:ascii="台灣楷體" w:eastAsia="台灣楷體" w:hAnsi="台灣楷體" w:cs="Charis SIL"/>
        </w:rPr>
        <w:t>入。下早仔風向佮平常仝款，</w:t>
      </w:r>
      <w:del w:id="484" w:author="user" w:date="2015-03-21T22:32:00Z">
        <w:r w:rsidRPr="00CE779A" w:rsidDel="006E0C99">
          <w:rPr>
            <w:rFonts w:ascii="台灣楷體" w:eastAsia="台灣楷體" w:hAnsi="台灣楷體" w:cs="Charis SIL"/>
          </w:rPr>
          <w:delText>為</w:delText>
        </w:r>
      </w:del>
      <w:del w:id="485" w:author="user" w:date="2015-03-09T00:18:00Z">
        <w:r w:rsidRPr="00CE779A" w:rsidDel="007C7CF2">
          <w:rPr>
            <w:rFonts w:ascii="台灣楷體" w:eastAsia="台灣楷體" w:hAnsi="台灣楷體" w:cs="Charis SIL"/>
          </w:rPr>
          <w:delText>風自</w:delText>
        </w:r>
      </w:del>
      <w:ins w:id="486" w:author="user" w:date="2015-03-09T00:18:00Z">
        <w:r w:rsidR="007C7CF2" w:rsidRPr="00CE779A">
          <w:rPr>
            <w:rFonts w:ascii="台灣楷體" w:eastAsia="台灣楷體" w:hAnsi="台灣楷體" w:cs="Charis SIL"/>
          </w:rPr>
          <w:t>對</w:t>
        </w:r>
      </w:ins>
      <w:r w:rsidRPr="00CE779A">
        <w:rPr>
          <w:rFonts w:ascii="台灣楷體" w:eastAsia="台灣楷體" w:hAnsi="台灣楷體" w:cs="Charis SIL"/>
        </w:rPr>
        <w:t>赤崁吹向外海，「順風鳥」號順利起</w:t>
      </w:r>
      <w:del w:id="487" w:author="user" w:date="2015-03-09T00:18:00Z">
        <w:r w:rsidRPr="00CE779A" w:rsidDel="007C7CF2">
          <w:rPr>
            <w:rFonts w:ascii="台灣楷體" w:eastAsia="台灣楷體" w:hAnsi="台灣楷體" w:cs="Charis SIL"/>
          </w:rPr>
          <w:delText>椗</w:delText>
        </w:r>
      </w:del>
      <w:ins w:id="488" w:author="user" w:date="2015-03-09T00:18:00Z">
        <w:r w:rsidR="007C7CF2" w:rsidRPr="00CE779A">
          <w:rPr>
            <w:rFonts w:ascii="台灣楷體" w:eastAsia="台灣楷體" w:hAnsi="台灣楷體" w:cs="Charis SIL"/>
          </w:rPr>
          <w:t>錠</w:t>
        </w:r>
      </w:ins>
      <w:r w:rsidRPr="00CE779A">
        <w:rPr>
          <w:rFonts w:ascii="台灣楷體" w:eastAsia="台灣楷體" w:hAnsi="台灣楷體" w:cs="Charis SIL"/>
        </w:rPr>
        <w:t>食風，出</w:t>
      </w:r>
      <w:del w:id="489" w:author="user" w:date="2015-03-09T00:19:00Z">
        <w:r w:rsidRPr="00CE779A" w:rsidDel="007C7CF2">
          <w:rPr>
            <w:rFonts w:ascii="台灣楷體" w:eastAsia="台灣楷體" w:hAnsi="台灣楷體" w:cs="Charis SIL"/>
          </w:rPr>
          <w:delText>了</w:delText>
        </w:r>
      </w:del>
      <w:r w:rsidRPr="00CE779A">
        <w:rPr>
          <w:rFonts w:ascii="台灣楷體" w:eastAsia="台灣楷體" w:hAnsi="台灣楷體" w:cs="Charis SIL"/>
        </w:rPr>
        <w:t>鹿耳門，到外海</w:t>
      </w:r>
      <w:del w:id="490" w:author="user" w:date="2015-03-09T00:19:00Z">
        <w:r w:rsidRPr="00CE779A" w:rsidDel="007C7CF2">
          <w:rPr>
            <w:rFonts w:ascii="台灣楷體" w:eastAsia="台灣楷體" w:hAnsi="台灣楷體" w:cs="Charis SIL"/>
          </w:rPr>
          <w:delText>去</w:delText>
        </w:r>
      </w:del>
      <w:r w:rsidRPr="00CE779A">
        <w:rPr>
          <w:rFonts w:ascii="台灣楷體" w:eastAsia="台灣楷體" w:hAnsi="台灣楷體" w:cs="Charis SIL"/>
        </w:rPr>
        <w:t>候風放洋。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北風拄才停，南風猶未起，海上風湧平靜，</w:t>
      </w:r>
      <w:del w:id="491" w:author="user" w:date="2015-03-17T13:52:00Z">
        <w:r w:rsidRPr="00CE779A" w:rsidDel="001D3A5E">
          <w:rPr>
            <w:rFonts w:ascii="台灣楷體" w:eastAsia="台灣楷體" w:hAnsi="台灣楷體" w:cs="Charis SIL"/>
          </w:rPr>
          <w:delText>並</w:delText>
        </w:r>
      </w:del>
      <w:ins w:id="492" w:author="user" w:date="2015-03-17T13:52:00Z">
        <w:r w:rsidR="001D3A5E" w:rsidRPr="00CE779A">
          <w:rPr>
            <w:rFonts w:ascii="台灣楷體" w:eastAsia="台灣楷體" w:hAnsi="台灣楷體" w:cs="Charis SIL"/>
          </w:rPr>
          <w:t>曷</w:t>
        </w:r>
      </w:ins>
      <w:r w:rsidRPr="00CE779A">
        <w:rPr>
          <w:rFonts w:ascii="台灣楷體" w:eastAsia="台灣楷體" w:hAnsi="台灣楷體" w:cs="Charis SIL"/>
        </w:rPr>
        <w:t>無強風，</w:t>
      </w:r>
      <w:del w:id="493" w:author="user" w:date="2015-03-17T13:52:00Z">
        <w:r w:rsidRPr="00CE779A" w:rsidDel="001D3A5E">
          <w:rPr>
            <w:rFonts w:ascii="台灣楷體" w:eastAsia="台灣楷體" w:hAnsi="台灣楷體" w:cs="Charis SIL"/>
          </w:rPr>
          <w:delText>毋過</w:delText>
        </w:r>
      </w:del>
      <w:r w:rsidRPr="00CE779A">
        <w:rPr>
          <w:rFonts w:ascii="台灣楷體" w:eastAsia="台灣楷體" w:hAnsi="台灣楷體" w:cs="Charis SIL"/>
        </w:rPr>
        <w:t>過溝西行，無南風，嘛是會使</w:t>
      </w:r>
      <w:del w:id="494" w:author="user" w:date="2015-03-09T00:19:00Z">
        <w:r w:rsidRPr="00CE779A" w:rsidDel="007C7CF2">
          <w:rPr>
            <w:rFonts w:ascii="台灣楷體" w:eastAsia="台灣楷體" w:hAnsi="台灣楷體" w:cs="Charis SIL"/>
          </w:rPr>
          <w:delText>藉</w:delText>
        </w:r>
      </w:del>
      <w:ins w:id="495" w:author="user" w:date="2015-03-09T00:19:00Z">
        <w:r w:rsidR="007C7CF2" w:rsidRPr="00CE779A">
          <w:rPr>
            <w:rFonts w:ascii="台灣楷體" w:eastAsia="台灣楷體" w:hAnsi="台灣楷體" w:cs="Charis SIL"/>
          </w:rPr>
          <w:t>趁</w:t>
        </w:r>
      </w:ins>
      <w:r w:rsidRPr="00CE779A">
        <w:rPr>
          <w:rFonts w:ascii="台灣楷體" w:eastAsia="台灣楷體" w:hAnsi="台灣楷體" w:cs="Charis SIL"/>
        </w:rPr>
        <w:t>東風出洋。</w:t>
      </w:r>
      <w:del w:id="496" w:author="user" w:date="2015-03-09T00:19:00Z">
        <w:r w:rsidRPr="00CE779A" w:rsidDel="007C7CF2">
          <w:rPr>
            <w:rFonts w:ascii="台灣楷體" w:eastAsia="台灣楷體" w:hAnsi="台灣楷體" w:cs="Charis SIL"/>
          </w:rPr>
          <w:delText>郭舵公對</w:delText>
        </w:r>
      </w:del>
      <w:ins w:id="497" w:author="user" w:date="2015-03-09T00:19:00Z">
        <w:r w:rsidR="007C7CF2" w:rsidRPr="00CE779A">
          <w:rPr>
            <w:rFonts w:ascii="台灣楷體" w:eastAsia="台灣楷體" w:hAnsi="台灣楷體" w:cs="Charis SIL"/>
          </w:rPr>
          <w:t>郭舵公共</w:t>
        </w:r>
      </w:ins>
      <w:r w:rsidRPr="00CE779A">
        <w:rPr>
          <w:rFonts w:ascii="台灣楷體" w:eastAsia="台灣楷體" w:hAnsi="台灣楷體" w:cs="Charis SIL"/>
        </w:rPr>
        <w:t>舵工</w:t>
      </w:r>
      <w:del w:id="498" w:author="user" w:date="2015-03-09T00:20:00Z">
        <w:r w:rsidRPr="00CE779A" w:rsidDel="007C7CF2">
          <w:rPr>
            <w:rFonts w:ascii="台灣楷體" w:eastAsia="台灣楷體" w:hAnsi="台灣楷體" w:cs="Charis SIL"/>
          </w:rPr>
          <w:delText>指明</w:delText>
        </w:r>
      </w:del>
      <w:ins w:id="499" w:author="user" w:date="2015-03-09T00:20:00Z">
        <w:r w:rsidR="007C7CF2" w:rsidRPr="00CE779A">
          <w:rPr>
            <w:rFonts w:ascii="台灣楷體" w:eastAsia="台灣楷體" w:hAnsi="台灣楷體" w:cs="Charis SIL"/>
          </w:rPr>
          <w:t>指示</w:t>
        </w:r>
      </w:ins>
      <w:del w:id="500" w:author="user" w:date="2015-03-09T00:19:00Z">
        <w:r w:rsidRPr="00CE779A" w:rsidDel="007C7CF2">
          <w:rPr>
            <w:rFonts w:ascii="台灣楷體" w:eastAsia="台灣楷體" w:hAnsi="台灣楷體" w:cs="Charis SIL"/>
          </w:rPr>
          <w:delText>了</w:delText>
        </w:r>
      </w:del>
      <w:r w:rsidRPr="00CE779A">
        <w:rPr>
          <w:rFonts w:ascii="台灣楷體" w:eastAsia="台灣楷體" w:hAnsi="台灣楷體" w:cs="Charis SIL"/>
        </w:rPr>
        <w:t>羅經針路，吩咐</w:t>
      </w:r>
      <w:ins w:id="501" w:author="user" w:date="2015-03-09T00:20:00Z">
        <w:r w:rsidR="007C7CF2" w:rsidRPr="00CE779A">
          <w:rPr>
            <w:rFonts w:ascii="台灣楷體" w:eastAsia="台灣楷體" w:hAnsi="台灣楷體" w:cs="Charis SIL"/>
          </w:rPr>
          <w:t>扞舵</w:t>
        </w:r>
      </w:ins>
      <w:del w:id="502" w:author="user" w:date="2015-03-09T00:20:00Z">
        <w:r w:rsidRPr="00CE779A" w:rsidDel="007C7CF2">
          <w:rPr>
            <w:rFonts w:ascii="台灣楷體" w:eastAsia="台灣楷體" w:hAnsi="台灣楷體" w:cs="Charis SIL"/>
          </w:rPr>
          <w:delText>小心</w:delText>
        </w:r>
      </w:del>
      <w:ins w:id="503" w:author="user" w:date="2015-03-09T00:20:00Z">
        <w:r w:rsidR="007C7CF2" w:rsidRPr="00CE779A">
          <w:rPr>
            <w:rFonts w:ascii="台灣楷體" w:eastAsia="台灣楷體" w:hAnsi="台灣楷體" w:cs="Charis SIL"/>
          </w:rPr>
          <w:t>愛細膩</w:t>
        </w:r>
      </w:ins>
      <w:del w:id="504" w:author="user" w:date="2015-03-09T00:20:00Z">
        <w:r w:rsidRPr="00CE779A" w:rsidDel="007C7CF2">
          <w:rPr>
            <w:rFonts w:ascii="台灣楷體" w:eastAsia="台灣楷體" w:hAnsi="台灣楷體" w:cs="Charis SIL"/>
          </w:rPr>
          <w:delText>掌舵</w:delText>
        </w:r>
      </w:del>
      <w:r w:rsidRPr="00CE779A">
        <w:rPr>
          <w:rFonts w:ascii="台灣楷體" w:eastAsia="台灣楷體" w:hAnsi="台灣楷體" w:cs="Charis SIL"/>
        </w:rPr>
        <w:t>，就離開舵樓，去檢查兩爿船桅帆繚，驗看前後大大細細</w:t>
      </w:r>
      <w:del w:id="505" w:author="user" w:date="2015-03-21T22:33:00Z">
        <w:r w:rsidRPr="00CE779A" w:rsidDel="006E0C99">
          <w:rPr>
            <w:rFonts w:ascii="台灣楷體" w:eastAsia="台灣楷體" w:hAnsi="台灣楷體" w:cs="Charis SIL"/>
          </w:rPr>
          <w:delText>布</w:delText>
        </w:r>
      </w:del>
      <w:del w:id="506" w:author="user" w:date="2015-03-21T22:32:00Z">
        <w:r w:rsidRPr="00CE779A" w:rsidDel="006E0C99">
          <w:rPr>
            <w:rFonts w:ascii="台灣楷體" w:eastAsia="台灣楷體" w:hAnsi="台灣楷體" w:cs="Charis SIL"/>
          </w:rPr>
          <w:delText>帆</w:delText>
        </w:r>
      </w:del>
      <w:ins w:id="507" w:author="user" w:date="2015-03-21T22:33:00Z">
        <w:r w:rsidR="006E0C99" w:rsidRPr="00CE779A">
          <w:rPr>
            <w:rFonts w:ascii="台灣楷體" w:eastAsia="台灣楷體" w:hAnsi="台灣楷體" w:cs="Charis SIL"/>
          </w:rPr>
          <w:t>布篷</w:t>
        </w:r>
      </w:ins>
      <w:r w:rsidRPr="00CE779A">
        <w:rPr>
          <w:rFonts w:ascii="台灣楷體" w:eastAsia="台灣楷體" w:hAnsi="台灣楷體" w:cs="Charis SIL"/>
        </w:rPr>
        <w:t>食風</w:t>
      </w:r>
      <w:ins w:id="508" w:author="user" w:date="2015-03-09T00:20:00Z">
        <w:r w:rsidR="007C7CF2" w:rsidRPr="00CE779A">
          <w:rPr>
            <w:rFonts w:ascii="台灣楷體" w:eastAsia="台灣楷體" w:hAnsi="台灣楷體" w:cs="Charis SIL"/>
          </w:rPr>
          <w:t>的</w:t>
        </w:r>
      </w:ins>
      <w:r w:rsidRPr="00CE779A">
        <w:rPr>
          <w:rFonts w:ascii="台灣楷體" w:eastAsia="台灣楷體" w:hAnsi="台灣楷體" w:cs="Charis SIL"/>
        </w:rPr>
        <w:t>情形。東風</w:t>
      </w:r>
      <w:del w:id="509" w:author="user" w:date="2015-03-09T00:20:00Z">
        <w:r w:rsidRPr="00CE779A" w:rsidDel="007C7CF2">
          <w:rPr>
            <w:rFonts w:ascii="台灣楷體" w:eastAsia="台灣楷體" w:hAnsi="台灣楷體" w:cs="Charis SIL"/>
          </w:rPr>
          <w:delText>軟弱</w:delText>
        </w:r>
      </w:del>
      <w:ins w:id="510" w:author="user" w:date="2015-03-09T00:20:00Z">
        <w:r w:rsidR="007C7CF2" w:rsidRPr="00CE779A">
          <w:rPr>
            <w:rFonts w:ascii="台灣楷體" w:eastAsia="台灣楷體" w:hAnsi="台灣楷體" w:cs="Charis SIL"/>
          </w:rPr>
          <w:t>軟勢</w:t>
        </w:r>
      </w:ins>
      <w:r w:rsidRPr="00CE779A">
        <w:rPr>
          <w:rFonts w:ascii="台灣楷體" w:eastAsia="台灣楷體" w:hAnsi="台灣楷體" w:cs="Charis SIL"/>
        </w:rPr>
        <w:t>，船帆平平，i指揮帆繚工</w:t>
      </w:r>
      <w:del w:id="511" w:author="user" w:date="2015-03-09T00:21:00Z">
        <w:r w:rsidRPr="00CE779A" w:rsidDel="007B0D9C">
          <w:rPr>
            <w:rFonts w:ascii="台灣楷體" w:eastAsia="台灣楷體" w:hAnsi="台灣楷體" w:cs="Charis SIL"/>
          </w:rPr>
          <w:delText>佮</w:delText>
        </w:r>
      </w:del>
      <w:ins w:id="512" w:author="user" w:date="2015-03-09T00:21:00Z">
        <w:r w:rsidR="007B0D9C" w:rsidRPr="00CE779A">
          <w:rPr>
            <w:rFonts w:ascii="台灣楷體" w:eastAsia="台灣楷體" w:hAnsi="台灣楷體" w:cs="Charis SIL"/>
          </w:rPr>
          <w:t>共繚索仔小</w:t>
        </w:r>
      </w:ins>
      <w:r w:rsidRPr="00CE779A">
        <w:rPr>
          <w:rFonts w:ascii="台灣楷體" w:eastAsia="台灣楷體" w:hAnsi="台灣楷體" w:cs="Charis SIL"/>
        </w:rPr>
        <w:t>整理一下</w:t>
      </w:r>
      <w:del w:id="513" w:author="user" w:date="2015-03-09T00:21:00Z">
        <w:r w:rsidRPr="00CE779A" w:rsidDel="007B0D9C">
          <w:rPr>
            <w:rFonts w:ascii="台灣楷體" w:eastAsia="台灣楷體" w:hAnsi="台灣楷體" w:cs="Charis SIL"/>
          </w:rPr>
          <w:delText>仔繚索仔</w:delText>
        </w:r>
      </w:del>
      <w:r w:rsidRPr="00CE779A">
        <w:rPr>
          <w:rFonts w:ascii="台灣楷體" w:eastAsia="台灣楷體" w:hAnsi="台灣楷體" w:cs="Charis SIL"/>
        </w:rPr>
        <w:t>，予大細各帆會使加食</w:t>
      </w:r>
      <w:ins w:id="514" w:author="user" w:date="2015-03-09T00:21:00Z">
        <w:r w:rsidR="007B0D9C" w:rsidRPr="00CE779A">
          <w:rPr>
            <w:rFonts w:ascii="台灣楷體" w:eastAsia="台灣楷體" w:hAnsi="台灣楷體" w:cs="Charis SIL"/>
          </w:rPr>
          <w:t>寡</w:t>
        </w:r>
      </w:ins>
      <w:r w:rsidRPr="00CE779A">
        <w:rPr>
          <w:rFonts w:ascii="台灣楷體" w:eastAsia="台灣楷體" w:hAnsi="台灣楷體" w:cs="Charis SIL"/>
        </w:rPr>
        <w:t>風。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看著船隻平穩前</w:t>
      </w:r>
      <w:del w:id="515" w:author="user" w:date="2015-03-21T22:33:00Z">
        <w:r w:rsidRPr="00CE779A" w:rsidDel="006E0C99">
          <w:rPr>
            <w:rFonts w:ascii="台灣楷體" w:eastAsia="台灣楷體" w:hAnsi="台灣楷體" w:cs="Charis SIL"/>
          </w:rPr>
          <w:delText>行</w:delText>
        </w:r>
      </w:del>
      <w:ins w:id="516" w:author="user" w:date="2015-03-21T22:33:00Z">
        <w:r w:rsidR="006E0C99" w:rsidRPr="00CE779A">
          <w:rPr>
            <w:rFonts w:ascii="台灣楷體" w:eastAsia="台灣楷體" w:hAnsi="台灣楷體" w:cs="Charis SIL"/>
          </w:rPr>
          <w:t>進</w:t>
        </w:r>
      </w:ins>
      <w:r w:rsidRPr="00CE779A">
        <w:rPr>
          <w:rFonts w:ascii="台灣楷體" w:eastAsia="台灣楷體" w:hAnsi="台灣楷體" w:cs="Charis SIL"/>
        </w:rPr>
        <w:t>，i滿意頕頭，閣轉</w:t>
      </w:r>
      <w:ins w:id="517" w:author="user" w:date="2015-03-09T00:21:00Z">
        <w:r w:rsidR="007B0D9C" w:rsidRPr="00CE779A">
          <w:rPr>
            <w:rFonts w:ascii="台灣楷體" w:eastAsia="台灣楷體" w:hAnsi="台灣楷體" w:cs="Charis SIL"/>
          </w:rPr>
          <w:t>去</w:t>
        </w:r>
      </w:ins>
      <w:r w:rsidRPr="00CE779A">
        <w:rPr>
          <w:rFonts w:ascii="台灣楷體" w:eastAsia="台灣楷體" w:hAnsi="台灣楷體" w:cs="Charis SIL"/>
        </w:rPr>
        <w:t>舵樓</w:t>
      </w:r>
      <w:del w:id="518" w:author="user" w:date="2015-03-09T00:21:00Z">
        <w:r w:rsidRPr="00CE779A" w:rsidDel="007B0D9C">
          <w:rPr>
            <w:rFonts w:ascii="台灣楷體" w:eastAsia="台灣楷體" w:hAnsi="台灣楷體" w:cs="Charis SIL"/>
          </w:rPr>
          <w:delText>去</w:delText>
        </w:r>
      </w:del>
      <w:r w:rsidRPr="00CE779A">
        <w:rPr>
          <w:rFonts w:ascii="台灣楷體" w:eastAsia="台灣楷體" w:hAnsi="台灣楷體" w:cs="Charis SIL"/>
        </w:rPr>
        <w:t>，</w:t>
      </w:r>
      <w:del w:id="519" w:author="user" w:date="2015-03-09T00:21:00Z">
        <w:r w:rsidRPr="00CE779A" w:rsidDel="007B0D9C">
          <w:rPr>
            <w:rFonts w:ascii="台灣楷體" w:eastAsia="台灣楷體" w:hAnsi="台灣楷體" w:cs="Charis SIL"/>
          </w:rPr>
          <w:delText>對</w:delText>
        </w:r>
      </w:del>
      <w:ins w:id="520" w:author="user" w:date="2015-03-09T00:21:00Z">
        <w:r w:rsidR="007B0D9C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舵工講：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「guá入</w:t>
      </w:r>
      <w:ins w:id="521" w:author="user" w:date="2015-03-09T00:28:00Z">
        <w:r w:rsidR="007B0D9C" w:rsidRPr="00CE779A">
          <w:rPr>
            <w:rFonts w:ascii="台灣楷體" w:eastAsia="台灣楷體" w:hAnsi="台灣楷體" w:cs="Charis SIL"/>
          </w:rPr>
          <w:t>去</w:t>
        </w:r>
      </w:ins>
      <w:r w:rsidRPr="00CE779A">
        <w:rPr>
          <w:rFonts w:ascii="台灣楷體" w:eastAsia="台灣楷體" w:hAnsi="台灣楷體" w:cs="Charis SIL"/>
        </w:rPr>
        <w:t>艙</w:t>
      </w:r>
      <w:ins w:id="522" w:author="user" w:date="2015-03-09T00:28:00Z">
        <w:r w:rsidR="007B0D9C" w:rsidRPr="00CE779A">
          <w:rPr>
            <w:rFonts w:ascii="台灣楷體" w:eastAsia="台灣楷體" w:hAnsi="台灣楷體" w:cs="Charis SIL"/>
          </w:rPr>
          <w:t>房</w:t>
        </w:r>
      </w:ins>
      <w:r w:rsidRPr="00CE779A">
        <w:rPr>
          <w:rFonts w:ascii="台灣楷體" w:eastAsia="台灣楷體" w:hAnsi="台灣楷體" w:cs="Charis SIL"/>
        </w:rPr>
        <w:t>一下仔，</w:t>
      </w:r>
      <w:ins w:id="523" w:author="user" w:date="2015-03-09T00:28:00Z">
        <w:r w:rsidR="007B0D9C" w:rsidRPr="00CE779A">
          <w:rPr>
            <w:rFonts w:ascii="台灣楷體" w:eastAsia="台灣楷體" w:hAnsi="台灣楷體" w:cs="Charis SIL"/>
          </w:rPr>
          <w:t>舵</w:t>
        </w:r>
      </w:ins>
      <w:r w:rsidRPr="00CE779A">
        <w:rPr>
          <w:rFonts w:ascii="台灣楷體" w:eastAsia="台灣楷體" w:hAnsi="台灣楷體" w:cs="Charis SIL"/>
        </w:rPr>
        <w:t>lí</w:t>
      </w:r>
      <w:ins w:id="524" w:author="user" w:date="2015-03-09T00:28:00Z">
        <w:r w:rsidR="007B0D9C" w:rsidRPr="00CE779A">
          <w:rPr>
            <w:rFonts w:ascii="台灣楷體" w:eastAsia="台灣楷體" w:hAnsi="台灣楷體" w:cs="Charis SIL"/>
          </w:rPr>
          <w:t>著</w:t>
        </w:r>
      </w:ins>
      <w:del w:id="525" w:author="user" w:date="2015-03-21T22:33:00Z">
        <w:r w:rsidRPr="00CE779A" w:rsidDel="006E0C99">
          <w:rPr>
            <w:rFonts w:ascii="台灣楷體" w:eastAsia="台灣楷體" w:hAnsi="台灣楷體" w:cs="Charis SIL"/>
          </w:rPr>
          <w:delText>小心</w:delText>
        </w:r>
      </w:del>
      <w:ins w:id="526" w:author="user" w:date="2015-03-21T22:33:00Z">
        <w:r w:rsidR="006E0C99" w:rsidRPr="00CE779A">
          <w:rPr>
            <w:rFonts w:ascii="台灣楷體" w:eastAsia="台灣楷體" w:hAnsi="台灣楷體" w:cs="Charis SIL"/>
          </w:rPr>
          <w:t>細膩</w:t>
        </w:r>
      </w:ins>
      <w:del w:id="527" w:author="user" w:date="2015-03-09T00:22:00Z">
        <w:r w:rsidRPr="00CE779A" w:rsidDel="007B0D9C">
          <w:rPr>
            <w:rFonts w:ascii="台灣楷體" w:eastAsia="台灣楷體" w:hAnsi="台灣楷體" w:cs="Charis SIL"/>
          </w:rPr>
          <w:delText>掌舵</w:delText>
        </w:r>
      </w:del>
      <w:ins w:id="528" w:author="user" w:date="2015-03-09T00:22:00Z">
        <w:r w:rsidR="007B0D9C" w:rsidRPr="00CE779A">
          <w:rPr>
            <w:rFonts w:ascii="台灣楷體" w:eastAsia="台灣楷體" w:hAnsi="台灣楷體" w:cs="Charis SIL"/>
          </w:rPr>
          <w:t>扞</w:t>
        </w:r>
      </w:ins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中晝</w:t>
      </w:r>
      <w:ins w:id="529" w:author="user" w:date="2015-03-09T00:28:00Z">
        <w:r w:rsidR="007B0D9C" w:rsidRPr="00CE779A">
          <w:rPr>
            <w:rFonts w:ascii="台灣楷體" w:eastAsia="台灣楷體" w:hAnsi="台灣楷體" w:cs="Charis SIL"/>
          </w:rPr>
          <w:t>欲</w:t>
        </w:r>
      </w:ins>
      <w:r w:rsidRPr="00CE779A">
        <w:rPr>
          <w:rFonts w:ascii="台灣楷體" w:eastAsia="台灣楷體" w:hAnsi="台灣楷體" w:cs="Charis SIL"/>
        </w:rPr>
        <w:t>過烏水溝</w:t>
      </w:r>
      <w:del w:id="530" w:author="user" w:date="2015-03-09T00:22:00Z">
        <w:r w:rsidRPr="00CE779A" w:rsidDel="007B0D9C">
          <w:rPr>
            <w:rFonts w:ascii="台灣楷體" w:eastAsia="台灣楷體" w:hAnsi="台灣楷體" w:cs="Charis SIL"/>
          </w:rPr>
          <w:delText>時</w:delText>
        </w:r>
      </w:del>
      <w:r w:rsidRPr="00CE779A">
        <w:rPr>
          <w:rFonts w:ascii="台灣楷體" w:eastAsia="台灣楷體" w:hAnsi="台灣楷體" w:cs="Charis SIL"/>
        </w:rPr>
        <w:t>，</w:t>
      </w:r>
      <w:ins w:id="531" w:author="user" w:date="2015-03-09T00:28:00Z">
        <w:r w:rsidR="007B0D9C" w:rsidRPr="00CE779A">
          <w:rPr>
            <w:rFonts w:ascii="台灣楷體" w:eastAsia="台灣楷體" w:hAnsi="台灣楷體" w:cs="Charis SIL"/>
          </w:rPr>
          <w:t>才</w:t>
        </w:r>
      </w:ins>
      <w:ins w:id="532" w:author="user" w:date="2015-03-09T00:22:00Z">
        <w:r w:rsidR="007B0D9C" w:rsidRPr="00CE779A">
          <w:rPr>
            <w:rFonts w:ascii="台灣楷體" w:eastAsia="台灣楷體" w:hAnsi="台灣楷體" w:cs="Charis SIL"/>
          </w:rPr>
          <w:t>換</w:t>
        </w:r>
      </w:ins>
      <w:r w:rsidRPr="00CE779A">
        <w:rPr>
          <w:rFonts w:ascii="台灣楷體" w:eastAsia="台灣楷體" w:hAnsi="台灣楷體" w:cs="Charis SIL"/>
        </w:rPr>
        <w:t>guá</w:t>
      </w:r>
      <w:del w:id="533" w:author="user" w:date="2015-03-09T00:22:00Z">
        <w:r w:rsidRPr="00CE779A" w:rsidDel="007B0D9C">
          <w:rPr>
            <w:rFonts w:ascii="台灣楷體" w:eastAsia="台灣楷體" w:hAnsi="台灣楷體" w:cs="Charis SIL"/>
          </w:rPr>
          <w:delText>親自</w:delText>
        </w:r>
      </w:del>
      <w:del w:id="534" w:author="user" w:date="2015-03-09T00:28:00Z">
        <w:r w:rsidRPr="00CE779A" w:rsidDel="007B0D9C">
          <w:rPr>
            <w:rFonts w:ascii="台灣楷體" w:eastAsia="台灣楷體" w:hAnsi="台灣楷體" w:cs="Charis SIL"/>
          </w:rPr>
          <w:delText>來</w:delText>
        </w:r>
      </w:del>
      <w:del w:id="535" w:author="user" w:date="2015-03-09T00:22:00Z">
        <w:r w:rsidRPr="00CE779A" w:rsidDel="007B0D9C">
          <w:rPr>
            <w:rFonts w:ascii="台灣楷體" w:eastAsia="台灣楷體" w:hAnsi="台灣楷體" w:cs="Charis SIL"/>
          </w:rPr>
          <w:delText>掌舵</w:delText>
        </w:r>
      </w:del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舵工叫胡大，三十外歲，綴郭舵公幾若年，做人古意負責</w:t>
      </w:r>
      <w:ins w:id="536" w:author="user" w:date="2015-03-21T22:34:00Z">
        <w:r w:rsidR="006E0C99" w:rsidRPr="00CE779A">
          <w:rPr>
            <w:rFonts w:ascii="台灣楷體" w:eastAsia="台灣楷體" w:hAnsi="台灣楷體" w:cs="Charis SIL"/>
          </w:rPr>
          <w:t>任</w:t>
        </w:r>
      </w:ins>
      <w:r w:rsidRPr="00CE779A">
        <w:rPr>
          <w:rFonts w:ascii="台灣楷體" w:eastAsia="台灣楷體" w:hAnsi="台灣楷體" w:cs="Charis SIL"/>
        </w:rPr>
        <w:t>，所以郭舵公放心交予i</w:t>
      </w:r>
      <w:del w:id="537" w:author="user" w:date="2015-03-09T00:23:00Z">
        <w:r w:rsidRPr="00CE779A" w:rsidDel="007B0D9C">
          <w:rPr>
            <w:rFonts w:ascii="台灣楷體" w:eastAsia="台灣楷體" w:hAnsi="台灣楷體" w:cs="Charis SIL"/>
          </w:rPr>
          <w:delText>掌</w:delText>
        </w:r>
      </w:del>
      <w:ins w:id="538" w:author="user" w:date="2015-03-09T00:23:00Z">
        <w:r w:rsidR="007B0D9C" w:rsidRPr="00CE779A">
          <w:rPr>
            <w:rFonts w:ascii="台灣楷體" w:eastAsia="台灣楷體" w:hAnsi="台灣楷體" w:cs="Charis SIL"/>
          </w:rPr>
          <w:t>扞</w:t>
        </w:r>
      </w:ins>
      <w:r w:rsidRPr="00CE779A">
        <w:rPr>
          <w:rFonts w:ascii="台灣楷體" w:eastAsia="台灣楷體" w:hAnsi="台灣楷體" w:cs="Charis SIL"/>
        </w:rPr>
        <w:t>船。這時胡大</w:t>
      </w:r>
      <w:del w:id="539" w:author="user" w:date="2015-03-09T00:23:00Z">
        <w:r w:rsidRPr="00CE779A" w:rsidDel="007B0D9C">
          <w:rPr>
            <w:rFonts w:ascii="台灣楷體" w:eastAsia="台灣楷體" w:hAnsi="台灣楷體" w:cs="Charis SIL"/>
          </w:rPr>
          <w:delText>咧</w:delText>
        </w:r>
      </w:del>
      <w:del w:id="540" w:author="user" w:date="2015-03-21T22:34:00Z">
        <w:r w:rsidRPr="00CE779A" w:rsidDel="006E0C99">
          <w:rPr>
            <w:rFonts w:ascii="台灣楷體" w:eastAsia="台灣楷體" w:hAnsi="台灣楷體" w:cs="Charis SIL"/>
          </w:rPr>
          <w:delText>全</w:delText>
        </w:r>
      </w:del>
      <w:ins w:id="541" w:author="user" w:date="2015-03-21T22:34:00Z">
        <w:r w:rsidR="006E0C99" w:rsidRPr="00CE779A">
          <w:rPr>
            <w:rFonts w:ascii="台灣楷體" w:eastAsia="台灣楷體" w:hAnsi="台灣楷體" w:cs="Charis SIL"/>
          </w:rPr>
          <w:t>規</w:t>
        </w:r>
      </w:ins>
      <w:r w:rsidRPr="00CE779A">
        <w:rPr>
          <w:rFonts w:ascii="台灣楷體" w:eastAsia="台灣楷體" w:hAnsi="台灣楷體" w:cs="Charis SIL"/>
        </w:rPr>
        <w:t>心</w:t>
      </w:r>
      <w:ins w:id="542" w:author="user" w:date="2015-03-09T00:23:00Z">
        <w:r w:rsidR="007B0D9C" w:rsidRPr="00CE779A">
          <w:rPr>
            <w:rFonts w:ascii="台灣楷體" w:eastAsia="台灣楷體" w:hAnsi="台灣楷體" w:cs="Charis SIL"/>
          </w:rPr>
          <w:t>咧</w:t>
        </w:r>
      </w:ins>
      <w:r w:rsidRPr="00CE779A">
        <w:rPr>
          <w:rFonts w:ascii="台灣楷體" w:eastAsia="台灣楷體" w:hAnsi="台灣楷體" w:cs="Charis SIL"/>
        </w:rPr>
        <w:t>看前頭</w:t>
      </w:r>
      <w:ins w:id="543" w:author="user" w:date="2015-03-21T22:34:00Z">
        <w:r w:rsidR="006E0C99" w:rsidRPr="00CE779A">
          <w:rPr>
            <w:rFonts w:ascii="台灣楷體" w:eastAsia="台灣楷體" w:hAnsi="台灣楷體" w:cs="Charis SIL"/>
          </w:rPr>
          <w:t>的</w:t>
        </w:r>
      </w:ins>
      <w:r w:rsidRPr="00CE779A">
        <w:rPr>
          <w:rFonts w:ascii="台灣楷體" w:eastAsia="台灣楷體" w:hAnsi="台灣楷體" w:cs="Charis SIL"/>
        </w:rPr>
        <w:t>海面，雙手共舵柄</w:t>
      </w:r>
      <w:del w:id="544" w:author="user" w:date="2015-03-09T00:23:00Z">
        <w:r w:rsidRPr="00CE779A" w:rsidDel="007B0D9C">
          <w:rPr>
            <w:rFonts w:ascii="台灣楷體" w:eastAsia="台灣楷體" w:hAnsi="台灣楷體" w:cs="Charis SIL"/>
          </w:rPr>
          <w:delText>握</w:delText>
        </w:r>
      </w:del>
      <w:ins w:id="545" w:author="user" w:date="2015-03-09T00:23:00Z">
        <w:r w:rsidR="007B0D9C" w:rsidRPr="00CE779A">
          <w:rPr>
            <w:rFonts w:ascii="台灣楷體" w:eastAsia="台灣楷體" w:hAnsi="台灣楷體" w:cs="Charis SIL"/>
          </w:rPr>
          <w:t>扞</w:t>
        </w:r>
      </w:ins>
      <w:r w:rsidRPr="00CE779A">
        <w:rPr>
          <w:rFonts w:ascii="台灣楷體" w:eastAsia="台灣楷體" w:hAnsi="台灣楷體" w:cs="Charis SIL"/>
        </w:rPr>
        <w:t>牢牢，聽</w:t>
      </w:r>
      <w:del w:id="546" w:author="user" w:date="2015-03-09T00:23:00Z">
        <w:r w:rsidRPr="00CE779A" w:rsidDel="007B0D9C">
          <w:rPr>
            <w:rFonts w:ascii="台灣楷體" w:eastAsia="台灣楷體" w:hAnsi="台灣楷體" w:cs="Charis SIL"/>
          </w:rPr>
          <w:delText>了</w:delText>
        </w:r>
      </w:del>
      <w:r w:rsidRPr="00CE779A">
        <w:rPr>
          <w:rFonts w:ascii="台灣楷體" w:eastAsia="台灣楷體" w:hAnsi="台灣楷體" w:cs="Charis SIL"/>
        </w:rPr>
        <w:t>郭舵公的話</w:t>
      </w:r>
      <w:ins w:id="547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，輕輕仔頕頭。郭舵公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新細明體" w:hint="eastAsia"/>
          <w:b/>
          <w:bCs/>
        </w:rPr>
        <w:t>────</w:t>
      </w:r>
      <w:r w:rsidRPr="00CE779A">
        <w:rPr>
          <w:rFonts w:ascii="台灣楷體" w:eastAsia="台灣楷體" w:hAnsi="台灣楷體" w:cs="Charis SIL"/>
          <w:b/>
          <w:bCs/>
        </w:rPr>
        <w:t xml:space="preserve"> 6/10 </w:t>
      </w:r>
      <w:r w:rsidRPr="00CE779A">
        <w:rPr>
          <w:rFonts w:ascii="新細明體" w:eastAsia="新細明體" w:hAnsi="新細明體" w:cs="新細明體" w:hint="eastAsia"/>
          <w:b/>
          <w:bCs/>
        </w:rPr>
        <w:t> </w:t>
      </w:r>
      <w:r w:rsidRPr="00CE779A">
        <w:rPr>
          <w:rFonts w:ascii="台灣楷體" w:eastAsia="台灣楷體" w:hAnsi="台灣楷體" w:cs="Charis SIL"/>
          <w:b/>
          <w:bCs/>
        </w:rPr>
        <w:t xml:space="preserve">P.33~P.38 </w:t>
      </w:r>
      <w:r w:rsidRPr="00CE779A">
        <w:rPr>
          <w:rFonts w:ascii="台灣楷體" w:eastAsia="台灣楷體" w:hAnsi="台灣楷體" w:cs="新細明體" w:hint="eastAsia"/>
          <w:b/>
          <w:bCs/>
        </w:rPr>
        <w:t>────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(P.33)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閣看一下仔桌頂的羅經，就放心轉去i的艙房。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蔡兄弟當徛佇</w:t>
      </w:r>
      <w:del w:id="548" w:author="user" w:date="2015-03-21T22:34:00Z">
        <w:r w:rsidRPr="00CE779A" w:rsidDel="006E0C99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窗</w:t>
      </w:r>
      <w:del w:id="549" w:author="user" w:date="2015-03-21T22:34:00Z">
        <w:r w:rsidRPr="00CE779A" w:rsidDel="006E0C99">
          <w:rPr>
            <w:rFonts w:ascii="台灣楷體" w:eastAsia="台灣楷體" w:hAnsi="台灣楷體" w:cs="Charis SIL"/>
          </w:rPr>
          <w:delText>仔門</w:delText>
        </w:r>
      </w:del>
      <w:r w:rsidRPr="00CE779A">
        <w:rPr>
          <w:rFonts w:ascii="台灣楷體" w:eastAsia="台灣楷體" w:hAnsi="台灣楷體" w:cs="Charis SIL"/>
        </w:rPr>
        <w:t>前看海，郭舵公入艙</w:t>
      </w:r>
      <w:ins w:id="550" w:author="user" w:date="2015-03-09T00:29:00Z">
        <w:r w:rsidR="007B0D9C" w:rsidRPr="00CE779A">
          <w:rPr>
            <w:rFonts w:ascii="台灣楷體" w:eastAsia="台灣楷體" w:hAnsi="台灣楷體" w:cs="Charis SIL"/>
          </w:rPr>
          <w:t>房</w:t>
        </w:r>
      </w:ins>
      <w:r w:rsidRPr="00CE779A">
        <w:rPr>
          <w:rFonts w:ascii="台灣楷體" w:eastAsia="台灣楷體" w:hAnsi="台灣楷體" w:cs="Charis SIL"/>
        </w:rPr>
        <w:t>的時陣，</w:t>
      </w:r>
      <w:del w:id="551" w:author="user" w:date="2015-03-09T00:29:00Z">
        <w:r w:rsidRPr="00CE779A" w:rsidDel="007B0D9C">
          <w:rPr>
            <w:rFonts w:ascii="台灣楷體" w:eastAsia="台灣楷體" w:hAnsi="台灣楷體" w:cs="Charis SIL"/>
          </w:rPr>
          <w:delText>菜</w:delText>
        </w:r>
      </w:del>
      <w:ins w:id="552" w:author="user" w:date="2015-03-09T00:29:00Z">
        <w:r w:rsidR="007B0D9C" w:rsidRPr="00CE779A">
          <w:rPr>
            <w:rFonts w:ascii="台灣楷體" w:eastAsia="台灣楷體" w:hAnsi="台灣楷體" w:cs="Charis SIL"/>
          </w:rPr>
          <w:t>蔡</w:t>
        </w:r>
      </w:ins>
      <w:r w:rsidRPr="00CE779A">
        <w:rPr>
          <w:rFonts w:ascii="台灣楷體" w:eastAsia="台灣楷體" w:hAnsi="台灣楷體" w:cs="Charis SIL"/>
        </w:rPr>
        <w:t>兄弟講：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「今仔日</w:t>
      </w:r>
      <w:del w:id="553" w:author="user" w:date="2015-03-15T17:33:00Z">
        <w:r w:rsidRPr="00CE779A" w:rsidDel="00D26242">
          <w:rPr>
            <w:rFonts w:ascii="台灣楷體" w:eastAsia="台灣楷體" w:hAnsi="台灣楷體" w:cs="Charis SIL"/>
          </w:rPr>
          <w:delText>風浪</w:delText>
        </w:r>
      </w:del>
      <w:ins w:id="554" w:author="user" w:date="2015-03-15T17:33:00Z">
        <w:r w:rsidR="00D26242" w:rsidRPr="00CE779A">
          <w:rPr>
            <w:rFonts w:ascii="台灣楷體" w:eastAsia="台灣楷體" w:hAnsi="台灣楷體" w:cs="Charis SIL"/>
          </w:rPr>
          <w:t>風湧</w:t>
        </w:r>
      </w:ins>
      <w:r w:rsidRPr="00CE779A">
        <w:rPr>
          <w:rFonts w:ascii="台灣楷體" w:eastAsia="台灣楷體" w:hAnsi="台灣楷體" w:cs="Charis SIL"/>
        </w:rPr>
        <w:t>誠平靜。</w:t>
      </w:r>
      <w:ins w:id="555" w:author="user" w:date="2015-03-21T22:34:00Z">
        <w:r w:rsidR="006E0C99" w:rsidRPr="00CE779A">
          <w:rPr>
            <w:rFonts w:ascii="台灣楷體" w:eastAsia="台灣楷體" w:hAnsi="台灣楷體" w:cs="Charis SIL"/>
          </w:rPr>
          <w:t>水</w:t>
        </w:r>
      </w:ins>
      <w:r w:rsidRPr="00CE779A">
        <w:rPr>
          <w:rFonts w:ascii="台灣楷體" w:eastAsia="台灣楷體" w:hAnsi="台灣楷體" w:cs="Charis SIL"/>
        </w:rPr>
        <w:t>青</w:t>
      </w:r>
      <w:ins w:id="556" w:author="user" w:date="2015-03-21T22:34:00Z">
        <w:r w:rsidR="006E0C99" w:rsidRPr="00CE779A">
          <w:rPr>
            <w:rFonts w:ascii="台灣楷體" w:eastAsia="台灣楷體" w:hAnsi="台灣楷體" w:cs="Charis SIL"/>
          </w:rPr>
          <w:t>浪</w:t>
        </w:r>
      </w:ins>
      <w:del w:id="557" w:author="user" w:date="2015-03-21T22:34:00Z">
        <w:r w:rsidRPr="00CE779A" w:rsidDel="006E0C99">
          <w:rPr>
            <w:rFonts w:ascii="台灣楷體" w:eastAsia="台灣楷體" w:hAnsi="台灣楷體" w:cs="Charis SIL"/>
          </w:rPr>
          <w:delText>水</w:delText>
        </w:r>
      </w:del>
      <w:r w:rsidRPr="00CE779A">
        <w:rPr>
          <w:rFonts w:ascii="台灣楷體" w:eastAsia="台灣楷體" w:hAnsi="台灣楷體" w:cs="Charis SIL"/>
        </w:rPr>
        <w:t>白</w:t>
      </w:r>
      <w:del w:id="558" w:author="user" w:date="2015-03-21T22:34:00Z">
        <w:r w:rsidRPr="00CE779A" w:rsidDel="006E0C99">
          <w:rPr>
            <w:rFonts w:ascii="台灣楷體" w:eastAsia="台灣楷體" w:hAnsi="台灣楷體" w:cs="Charis SIL"/>
          </w:rPr>
          <w:delText>浪</w:delText>
        </w:r>
      </w:del>
      <w:r w:rsidRPr="00CE779A">
        <w:rPr>
          <w:rFonts w:ascii="台灣楷體" w:eastAsia="台灣楷體" w:hAnsi="台灣楷體" w:cs="Charis SIL"/>
        </w:rPr>
        <w:t>，誠清誠明。」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559" w:author="user" w:date="2015-03-21T22:35:00Z">
        <w:r w:rsidRPr="00CE779A" w:rsidDel="006E0C99">
          <w:rPr>
            <w:rFonts w:ascii="台灣楷體" w:eastAsia="台灣楷體" w:hAnsi="台灣楷體" w:cs="Charis SIL"/>
          </w:rPr>
          <w:delText>等一下到烏水溝就無仝矣</w:delText>
        </w:r>
      </w:del>
      <w:ins w:id="560" w:author="user" w:date="2015-03-21T22:35:00Z">
        <w:r w:rsidR="006E0C99" w:rsidRPr="00CE779A">
          <w:rPr>
            <w:rFonts w:ascii="台灣楷體" w:eastAsia="台灣楷體" w:hAnsi="台灣楷體" w:cs="Charis SIL"/>
          </w:rPr>
          <w:t>等一下到烏水溝就無仝囉</w:t>
        </w:r>
      </w:ins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lí</w:t>
      </w:r>
      <w:ins w:id="561" w:author="user" w:date="2015-03-21T22:35:00Z">
        <w:r w:rsidR="006E0C99" w:rsidRPr="00CE779A">
          <w:rPr>
            <w:rFonts w:ascii="台灣楷體" w:eastAsia="台灣楷體" w:hAnsi="台灣楷體" w:cs="Charis SIL"/>
          </w:rPr>
          <w:t>敢</w:t>
        </w:r>
      </w:ins>
      <w:del w:id="562" w:author="user" w:date="2015-03-21T22:35:00Z">
        <w:r w:rsidRPr="00CE779A" w:rsidDel="006E0C99">
          <w:rPr>
            <w:rFonts w:ascii="台灣楷體" w:eastAsia="台灣楷體" w:hAnsi="台灣楷體" w:cs="Charis SIL"/>
          </w:rPr>
          <w:delText>無愛</w:delText>
        </w:r>
      </w:del>
      <w:ins w:id="563" w:author="user" w:date="2015-03-21T22:35:00Z">
        <w:r w:rsidR="006E0C99" w:rsidRPr="00CE779A">
          <w:rPr>
            <w:rFonts w:ascii="台灣楷體" w:eastAsia="台灣楷體" w:hAnsi="台灣楷體" w:cs="Charis SIL"/>
          </w:rPr>
          <w:t>毋免</w:t>
        </w:r>
      </w:ins>
      <w:r w:rsidRPr="00CE779A">
        <w:rPr>
          <w:rFonts w:ascii="台灣楷體" w:eastAsia="台灣楷體" w:hAnsi="台灣楷體" w:cs="Charis SIL"/>
        </w:rPr>
        <w:t>睏一下？」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564" w:author="user" w:date="2015-03-21T22:35:00Z">
        <w:r w:rsidRPr="00CE779A" w:rsidDel="006E0C99">
          <w:rPr>
            <w:rFonts w:ascii="台灣楷體" w:eastAsia="台灣楷體" w:hAnsi="台灣楷體" w:cs="Charis SIL"/>
          </w:rPr>
          <w:delText>無</w:delText>
        </w:r>
      </w:del>
      <w:ins w:id="565" w:author="user" w:date="2015-03-21T22:35:00Z">
        <w:r w:rsidR="006E0C99" w:rsidRPr="00CE779A">
          <w:rPr>
            <w:rFonts w:ascii="台灣楷體" w:eastAsia="台灣楷體" w:hAnsi="台灣楷體" w:cs="Charis SIL"/>
          </w:rPr>
          <w:t>免</w:t>
        </w:r>
      </w:ins>
      <w:r w:rsidRPr="00CE779A">
        <w:rPr>
          <w:rFonts w:ascii="台灣楷體" w:eastAsia="台灣楷體" w:hAnsi="台灣楷體" w:cs="Charis SIL"/>
        </w:rPr>
        <w:t>，guá袂忝。」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「誠久無坐船矣乎？」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「舊年猶去過一遍廈門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今年運幾</w:t>
      </w:r>
      <w:ins w:id="566" w:author="user" w:date="2015-03-21T22:35:00Z">
        <w:r w:rsidR="006E0C99" w:rsidRPr="00CE779A">
          <w:rPr>
            <w:rFonts w:ascii="台灣楷體" w:eastAsia="台灣楷體" w:hAnsi="台灣楷體" w:cs="Charis SIL"/>
          </w:rPr>
          <w:t>若</w:t>
        </w:r>
      </w:ins>
      <w:r w:rsidRPr="00CE779A">
        <w:rPr>
          <w:rFonts w:ascii="台灣楷體" w:eastAsia="台灣楷體" w:hAnsi="台灣楷體" w:cs="Charis SIL"/>
        </w:rPr>
        <w:t>遍</w:t>
      </w:r>
      <w:del w:id="567" w:author="user" w:date="2015-03-15T17:29:00Z">
        <w:r w:rsidRPr="00CE779A" w:rsidDel="00D26242">
          <w:rPr>
            <w:rFonts w:ascii="台灣楷體" w:eastAsia="台灣楷體" w:hAnsi="台灣楷體" w:cs="Charis SIL"/>
          </w:rPr>
          <w:delText>塩</w:delText>
        </w:r>
      </w:del>
      <w:ins w:id="568" w:author="user" w:date="2015-03-15T17:29:00Z">
        <w:r w:rsidR="00D26242" w:rsidRPr="00CE779A">
          <w:rPr>
            <w:rFonts w:ascii="台灣楷體" w:eastAsia="台灣楷體" w:hAnsi="台灣楷體" w:cs="Charis SIL"/>
          </w:rPr>
          <w:t>鹽</w:t>
        </w:r>
      </w:ins>
      <w:r w:rsidRPr="00CE779A">
        <w:rPr>
          <w:rFonts w:ascii="台灣楷體" w:eastAsia="台灣楷體" w:hAnsi="台灣楷體" w:cs="Charis SIL"/>
        </w:rPr>
        <w:t>到澎湖。」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「澎湖干焦過烏水內溝。」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「內溝無親像外溝遐危險。」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「是啊，上危險的是大洋外溝。內溝一衝就過矣，外溝的</w:t>
      </w:r>
      <w:del w:id="569" w:author="user" w:date="2015-03-15T17:33:00Z">
        <w:r w:rsidRPr="00CE779A" w:rsidDel="00D26242">
          <w:rPr>
            <w:rFonts w:ascii="台灣楷體" w:eastAsia="台灣楷體" w:hAnsi="台灣楷體" w:cs="Charis SIL"/>
          </w:rPr>
          <w:delText>風浪</w:delText>
        </w:r>
      </w:del>
      <w:ins w:id="570" w:author="user" w:date="2015-03-15T17:33:00Z">
        <w:r w:rsidR="00D26242" w:rsidRPr="00CE779A">
          <w:rPr>
            <w:rFonts w:ascii="台灣楷體" w:eastAsia="台灣楷體" w:hAnsi="台灣楷體" w:cs="Charis SIL"/>
          </w:rPr>
          <w:t>風湧</w:t>
        </w:r>
      </w:ins>
      <w:r w:rsidRPr="00CE779A">
        <w:rPr>
          <w:rFonts w:ascii="台灣楷體" w:eastAsia="台灣楷體" w:hAnsi="台灣楷體" w:cs="Charis SIL"/>
        </w:rPr>
        <w:t>歹預測，愛特別</w:t>
      </w:r>
      <w:del w:id="571" w:author="user" w:date="2015-03-21T22:35:00Z">
        <w:r w:rsidRPr="00CE779A" w:rsidDel="006E0C99">
          <w:rPr>
            <w:rFonts w:ascii="台灣楷體" w:eastAsia="台灣楷體" w:hAnsi="台灣楷體" w:cs="Charis SIL"/>
          </w:rPr>
          <w:delText>小心</w:delText>
        </w:r>
      </w:del>
      <w:ins w:id="572" w:author="user" w:date="2015-03-21T22:35:00Z">
        <w:r w:rsidR="006E0C99" w:rsidRPr="00CE779A">
          <w:rPr>
            <w:rFonts w:ascii="台灣楷體" w:eastAsia="台灣楷體" w:hAnsi="台灣楷體" w:cs="Charis SIL"/>
          </w:rPr>
          <w:t>細膩</w:t>
        </w:r>
      </w:ins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lí歇睏一下，這馬船面水手傷濟，lí</w:t>
      </w:r>
      <w:del w:id="573" w:author="user" w:date="2015-03-16T23:17:00Z">
        <w:r w:rsidRPr="00CE779A" w:rsidDel="00590E0E">
          <w:rPr>
            <w:rFonts w:ascii="台灣楷體" w:eastAsia="台灣楷體" w:hAnsi="台灣楷體" w:cs="Charis SIL"/>
          </w:rPr>
          <w:delText>也是</w:delText>
        </w:r>
      </w:del>
      <w:ins w:id="574" w:author="user" w:date="2015-03-16T23:17:00Z">
        <w:r w:rsidR="00590E0E" w:rsidRPr="00CE779A">
          <w:rPr>
            <w:rFonts w:ascii="台灣楷體" w:eastAsia="台灣楷體" w:hAnsi="台灣楷體" w:cs="Charis SIL"/>
          </w:rPr>
          <w:t>嘛是</w:t>
        </w:r>
      </w:ins>
      <w:r w:rsidRPr="00CE779A">
        <w:rPr>
          <w:rFonts w:ascii="台灣楷體" w:eastAsia="台灣楷體" w:hAnsi="台灣楷體" w:cs="Charis SIL"/>
        </w:rPr>
        <w:t>留佇咧艙內，避免人人</w:t>
      </w:r>
      <w:del w:id="575" w:author="user" w:date="2015-03-16T20:31:00Z">
        <w:r w:rsidRPr="00CE779A" w:rsidDel="00B3401F">
          <w:rPr>
            <w:rFonts w:ascii="台灣楷體" w:eastAsia="台灣楷體" w:hAnsi="台灣楷體" w:cs="Charis SIL"/>
          </w:rPr>
          <w:delText>熟識</w:delText>
        </w:r>
      </w:del>
      <w:ins w:id="576" w:author="user" w:date="2015-03-16T20:31:00Z">
        <w:r w:rsidR="00B3401F" w:rsidRPr="00CE779A">
          <w:rPr>
            <w:rFonts w:ascii="台灣楷體" w:eastAsia="台灣楷體" w:hAnsi="台灣楷體" w:cs="Charis SIL"/>
          </w:rPr>
          <w:t>熟似</w:t>
        </w:r>
      </w:ins>
      <w:r w:rsidRPr="00CE779A">
        <w:rPr>
          <w:rFonts w:ascii="台灣楷體" w:eastAsia="台灣楷體" w:hAnsi="台灣楷體" w:cs="Charis SIL"/>
        </w:rPr>
        <w:t>lí。」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「好。」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郭舵公離開蔡兄弟</w:t>
      </w:r>
      <w:ins w:id="577" w:author="user" w:date="2015-03-09T00:32:00Z">
        <w:r w:rsidR="00FB7FFA" w:rsidRPr="00CE779A">
          <w:rPr>
            <w:rFonts w:ascii="台灣楷體" w:eastAsia="台灣楷體" w:hAnsi="台灣楷體" w:cs="Charis SIL"/>
          </w:rPr>
          <w:t>，</w:t>
        </w:r>
      </w:ins>
      <w:r w:rsidRPr="00CE779A">
        <w:rPr>
          <w:rFonts w:ascii="台灣楷體" w:eastAsia="台灣楷體" w:hAnsi="台灣楷體" w:cs="Charis SIL"/>
        </w:rPr>
        <w:t>出艙去揣沈總管。沈總管的艙房佇</w:t>
      </w:r>
      <w:del w:id="578" w:author="user" w:date="2015-03-21T22:36:00Z">
        <w:r w:rsidRPr="00CE779A" w:rsidDel="006E0C99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船中央，是所有船艙中上大間的，前後隔壁是糖米粗重貨艙。貨艙鎖匙攏予總管保管，i艙內猶有誠濟柴頭櫃仔，貯貴重</w:t>
      </w:r>
      <w:ins w:id="579" w:author="user" w:date="2015-03-21T22:36:00Z">
        <w:r w:rsidR="006E0C99" w:rsidRPr="00CE779A">
          <w:rPr>
            <w:rFonts w:ascii="台灣楷體" w:eastAsia="台灣楷體" w:hAnsi="台灣楷體" w:cs="Charis SIL"/>
          </w:rPr>
          <w:t>的</w:t>
        </w:r>
      </w:ins>
      <w:del w:id="580" w:author="user" w:date="2015-03-21T22:36:00Z">
        <w:r w:rsidRPr="00CE779A" w:rsidDel="006E0C99">
          <w:rPr>
            <w:rFonts w:ascii="台灣楷體" w:eastAsia="台灣楷體" w:hAnsi="台灣楷體" w:cs="Charis SIL"/>
          </w:rPr>
          <w:delText>細</w:delText>
        </w:r>
      </w:del>
      <w:ins w:id="581" w:author="user" w:date="2015-03-21T22:36:00Z">
        <w:r w:rsidR="006E0C99" w:rsidRPr="00CE779A">
          <w:rPr>
            <w:rFonts w:ascii="台灣楷體" w:eastAsia="台灣楷體" w:hAnsi="台灣楷體" w:cs="Charis SIL"/>
          </w:rPr>
          <w:t>幼</w:t>
        </w:r>
      </w:ins>
      <w:r w:rsidRPr="00CE779A">
        <w:rPr>
          <w:rFonts w:ascii="台灣楷體" w:eastAsia="台灣楷體" w:hAnsi="台灣楷體" w:cs="Charis SIL"/>
        </w:rPr>
        <w:t>貨。沈總管</w:t>
      </w:r>
      <w:del w:id="582" w:author="user" w:date="2015-03-09T00:32:00Z">
        <w:r w:rsidRPr="00CE779A" w:rsidDel="00FB7FFA">
          <w:rPr>
            <w:rFonts w:ascii="台灣楷體" w:eastAsia="台灣楷體" w:hAnsi="台灣楷體" w:cs="Charis SIL"/>
          </w:rPr>
          <w:delText>矮矮肥肥</w:delText>
        </w:r>
      </w:del>
      <w:ins w:id="583" w:author="user" w:date="2015-03-09T00:32:00Z">
        <w:r w:rsidR="00FB7FFA" w:rsidRPr="00CE779A">
          <w:rPr>
            <w:rFonts w:ascii="台灣楷體" w:eastAsia="台灣楷體" w:hAnsi="台灣楷體" w:cs="Charis SIL"/>
          </w:rPr>
          <w:t>生做矮頓矮頓</w:t>
        </w:r>
      </w:ins>
      <w:ins w:id="584" w:author="user" w:date="2015-03-21T22:36:00Z">
        <w:r w:rsidR="006E0C99" w:rsidRPr="00CE779A">
          <w:rPr>
            <w:rFonts w:ascii="台灣楷體" w:eastAsia="台灣楷體" w:hAnsi="台灣楷體" w:cs="Charis SIL"/>
          </w:rPr>
          <w:t>（é-tǹg）</w:t>
        </w:r>
      </w:ins>
      <w:r w:rsidRPr="00CE779A">
        <w:rPr>
          <w:rFonts w:ascii="台灣楷體" w:eastAsia="台灣楷體" w:hAnsi="台灣楷體" w:cs="Charis SIL"/>
        </w:rPr>
        <w:t>，</w:t>
      </w:r>
      <w:del w:id="585" w:author="user" w:date="2015-03-21T22:36:00Z">
        <w:r w:rsidRPr="00CE779A" w:rsidDel="006E0C99">
          <w:rPr>
            <w:rFonts w:ascii="台灣楷體" w:eastAsia="台灣楷體" w:hAnsi="台灣楷體" w:cs="Charis SIL"/>
          </w:rPr>
          <w:delText>欲</w:delText>
        </w:r>
      </w:del>
      <w:ins w:id="586" w:author="user" w:date="2015-03-21T22:36:00Z">
        <w:r w:rsidR="006E0C99" w:rsidRPr="00CE779A">
          <w:rPr>
            <w:rFonts w:ascii="台灣楷體" w:eastAsia="台灣楷體" w:hAnsi="台灣楷體" w:cs="Charis SIL"/>
          </w:rPr>
          <w:t>倚</w:t>
        </w:r>
      </w:ins>
      <w:r w:rsidRPr="00CE779A">
        <w:rPr>
          <w:rFonts w:ascii="台灣楷體" w:eastAsia="台灣楷體" w:hAnsi="台灣楷體" w:cs="Charis SIL"/>
        </w:rPr>
        <w:t>五十歲，是懷安侯沈瑞的族人，對沈侯爺誠忠心，做人</w:t>
      </w:r>
      <w:del w:id="587" w:author="user" w:date="2015-03-09T00:33:00Z">
        <w:r w:rsidRPr="00CE779A" w:rsidDel="00FB7FFA">
          <w:rPr>
            <w:rFonts w:ascii="台灣楷體" w:eastAsia="台灣楷體" w:hAnsi="台灣楷體" w:cs="Charis SIL"/>
          </w:rPr>
          <w:delText>勥跤</w:delText>
        </w:r>
      </w:del>
      <w:ins w:id="588" w:author="user" w:date="2015-03-09T00:33:00Z">
        <w:r w:rsidR="00FB7FFA" w:rsidRPr="00CE779A">
          <w:rPr>
            <w:rFonts w:ascii="台灣楷體" w:eastAsia="台灣楷體" w:hAnsi="台灣楷體" w:cs="Charis SIL"/>
          </w:rPr>
          <w:t>猛醒</w:t>
        </w:r>
      </w:ins>
      <w:r w:rsidRPr="00CE779A">
        <w:rPr>
          <w:rFonts w:ascii="台灣楷體" w:eastAsia="台灣楷體" w:hAnsi="台灣楷體" w:cs="Charis SIL"/>
        </w:rPr>
        <w:t>，認真負責，平時</w:t>
      </w:r>
      <w:del w:id="589" w:author="user" w:date="2015-03-09T00:33:00Z">
        <w:r w:rsidRPr="00CE779A" w:rsidDel="00FB7FFA">
          <w:rPr>
            <w:rFonts w:ascii="台灣楷體" w:eastAsia="台灣楷體" w:hAnsi="台灣楷體" w:cs="Charis SIL"/>
          </w:rPr>
          <w:delText>誠少</w:delText>
        </w:r>
      </w:del>
      <w:ins w:id="590" w:author="user" w:date="2015-03-09T00:33:00Z">
        <w:r w:rsidR="00FB7FFA" w:rsidRPr="00CE779A">
          <w:rPr>
            <w:rFonts w:ascii="台灣楷體" w:eastAsia="台灣楷體" w:hAnsi="台灣楷體" w:cs="Charis SIL"/>
          </w:rPr>
          <w:t>罕得</w:t>
        </w:r>
      </w:ins>
      <w:r w:rsidRPr="00CE779A">
        <w:rPr>
          <w:rFonts w:ascii="台灣楷體" w:eastAsia="台灣楷體" w:hAnsi="台灣楷體" w:cs="Charis SIL"/>
        </w:rPr>
        <w:t>離開艙房。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「舵公，到底lán</w:t>
      </w:r>
      <w:ins w:id="591" w:author="user" w:date="2015-03-09T00:33:00Z">
        <w:r w:rsidR="00FB7FFA" w:rsidRPr="00CE779A">
          <w:rPr>
            <w:rFonts w:ascii="台灣楷體" w:eastAsia="台灣楷體" w:hAnsi="台灣楷體" w:cs="Charis SIL"/>
          </w:rPr>
          <w:t>欲</w:t>
        </w:r>
      </w:ins>
      <w:r w:rsidRPr="00CE779A">
        <w:rPr>
          <w:rFonts w:ascii="台灣楷體" w:eastAsia="台灣楷體" w:hAnsi="台灣楷體" w:cs="Charis SIL"/>
        </w:rPr>
        <w:t>佇</w:t>
      </w:r>
      <w:del w:id="592" w:author="user" w:date="2015-03-09T00:33:00Z">
        <w:r w:rsidRPr="00CE779A" w:rsidDel="00FB7FFA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啥</w:t>
      </w:r>
      <w:ins w:id="593" w:author="user" w:date="2015-03-09T00:33:00Z">
        <w:r w:rsidR="00FB7FFA" w:rsidRPr="00CE779A">
          <w:rPr>
            <w:rFonts w:ascii="台灣楷體" w:eastAsia="台灣楷體" w:hAnsi="台灣楷體" w:cs="Charis SIL"/>
          </w:rPr>
          <w:t>物</w:t>
        </w:r>
      </w:ins>
      <w:r w:rsidRPr="00CE779A">
        <w:rPr>
          <w:rFonts w:ascii="台灣楷體" w:eastAsia="台灣楷體" w:hAnsi="台灣楷體" w:cs="Charis SIL"/>
        </w:rPr>
        <w:t>所在靠岸？」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(P.34)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「總管，lí放心啦，是佇南日島附近</w:t>
      </w:r>
      <w:ins w:id="594" w:author="user" w:date="2015-03-21T22:37:00Z">
        <w:r w:rsidR="006E0C99" w:rsidRPr="00CE779A">
          <w:rPr>
            <w:rFonts w:ascii="台灣楷體" w:eastAsia="台灣楷體" w:hAnsi="台灣楷體" w:cs="Charis SIL"/>
          </w:rPr>
          <w:t>的</w:t>
        </w:r>
      </w:ins>
      <w:r w:rsidRPr="00CE779A">
        <w:rPr>
          <w:rFonts w:ascii="台灣楷體" w:eastAsia="台灣楷體" w:hAnsi="台灣楷體" w:cs="Charis SIL"/>
        </w:rPr>
        <w:t>一个澳灣。」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「送人是簡單，毋過閣愛等人！若是</w:t>
      </w:r>
      <w:del w:id="595" w:author="user" w:date="2015-03-21T22:37:00Z">
        <w:r w:rsidRPr="00CE779A" w:rsidDel="006E0C99">
          <w:rPr>
            <w:rFonts w:ascii="台灣楷體" w:eastAsia="台灣楷體" w:hAnsi="台灣楷體" w:cs="Charis SIL"/>
          </w:rPr>
          <w:delText>起</w:delText>
        </w:r>
      </w:del>
      <w:ins w:id="596" w:author="user" w:date="2015-03-21T22:37:00Z">
        <w:r w:rsidR="006E0C99" w:rsidRPr="00CE779A">
          <w:rPr>
            <w:rFonts w:ascii="台灣楷體" w:eastAsia="台灣楷體" w:hAnsi="台灣楷體" w:cs="Charis SIL"/>
          </w:rPr>
          <w:t>透</w:t>
        </w:r>
      </w:ins>
      <w:r w:rsidRPr="00CE779A">
        <w:rPr>
          <w:rFonts w:ascii="台灣楷體" w:eastAsia="台灣楷體" w:hAnsi="台灣楷體" w:cs="Charis SIL"/>
        </w:rPr>
        <w:t>大風……」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「這</w:t>
      </w:r>
      <w:del w:id="597" w:author="user" w:date="2015-03-21T22:37:00Z">
        <w:r w:rsidRPr="00CE779A" w:rsidDel="006E0C99">
          <w:rPr>
            <w:rFonts w:ascii="台灣楷體" w:eastAsia="台灣楷體" w:hAnsi="台灣楷體" w:cs="Charis SIL"/>
          </w:rPr>
          <w:delText>一</w:delText>
        </w:r>
      </w:del>
      <w:r w:rsidRPr="00CE779A">
        <w:rPr>
          <w:rFonts w:ascii="台灣楷體" w:eastAsia="台灣楷體" w:hAnsi="台灣楷體" w:cs="Charis SIL"/>
        </w:rPr>
        <w:t>帶海灣guá誠熟，做lí放心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明仔載愛揣人駛細</w:t>
      </w:r>
      <w:ins w:id="598" w:author="user" w:date="2015-03-09T00:33:00Z">
        <w:r w:rsidR="00FB7FFA" w:rsidRPr="00CE779A">
          <w:rPr>
            <w:rFonts w:ascii="台灣楷體" w:eastAsia="台灣楷體" w:hAnsi="台灣楷體" w:cs="Charis SIL"/>
          </w:rPr>
          <w:t>隻</w:t>
        </w:r>
      </w:ins>
      <w:r w:rsidRPr="00CE779A">
        <w:rPr>
          <w:rFonts w:ascii="台灣楷體" w:eastAsia="台灣楷體" w:hAnsi="台灣楷體" w:cs="Charis SIL"/>
        </w:rPr>
        <w:t>船仔上岸，若按呢獎金咧？」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沈總管自柴頭櫃仔</w:t>
      </w:r>
      <w:del w:id="599" w:author="user" w:date="2015-03-21T22:37:00Z">
        <w:r w:rsidRPr="00CE779A" w:rsidDel="006E0C99">
          <w:rPr>
            <w:rFonts w:ascii="台灣楷體" w:eastAsia="台灣楷體" w:hAnsi="台灣楷體" w:cs="Charis SIL"/>
          </w:rPr>
          <w:delText>內</w:delText>
        </w:r>
      </w:del>
      <w:r w:rsidRPr="00CE779A">
        <w:rPr>
          <w:rFonts w:ascii="台灣楷體" w:eastAsia="台灣楷體" w:hAnsi="台灣楷體" w:cs="Charis SIL"/>
        </w:rPr>
        <w:t>底提出十箍銀，交予郭舵公，講：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「這</w:t>
      </w:r>
      <w:del w:id="600" w:author="user" w:date="2015-03-21T22:37:00Z">
        <w:r w:rsidRPr="00CE779A" w:rsidDel="006E0C99">
          <w:rPr>
            <w:rFonts w:ascii="台灣楷體" w:eastAsia="台灣楷體" w:hAnsi="台灣楷體" w:cs="Charis SIL"/>
          </w:rPr>
          <w:delText>一</w:delText>
        </w:r>
      </w:del>
      <w:r w:rsidRPr="00CE779A">
        <w:rPr>
          <w:rFonts w:ascii="台灣楷體" w:eastAsia="台灣楷體" w:hAnsi="台灣楷體" w:cs="Charis SIL"/>
        </w:rPr>
        <w:t>逝接送，干焦會使趁遮一百箍銀！」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「是總制爺交代的啊！」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郭舵公接過</w:t>
      </w:r>
      <w:del w:id="601" w:author="user" w:date="2015-03-17T16:34:00Z">
        <w:r w:rsidRPr="00CE779A" w:rsidDel="00F4565E">
          <w:rPr>
            <w:rFonts w:ascii="台灣楷體" w:eastAsia="台灣楷體" w:hAnsi="台灣楷體" w:cs="Charis SIL"/>
          </w:rPr>
          <w:delText>銀箍</w:delText>
        </w:r>
      </w:del>
      <w:ins w:id="602" w:author="user" w:date="2015-03-17T16:34:00Z">
        <w:r w:rsidR="00F4565E" w:rsidRPr="00CE779A">
          <w:rPr>
            <w:rFonts w:ascii="台灣楷體" w:eastAsia="台灣楷體" w:hAnsi="台灣楷體" w:cs="Charis SIL"/>
          </w:rPr>
          <w:t>銀兩</w:t>
        </w:r>
      </w:ins>
      <w:r w:rsidRPr="00CE779A">
        <w:rPr>
          <w:rFonts w:ascii="台灣楷體" w:eastAsia="台灣楷體" w:hAnsi="台灣楷體" w:cs="Charis SIL"/>
        </w:rPr>
        <w:t>，離開總管艙房，轉去</w:t>
      </w:r>
      <w:del w:id="603" w:author="user" w:date="2015-03-21T22:37:00Z">
        <w:r w:rsidRPr="00CE779A" w:rsidDel="006E0C99">
          <w:rPr>
            <w:rFonts w:ascii="台灣楷體" w:eastAsia="台灣楷體" w:hAnsi="台灣楷體" w:cs="Charis SIL"/>
          </w:rPr>
          <w:delText>到</w:delText>
        </w:r>
      </w:del>
      <w:r w:rsidRPr="00CE779A">
        <w:rPr>
          <w:rFonts w:ascii="台灣楷體" w:eastAsia="台灣楷體" w:hAnsi="台灣楷體" w:cs="Charis SIL"/>
        </w:rPr>
        <w:t>舵樓，提起千里鏡，看海面前程。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這个千里鏡是一冬前</w:t>
      </w:r>
      <w:ins w:id="604" w:author="user" w:date="2015-03-09T00:34:00Z">
        <w:r w:rsidR="00FB7FFA" w:rsidRPr="00CE779A">
          <w:rPr>
            <w:rFonts w:ascii="台灣楷體" w:eastAsia="台灣楷體" w:hAnsi="台灣楷體" w:cs="Charis SIL"/>
          </w:rPr>
          <w:t>，</w:t>
        </w:r>
      </w:ins>
      <w:ins w:id="605" w:author="user" w:date="2015-03-09T00:35:00Z">
        <w:r w:rsidR="00FB7FFA" w:rsidRPr="00CE779A">
          <w:rPr>
            <w:rFonts w:ascii="台灣楷體" w:eastAsia="台灣楷體" w:hAnsi="台灣楷體" w:cs="Charis SIL"/>
          </w:rPr>
          <w:t>行</w:t>
        </w:r>
      </w:ins>
      <w:r w:rsidRPr="00CE779A">
        <w:rPr>
          <w:rFonts w:ascii="台灣楷體" w:eastAsia="台灣楷體" w:hAnsi="台灣楷體" w:cs="Charis SIL"/>
        </w:rPr>
        <w:t>船到暹羅</w:t>
      </w:r>
      <w:del w:id="606" w:author="user" w:date="2015-03-09T00:35:00Z">
        <w:r w:rsidRPr="00CE779A" w:rsidDel="00FB7FFA">
          <w:rPr>
            <w:rFonts w:ascii="台灣楷體" w:eastAsia="台灣楷體" w:hAnsi="台灣楷體" w:cs="Charis SIL"/>
          </w:rPr>
          <w:delText>時</w:delText>
        </w:r>
      </w:del>
      <w:ins w:id="607" w:author="user" w:date="2015-03-09T00:34:00Z">
        <w:r w:rsidR="00FB7FFA" w:rsidRPr="00CE779A">
          <w:rPr>
            <w:rFonts w:ascii="台灣楷體" w:eastAsia="台灣楷體" w:hAnsi="台灣楷體" w:cs="Charis SIL"/>
          </w:rPr>
          <w:t>，</w:t>
        </w:r>
      </w:ins>
      <w:r w:rsidRPr="00CE779A">
        <w:rPr>
          <w:rFonts w:ascii="台灣楷體" w:eastAsia="台灣楷體" w:hAnsi="台灣楷體" w:cs="Charis SIL"/>
        </w:rPr>
        <w:t>用</w:t>
      </w:r>
      <w:del w:id="608" w:author="user" w:date="2015-03-09T00:35:00Z">
        <w:r w:rsidRPr="00CE779A" w:rsidDel="00FB7FFA">
          <w:rPr>
            <w:rFonts w:ascii="台灣楷體" w:eastAsia="台灣楷體" w:hAnsi="台灣楷體" w:cs="Charis SIL"/>
          </w:rPr>
          <w:delText>誠濟喙舌</w:delText>
        </w:r>
      </w:del>
      <w:ins w:id="609" w:author="user" w:date="2015-03-09T00:35:00Z">
        <w:r w:rsidR="00FB7FFA" w:rsidRPr="00CE779A">
          <w:rPr>
            <w:rFonts w:ascii="台灣楷體" w:eastAsia="台灣楷體" w:hAnsi="台灣楷體" w:cs="Charis SIL"/>
          </w:rPr>
          <w:t>心計較</w:t>
        </w:r>
      </w:ins>
      <w:ins w:id="610" w:author="user" w:date="2015-03-21T22:38:00Z">
        <w:r w:rsidR="006E0C99" w:rsidRPr="00CE779A">
          <w:rPr>
            <w:rFonts w:ascii="台灣楷體" w:eastAsia="台灣楷體" w:hAnsi="台灣楷體" w:cs="Charis SIL"/>
          </w:rPr>
          <w:t>，</w:t>
        </w:r>
      </w:ins>
      <w:del w:id="611" w:author="user" w:date="2015-03-09T00:34:00Z">
        <w:r w:rsidRPr="00CE779A" w:rsidDel="00FB7FFA">
          <w:rPr>
            <w:rFonts w:ascii="台灣楷體" w:eastAsia="台灣楷體" w:hAnsi="台灣楷體" w:cs="Charis SIL"/>
          </w:rPr>
          <w:delText>券</w:delText>
        </w:r>
      </w:del>
      <w:ins w:id="612" w:author="user" w:date="2015-03-09T00:34:00Z">
        <w:r w:rsidR="00FB7FFA" w:rsidRPr="00CE779A">
          <w:rPr>
            <w:rFonts w:ascii="台灣楷體" w:eastAsia="台灣楷體" w:hAnsi="台灣楷體" w:cs="Charis SIL"/>
          </w:rPr>
          <w:t>勸</w:t>
        </w:r>
      </w:ins>
      <w:r w:rsidRPr="00CE779A">
        <w:rPr>
          <w:rFonts w:ascii="台灣楷體" w:eastAsia="台灣楷體" w:hAnsi="台灣楷體" w:cs="Charis SIL"/>
        </w:rPr>
        <w:t>沈總管買的。沈總管</w:t>
      </w:r>
      <w:del w:id="613" w:author="user" w:date="2015-03-09T00:35:00Z">
        <w:r w:rsidRPr="00CE779A" w:rsidDel="00FB7FFA">
          <w:rPr>
            <w:rFonts w:ascii="台灣楷體" w:eastAsia="台灣楷體" w:hAnsi="台灣楷體" w:cs="Charis SIL"/>
          </w:rPr>
          <w:delText>算算</w:delText>
        </w:r>
      </w:del>
      <w:ins w:id="614" w:author="user" w:date="2015-03-09T00:35:00Z">
        <w:r w:rsidR="00FB7FFA" w:rsidRPr="00CE779A">
          <w:rPr>
            <w:rFonts w:ascii="台灣楷體" w:eastAsia="台灣楷體" w:hAnsi="台灣楷體" w:cs="Charis SIL"/>
          </w:rPr>
          <w:t>算盤一下擉，著</w:t>
        </w:r>
      </w:ins>
      <w:r w:rsidRPr="00CE779A">
        <w:rPr>
          <w:rFonts w:ascii="台灣楷體" w:eastAsia="台灣楷體" w:hAnsi="台灣楷體" w:cs="Charis SIL"/>
        </w:rPr>
        <w:t>愛</w:t>
      </w:r>
      <w:del w:id="615" w:author="user" w:date="2015-03-09T00:35:00Z">
        <w:r w:rsidRPr="00CE779A" w:rsidDel="00FB7FFA">
          <w:rPr>
            <w:rFonts w:ascii="台灣楷體" w:eastAsia="台灣楷體" w:hAnsi="台灣楷體" w:cs="Charis SIL"/>
          </w:rPr>
          <w:delText>用去</w:delText>
        </w:r>
      </w:del>
      <w:ins w:id="616" w:author="user" w:date="2015-03-09T00:35:00Z">
        <w:r w:rsidR="00FB7FFA" w:rsidRPr="00CE779A">
          <w:rPr>
            <w:rFonts w:ascii="台灣楷體" w:eastAsia="台灣楷體" w:hAnsi="台灣楷體" w:cs="Charis SIL"/>
          </w:rPr>
          <w:t>開</w:t>
        </w:r>
      </w:ins>
      <w:r w:rsidRPr="00CE779A">
        <w:rPr>
          <w:rFonts w:ascii="台灣楷體" w:eastAsia="台灣楷體" w:hAnsi="台灣楷體" w:cs="Charis SIL"/>
        </w:rPr>
        <w:t>幾十包白糖，</w:t>
      </w:r>
      <w:del w:id="617" w:author="user" w:date="2015-03-09T00:36:00Z">
        <w:r w:rsidRPr="00CE779A" w:rsidDel="00FB7FFA">
          <w:rPr>
            <w:rFonts w:ascii="台灣楷體" w:eastAsia="台灣楷體" w:hAnsi="台灣楷體" w:cs="Charis SIL"/>
          </w:rPr>
          <w:delText>本來</w:delText>
        </w:r>
      </w:del>
      <w:ins w:id="618" w:author="user" w:date="2015-03-09T00:36:00Z">
        <w:r w:rsidR="00FB7FFA" w:rsidRPr="00CE779A">
          <w:rPr>
            <w:rFonts w:ascii="台灣楷體" w:eastAsia="台灣楷體" w:hAnsi="台灣楷體" w:cs="Charis SIL"/>
          </w:rPr>
          <w:t>本成</w:t>
        </w:r>
      </w:ins>
      <w:r w:rsidRPr="00CE779A">
        <w:rPr>
          <w:rFonts w:ascii="台灣楷體" w:eastAsia="台灣楷體" w:hAnsi="台灣楷體" w:cs="Charis SIL"/>
        </w:rPr>
        <w:t>毋肯，尾後聽</w:t>
      </w:r>
      <w:del w:id="619" w:author="user" w:date="2015-03-09T00:36:00Z">
        <w:r w:rsidRPr="00CE779A" w:rsidDel="00FB7FFA">
          <w:rPr>
            <w:rFonts w:ascii="台灣楷體" w:eastAsia="台灣楷體" w:hAnsi="台灣楷體" w:cs="Charis SIL"/>
          </w:rPr>
          <w:delText>著</w:delText>
        </w:r>
      </w:del>
      <w:ins w:id="620" w:author="user" w:date="2015-03-09T00:36:00Z">
        <w:r w:rsidR="00FB7FFA" w:rsidRPr="00CE779A">
          <w:rPr>
            <w:rFonts w:ascii="台灣楷體" w:eastAsia="台灣楷體" w:hAnsi="台灣楷體" w:cs="Charis SIL"/>
          </w:rPr>
          <w:t>講</w:t>
        </w:r>
      </w:ins>
      <w:r w:rsidRPr="00CE779A">
        <w:rPr>
          <w:rFonts w:ascii="台灣楷體" w:eastAsia="台灣楷體" w:hAnsi="台灣楷體" w:cs="Charis SIL"/>
        </w:rPr>
        <w:t>有洋船佇南海</w:t>
      </w:r>
      <w:del w:id="621" w:author="user" w:date="2015-03-21T22:38:00Z">
        <w:r w:rsidRPr="00CE779A" w:rsidDel="006E0C99">
          <w:rPr>
            <w:rFonts w:ascii="台灣楷體" w:eastAsia="台灣楷體" w:hAnsi="台灣楷體" w:cs="Charis SIL"/>
          </w:rPr>
          <w:delText>拄</w:delText>
        </w:r>
      </w:del>
      <w:ins w:id="622" w:author="user" w:date="2015-03-21T22:38:00Z">
        <w:r w:rsidR="006E0C99" w:rsidRPr="00CE779A">
          <w:rPr>
            <w:rFonts w:ascii="台灣楷體" w:eastAsia="台灣楷體" w:hAnsi="台灣楷體" w:cs="Charis SIL"/>
          </w:rPr>
          <w:t>搢</w:t>
        </w:r>
      </w:ins>
      <w:r w:rsidRPr="00CE779A">
        <w:rPr>
          <w:rFonts w:ascii="台灣楷體" w:eastAsia="台灣楷體" w:hAnsi="台灣楷體" w:cs="Charis SIL"/>
        </w:rPr>
        <w:t>風反船，才</w:t>
      </w:r>
      <w:del w:id="623" w:author="user" w:date="2015-03-09T00:37:00Z">
        <w:r w:rsidRPr="00CE779A" w:rsidDel="00FB7FFA">
          <w:rPr>
            <w:rFonts w:ascii="台灣楷體" w:eastAsia="台灣楷體" w:hAnsi="台灣楷體" w:cs="Charis SIL"/>
          </w:rPr>
          <w:delText>肯</w:delText>
        </w:r>
      </w:del>
      <w:r w:rsidRPr="00CE779A">
        <w:rPr>
          <w:rFonts w:ascii="台灣楷體" w:eastAsia="台灣楷體" w:hAnsi="台灣楷體" w:cs="Charis SIL"/>
        </w:rPr>
        <w:t>同意。有千里鏡，校對羅盤針路佮上桅遠望，攏誠方便，天邊風信一</w:t>
      </w:r>
      <w:ins w:id="624" w:author="user" w:date="2015-03-21T22:38:00Z">
        <w:r w:rsidR="006E0C99" w:rsidRPr="00CE779A">
          <w:rPr>
            <w:rFonts w:ascii="台灣楷體" w:eastAsia="台灣楷體" w:hAnsi="台灣楷體" w:cs="Charis SIL"/>
          </w:rPr>
          <w:t>旦</w:t>
        </w:r>
      </w:ins>
      <w:r w:rsidRPr="00CE779A">
        <w:rPr>
          <w:rFonts w:ascii="台灣楷體" w:eastAsia="台灣楷體" w:hAnsi="台灣楷體" w:cs="Charis SIL"/>
        </w:rPr>
        <w:t>有變化，</w:t>
      </w:r>
      <w:ins w:id="625" w:author="user" w:date="2015-03-21T22:38:00Z">
        <w:r w:rsidR="006E0C99" w:rsidRPr="00CE779A">
          <w:rPr>
            <w:rFonts w:ascii="台灣楷體" w:eastAsia="台灣楷體" w:hAnsi="台灣楷體" w:cs="Charis SIL"/>
          </w:rPr>
          <w:t>事先</w:t>
        </w:r>
      </w:ins>
      <w:r w:rsidRPr="00CE779A">
        <w:rPr>
          <w:rFonts w:ascii="台灣楷體" w:eastAsia="台灣楷體" w:hAnsi="台灣楷體" w:cs="Charis SIL"/>
        </w:rPr>
        <w:t>會使</w:t>
      </w:r>
      <w:del w:id="626" w:author="user" w:date="2015-03-21T22:38:00Z">
        <w:r w:rsidRPr="00CE779A" w:rsidDel="006E0C99">
          <w:rPr>
            <w:rFonts w:ascii="台灣楷體" w:eastAsia="台灣楷體" w:hAnsi="台灣楷體" w:cs="Charis SIL"/>
          </w:rPr>
          <w:delText>事先</w:delText>
        </w:r>
      </w:del>
      <w:r w:rsidRPr="00CE779A">
        <w:rPr>
          <w:rFonts w:ascii="台灣楷體" w:eastAsia="台灣楷體" w:hAnsi="台灣楷體" w:cs="Charis SIL"/>
        </w:rPr>
        <w:t>覺察，船隻就</w:t>
      </w:r>
      <w:ins w:id="627" w:author="user" w:date="2015-03-21T22:38:00Z">
        <w:r w:rsidR="006E0C99" w:rsidRPr="00CE779A">
          <w:rPr>
            <w:rFonts w:ascii="台灣楷體" w:eastAsia="台灣楷體" w:hAnsi="台灣楷體" w:cs="Charis SIL"/>
          </w:rPr>
          <w:t>閣較</w:t>
        </w:r>
      </w:ins>
      <w:r w:rsidRPr="00CE779A">
        <w:rPr>
          <w:rFonts w:ascii="台灣楷體" w:eastAsia="台灣楷體" w:hAnsi="台灣楷體" w:cs="Charis SIL"/>
        </w:rPr>
        <w:t>安全</w:t>
      </w:r>
      <w:del w:id="628" w:author="user" w:date="2015-03-09T00:38:00Z">
        <w:r w:rsidRPr="00CE779A" w:rsidDel="00FB7FFA">
          <w:rPr>
            <w:rFonts w:ascii="台灣楷體" w:eastAsia="台灣楷體" w:hAnsi="台灣楷體" w:cs="Charis SIL"/>
          </w:rPr>
          <w:delText>誠濟矣</w:delText>
        </w:r>
      </w:del>
      <w:r w:rsidRPr="00CE779A">
        <w:rPr>
          <w:rFonts w:ascii="台灣楷體" w:eastAsia="台灣楷體" w:hAnsi="台灣楷體" w:cs="Charis SIL"/>
        </w:rPr>
        <w:t>。</w:t>
      </w:r>
    </w:p>
    <w:p w:rsidR="00976990" w:rsidRPr="00CE779A" w:rsidRDefault="00FB7FFA" w:rsidP="00976990">
      <w:pPr>
        <w:rPr>
          <w:rFonts w:ascii="台灣楷體" w:eastAsia="台灣楷體" w:hAnsi="台灣楷體" w:cs="Charis SIL"/>
        </w:rPr>
      </w:pPr>
      <w:ins w:id="629" w:author="user" w:date="2015-03-09T00:38:00Z">
        <w:r w:rsidRPr="00CE779A">
          <w:rPr>
            <w:rFonts w:ascii="台灣楷體" w:eastAsia="台灣楷體" w:hAnsi="台灣楷體" w:cs="Charis SIL"/>
          </w:rPr>
          <w:t>透</w:t>
        </w:r>
      </w:ins>
      <w:r w:rsidR="00976990" w:rsidRPr="00CE779A">
        <w:rPr>
          <w:rFonts w:ascii="台灣楷體" w:eastAsia="台灣楷體" w:hAnsi="台灣楷體" w:cs="Charis SIL"/>
        </w:rPr>
        <w:t>南風</w:t>
      </w:r>
      <w:del w:id="630" w:author="user" w:date="2015-03-09T00:38:00Z">
        <w:r w:rsidR="00976990" w:rsidRPr="00CE779A" w:rsidDel="00FB7FFA">
          <w:rPr>
            <w:rFonts w:ascii="台灣楷體" w:eastAsia="台灣楷體" w:hAnsi="台灣楷體" w:cs="Charis SIL"/>
          </w:rPr>
          <w:delText>以起</w:delText>
        </w:r>
      </w:del>
      <w:ins w:id="631" w:author="user" w:date="2015-03-09T00:38:00Z">
        <w:r w:rsidRPr="00CE779A">
          <w:rPr>
            <w:rFonts w:ascii="台灣楷體" w:eastAsia="台灣楷體" w:hAnsi="台灣楷體" w:cs="Charis SIL"/>
          </w:rPr>
          <w:t>矣</w:t>
        </w:r>
      </w:ins>
      <w:r w:rsidR="00976990" w:rsidRPr="00CE779A">
        <w:rPr>
          <w:rFonts w:ascii="台灣楷體" w:eastAsia="台灣楷體" w:hAnsi="台灣楷體" w:cs="Charis SIL"/>
        </w:rPr>
        <w:t>，船轉北行，速度</w:t>
      </w:r>
      <w:del w:id="632" w:author="user" w:date="2015-03-21T22:39:00Z">
        <w:r w:rsidR="00976990" w:rsidRPr="00CE779A" w:rsidDel="006E0C99">
          <w:rPr>
            <w:rFonts w:ascii="台灣楷體" w:eastAsia="台灣楷體" w:hAnsi="台灣楷體" w:cs="Charis SIL"/>
          </w:rPr>
          <w:delText>漸漸</w:delText>
        </w:r>
      </w:del>
      <w:ins w:id="633" w:author="user" w:date="2015-03-21T22:39:00Z">
        <w:r w:rsidR="006E0C99" w:rsidRPr="00CE779A">
          <w:rPr>
            <w:rFonts w:ascii="台灣楷體" w:eastAsia="台灣楷體" w:hAnsi="台灣楷體" w:cs="Charis SIL"/>
          </w:rPr>
          <w:t>那來那</w:t>
        </w:r>
      </w:ins>
      <w:r w:rsidR="00976990" w:rsidRPr="00CE779A">
        <w:rPr>
          <w:rFonts w:ascii="台灣楷體" w:eastAsia="台灣楷體" w:hAnsi="台灣楷體" w:cs="Charis SIL"/>
        </w:rPr>
        <w:t>緊矣。郭舵公</w:t>
      </w:r>
      <w:del w:id="634" w:author="user" w:date="2015-03-09T00:38:00Z">
        <w:r w:rsidR="00976990" w:rsidRPr="00CE779A" w:rsidDel="00FB7FFA">
          <w:rPr>
            <w:rFonts w:ascii="台灣楷體" w:eastAsia="台灣楷體" w:hAnsi="台灣楷體" w:cs="Charis SIL"/>
          </w:rPr>
          <w:delText>頂真</w:delText>
        </w:r>
      </w:del>
      <w:ins w:id="635" w:author="user" w:date="2015-03-09T00:38:00Z">
        <w:r w:rsidRPr="00CE779A">
          <w:rPr>
            <w:rFonts w:ascii="台灣楷體" w:eastAsia="台灣楷體" w:hAnsi="台灣楷體" w:cs="Charis SIL"/>
          </w:rPr>
          <w:t>斟酌</w:t>
        </w:r>
      </w:ins>
      <w:r w:rsidR="00976990" w:rsidRPr="00CE779A">
        <w:rPr>
          <w:rFonts w:ascii="台灣楷體" w:eastAsia="台灣楷體" w:hAnsi="台灣楷體" w:cs="Charis SIL"/>
        </w:rPr>
        <w:t>看一</w:t>
      </w:r>
      <w:del w:id="636" w:author="user" w:date="2015-03-09T00:38:00Z">
        <w:r w:rsidR="00976990" w:rsidRPr="00CE779A" w:rsidDel="00FB7FFA">
          <w:rPr>
            <w:rFonts w:ascii="台灣楷體" w:eastAsia="台灣楷體" w:hAnsi="台灣楷體" w:cs="Charis SIL"/>
          </w:rPr>
          <w:delText>息</w:delText>
        </w:r>
      </w:del>
      <w:ins w:id="637" w:author="user" w:date="2015-03-09T00:38:00Z">
        <w:r w:rsidRPr="00CE779A">
          <w:rPr>
            <w:rFonts w:ascii="台灣楷體" w:eastAsia="台灣楷體" w:hAnsi="台灣楷體" w:cs="Charis SIL"/>
          </w:rPr>
          <w:t>時</w:t>
        </w:r>
      </w:ins>
      <w:r w:rsidR="00976990" w:rsidRPr="00CE779A">
        <w:rPr>
          <w:rFonts w:ascii="台灣楷體" w:eastAsia="台灣楷體" w:hAnsi="台灣楷體" w:cs="Charis SIL"/>
        </w:rPr>
        <w:t>仔，行出舵樓，</w:t>
      </w:r>
      <w:del w:id="638" w:author="user" w:date="2015-03-09T00:38:00Z">
        <w:r w:rsidR="00976990" w:rsidRPr="00CE779A" w:rsidDel="00FB7FFA">
          <w:rPr>
            <w:rFonts w:ascii="台灣楷體" w:eastAsia="台灣楷體" w:hAnsi="台灣楷體" w:cs="Charis SIL"/>
          </w:rPr>
          <w:delText>將</w:delText>
        </w:r>
      </w:del>
      <w:ins w:id="639" w:author="user" w:date="2015-03-09T00:38:00Z">
        <w:r w:rsidRPr="00CE779A">
          <w:rPr>
            <w:rFonts w:ascii="台灣楷體" w:eastAsia="台灣楷體" w:hAnsi="台灣楷體" w:cs="Charis SIL"/>
          </w:rPr>
          <w:t>共</w:t>
        </w:r>
      </w:ins>
      <w:r w:rsidR="00976990" w:rsidRPr="00CE779A">
        <w:rPr>
          <w:rFonts w:ascii="台灣楷體" w:eastAsia="台灣楷體" w:hAnsi="台灣楷體" w:cs="Charis SIL"/>
        </w:rPr>
        <w:t>千里鏡交予一个少年人，</w:t>
      </w:r>
      <w:del w:id="640" w:author="user" w:date="2015-03-09T00:39:00Z">
        <w:r w:rsidR="00976990" w:rsidRPr="00CE779A" w:rsidDel="00FB7FFA">
          <w:rPr>
            <w:rFonts w:ascii="台灣楷體" w:eastAsia="台灣楷體" w:hAnsi="台灣楷體" w:cs="Charis SIL"/>
          </w:rPr>
          <w:delText>對i</w:delText>
        </w:r>
      </w:del>
      <w:r w:rsidR="00976990" w:rsidRPr="00CE779A">
        <w:rPr>
          <w:rFonts w:ascii="台灣楷體" w:eastAsia="台灣楷體" w:hAnsi="台灣楷體" w:cs="Charis SIL"/>
        </w:rPr>
        <w:t>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 peh去大桅頂頭看覓，看離烏水溝猶有偌遠？」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del w:id="641" w:author="user" w:date="2015-03-09T00:39:00Z">
        <w:r w:rsidRPr="00CE779A" w:rsidDel="00FB7FFA">
          <w:rPr>
            <w:rFonts w:ascii="台灣楷體" w:eastAsia="台灣楷體" w:hAnsi="台灣楷體" w:cs="Charis SIL"/>
          </w:rPr>
          <w:delText>然後</w:delText>
        </w:r>
      </w:del>
      <w:r w:rsidRPr="00CE779A">
        <w:rPr>
          <w:rFonts w:ascii="台灣楷體" w:eastAsia="台灣楷體" w:hAnsi="台灣楷體" w:cs="Charis SIL"/>
        </w:rPr>
        <w:t>閣</w:t>
      </w:r>
      <w:del w:id="642" w:author="user" w:date="2015-03-09T00:39:00Z">
        <w:r w:rsidRPr="00CE779A" w:rsidDel="00FB7FFA">
          <w:rPr>
            <w:rFonts w:ascii="台灣楷體" w:eastAsia="台灣楷體" w:hAnsi="台灣楷體" w:cs="Charis SIL"/>
          </w:rPr>
          <w:delText>對</w:delText>
        </w:r>
      </w:del>
      <w:ins w:id="643" w:author="user" w:date="2015-03-09T00:39:00Z">
        <w:r w:rsidR="00FB7FFA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一个帆繚工</w:t>
      </w:r>
      <w:del w:id="644" w:author="user" w:date="2015-03-09T00:39:00Z">
        <w:r w:rsidRPr="00CE779A" w:rsidDel="00FB7FFA">
          <w:rPr>
            <w:rFonts w:ascii="台灣楷體" w:eastAsia="台灣楷體" w:hAnsi="台灣楷體" w:cs="Charis SIL"/>
          </w:rPr>
          <w:delText>交待</w:delText>
        </w:r>
      </w:del>
      <w:ins w:id="645" w:author="user" w:date="2015-03-09T00:39:00Z">
        <w:r w:rsidR="00FB7FFA" w:rsidRPr="00CE779A">
          <w:rPr>
            <w:rFonts w:ascii="台灣楷體" w:eastAsia="台灣楷體" w:hAnsi="台灣楷體" w:cs="Charis SIL"/>
          </w:rPr>
          <w:t>交代</w:t>
        </w:r>
      </w:ins>
      <w:r w:rsidRPr="00CE779A">
        <w:rPr>
          <w:rFonts w:ascii="台灣楷體" w:eastAsia="台灣楷體" w:hAnsi="台灣楷體" w:cs="Charis SIL"/>
        </w:rPr>
        <w:t>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「去量一下仔船速緊慢！」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郭舵公轉去舵樓，登桅的少年無偌久來講，澎湖東西吉嶼猶未看著，遠遠的海水猶是青色，小洋烏水溝猶有一程。彼量船速的帆繚工紲落嘛來講：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(p.35)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「舵公，船猶慢，無上更的。」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郭舵公頕頭，閣看</w:t>
      </w:r>
      <w:del w:id="646" w:author="user" w:date="2015-03-09T00:40:00Z">
        <w:r w:rsidRPr="00CE779A" w:rsidDel="00FB7FFA">
          <w:rPr>
            <w:rFonts w:ascii="台灣楷體" w:eastAsia="台灣楷體" w:hAnsi="台灣楷體" w:cs="Charis SIL"/>
          </w:rPr>
          <w:delText>覓</w:delText>
        </w:r>
      </w:del>
      <w:ins w:id="647" w:author="user" w:date="2015-03-09T00:40:00Z">
        <w:r w:rsidR="00FB7FFA" w:rsidRPr="00CE779A">
          <w:rPr>
            <w:rFonts w:ascii="台灣楷體" w:eastAsia="台灣楷體" w:hAnsi="台灣楷體" w:cs="Charis SIL"/>
          </w:rPr>
          <w:t>對</w:t>
        </w:r>
      </w:ins>
      <w:r w:rsidRPr="00CE779A">
        <w:rPr>
          <w:rFonts w:ascii="台灣楷體" w:eastAsia="台灣楷體" w:hAnsi="台灣楷體" w:cs="Charis SIL"/>
        </w:rPr>
        <w:t>船外</w:t>
      </w:r>
      <w:ins w:id="648" w:author="user" w:date="2015-03-09T00:40:00Z">
        <w:r w:rsidR="00FB7FFA" w:rsidRPr="00CE779A">
          <w:rPr>
            <w:rFonts w:ascii="台灣楷體" w:eastAsia="台灣楷體" w:hAnsi="台灣楷體" w:cs="Charis SIL"/>
          </w:rPr>
          <w:t>去</w:t>
        </w:r>
      </w:ins>
      <w:r w:rsidRPr="00CE779A">
        <w:rPr>
          <w:rFonts w:ascii="台灣楷體" w:eastAsia="台灣楷體" w:hAnsi="台灣楷體" w:cs="Charis SIL"/>
        </w:rPr>
        <w:t>。這種風速，中晝</w:t>
      </w:r>
      <w:ins w:id="649" w:author="user" w:date="2015-03-09T00:40:00Z">
        <w:r w:rsidR="00FB7FFA" w:rsidRPr="00CE779A">
          <w:rPr>
            <w:rFonts w:ascii="台灣楷體" w:eastAsia="台灣楷體" w:hAnsi="台灣楷體" w:cs="Charis SIL"/>
          </w:rPr>
          <w:t>欲過溝</w:t>
        </w:r>
      </w:ins>
      <w:r w:rsidRPr="00CE779A">
        <w:rPr>
          <w:rFonts w:ascii="台灣楷體" w:eastAsia="台灣楷體" w:hAnsi="台灣楷體" w:cs="Charis SIL"/>
        </w:rPr>
        <w:t>是無</w:t>
      </w:r>
      <w:del w:id="650" w:author="user" w:date="2015-03-09T00:40:00Z">
        <w:r w:rsidRPr="00CE779A" w:rsidDel="00FB7FFA">
          <w:rPr>
            <w:rFonts w:ascii="台灣楷體" w:eastAsia="台灣楷體" w:hAnsi="台灣楷體" w:cs="Charis SIL"/>
          </w:rPr>
          <w:delText>法度</w:delText>
        </w:r>
      </w:del>
      <w:ins w:id="651" w:author="user" w:date="2015-03-09T00:40:00Z">
        <w:r w:rsidR="00FB7FFA" w:rsidRPr="00CE779A">
          <w:rPr>
            <w:rFonts w:ascii="台灣楷體" w:eastAsia="台灣楷體" w:hAnsi="台灣楷體" w:cs="Charis SIL"/>
          </w:rPr>
          <w:t>才調</w:t>
        </w:r>
      </w:ins>
      <w:del w:id="652" w:author="user" w:date="2015-03-09T00:40:00Z">
        <w:r w:rsidRPr="00CE779A" w:rsidDel="00FB7FFA">
          <w:rPr>
            <w:rFonts w:ascii="台灣楷體" w:eastAsia="台灣楷體" w:hAnsi="台灣楷體" w:cs="Charis SIL"/>
          </w:rPr>
          <w:delText>過溝的</w:delText>
        </w:r>
      </w:del>
      <w:r w:rsidRPr="00CE779A">
        <w:rPr>
          <w:rFonts w:ascii="台灣楷體" w:eastAsia="台灣楷體" w:hAnsi="台灣楷體" w:cs="Charis SIL"/>
        </w:rPr>
        <w:t>，</w:t>
      </w:r>
      <w:del w:id="653" w:author="user" w:date="2015-03-09T00:41:00Z">
        <w:r w:rsidRPr="00CE779A" w:rsidDel="00FB7FFA">
          <w:rPr>
            <w:rFonts w:ascii="台灣楷體" w:eastAsia="台灣楷體" w:hAnsi="台灣楷體" w:cs="Charis SIL"/>
          </w:rPr>
          <w:delText>而且</w:delText>
        </w:r>
      </w:del>
      <w:r w:rsidRPr="00CE779A">
        <w:rPr>
          <w:rFonts w:ascii="台灣楷體" w:eastAsia="台灣楷體" w:hAnsi="台灣楷體" w:cs="Charis SIL"/>
        </w:rPr>
        <w:t>愛等入夜</w:t>
      </w:r>
      <w:ins w:id="654" w:author="user" w:date="2015-03-16T23:07:00Z">
        <w:r w:rsidR="00B22B6C" w:rsidRPr="00CE779A">
          <w:rPr>
            <w:rFonts w:ascii="台灣楷體" w:eastAsia="台灣楷體" w:hAnsi="台灣楷體" w:cs="Charis SIL"/>
          </w:rPr>
          <w:t>澎湖</w:t>
        </w:r>
      </w:ins>
      <w:r w:rsidRPr="00CE779A">
        <w:rPr>
          <w:rFonts w:ascii="台灣楷體" w:eastAsia="台灣楷體" w:hAnsi="台灣楷體" w:cs="Charis SIL"/>
        </w:rPr>
        <w:t>才會</w:t>
      </w:r>
      <w:del w:id="655" w:author="user" w:date="2015-03-16T23:07:00Z">
        <w:r w:rsidRPr="00CE779A" w:rsidDel="00B22B6C">
          <w:rPr>
            <w:rFonts w:ascii="台灣楷體" w:eastAsia="台灣楷體" w:hAnsi="台灣楷體" w:cs="Charis SIL"/>
          </w:rPr>
          <w:delText>使</w:delText>
        </w:r>
      </w:del>
      <w:ins w:id="656" w:author="user" w:date="2015-03-16T23:07:00Z">
        <w:r w:rsidR="00B22B6C" w:rsidRPr="00CE779A">
          <w:rPr>
            <w:rFonts w:ascii="台灣楷體" w:eastAsia="台灣楷體" w:hAnsi="台灣楷體" w:cs="Charis SIL"/>
          </w:rPr>
          <w:t>得</w:t>
        </w:r>
      </w:ins>
      <w:r w:rsidRPr="00CE779A">
        <w:rPr>
          <w:rFonts w:ascii="台灣楷體" w:eastAsia="台灣楷體" w:hAnsi="台灣楷體" w:cs="Charis SIL"/>
        </w:rPr>
        <w:t>過</w:t>
      </w:r>
      <w:del w:id="657" w:author="user" w:date="2015-03-16T23:07:00Z">
        <w:r w:rsidRPr="00CE779A" w:rsidDel="00B22B6C">
          <w:rPr>
            <w:rFonts w:ascii="台灣楷體" w:eastAsia="台灣楷體" w:hAnsi="台灣楷體" w:cs="Charis SIL"/>
          </w:rPr>
          <w:delText>澎湖</w:delText>
        </w:r>
      </w:del>
      <w:r w:rsidRPr="00CE779A">
        <w:rPr>
          <w:rFonts w:ascii="台灣楷體" w:eastAsia="台灣楷體" w:hAnsi="台灣楷體" w:cs="Charis SIL"/>
        </w:rPr>
        <w:t>，所以i先</w:t>
      </w:r>
      <w:del w:id="658" w:author="user" w:date="2015-03-09T00:41:00Z">
        <w:r w:rsidRPr="00CE779A" w:rsidDel="00AC2795">
          <w:rPr>
            <w:rFonts w:ascii="台灣楷體" w:eastAsia="台灣楷體" w:hAnsi="台灣楷體" w:cs="Charis SIL"/>
          </w:rPr>
          <w:delText>去</w:delText>
        </w:r>
      </w:del>
      <w:r w:rsidRPr="00CE779A">
        <w:rPr>
          <w:rFonts w:ascii="台灣楷體" w:eastAsia="台灣楷體" w:hAnsi="台灣楷體" w:cs="Charis SIL"/>
        </w:rPr>
        <w:t>陪蔡兄弟</w:t>
      </w:r>
      <w:ins w:id="659" w:author="user" w:date="2015-03-09T00:41:00Z">
        <w:r w:rsidR="00AC2795" w:rsidRPr="00CE779A">
          <w:rPr>
            <w:rFonts w:ascii="台灣楷體" w:eastAsia="台灣楷體" w:hAnsi="台灣楷體" w:cs="Charis SIL"/>
          </w:rPr>
          <w:t>去</w:t>
        </w:r>
      </w:ins>
      <w:r w:rsidRPr="00CE779A">
        <w:rPr>
          <w:rFonts w:ascii="台灣楷體" w:eastAsia="台灣楷體" w:hAnsi="台灣楷體" w:cs="Charis SIL"/>
        </w:rPr>
        <w:t>食中晝頓，食</w:t>
      </w:r>
      <w:del w:id="660" w:author="user" w:date="2015-03-09T00:41:00Z">
        <w:r w:rsidRPr="00CE779A" w:rsidDel="00AC2795">
          <w:rPr>
            <w:rFonts w:ascii="台灣楷體" w:eastAsia="台灣楷體" w:hAnsi="台灣楷體" w:cs="Charis SIL"/>
          </w:rPr>
          <w:delText>了</w:delText>
        </w:r>
      </w:del>
      <w:ins w:id="661" w:author="user" w:date="2015-03-09T00:41:00Z">
        <w:r w:rsidR="00AC2795" w:rsidRPr="00CE779A">
          <w:rPr>
            <w:rFonts w:ascii="台灣楷體" w:eastAsia="台灣楷體" w:hAnsi="台灣楷體" w:cs="Charis SIL"/>
          </w:rPr>
          <w:t>飽</w:t>
        </w:r>
      </w:ins>
      <w:del w:id="662" w:author="user" w:date="2015-03-16T23:07:00Z">
        <w:r w:rsidRPr="00CE779A" w:rsidDel="00B22B6C">
          <w:rPr>
            <w:rFonts w:ascii="台灣楷體" w:eastAsia="台灣楷體" w:hAnsi="台灣楷體" w:cs="Charis SIL"/>
          </w:rPr>
          <w:delText>轉</w:delText>
        </w:r>
      </w:del>
      <w:ins w:id="663" w:author="user" w:date="2015-03-16T23:07:00Z">
        <w:r w:rsidR="00B22B6C" w:rsidRPr="00CE779A">
          <w:rPr>
            <w:rFonts w:ascii="台灣楷體" w:eastAsia="台灣楷體" w:hAnsi="台灣楷體" w:cs="Charis SIL"/>
          </w:rPr>
          <w:t>了</w:t>
        </w:r>
      </w:ins>
      <w:del w:id="664" w:author="user" w:date="2015-03-09T00:41:00Z">
        <w:r w:rsidRPr="00CE779A" w:rsidDel="00AC2795">
          <w:rPr>
            <w:rFonts w:ascii="台灣楷體" w:eastAsia="台灣楷體" w:hAnsi="台灣楷體" w:cs="Charis SIL"/>
          </w:rPr>
          <w:delText>來</w:delText>
        </w:r>
      </w:del>
      <w:ins w:id="665" w:author="user" w:date="2015-03-09T00:41:00Z">
        <w:r w:rsidR="00AC2795" w:rsidRPr="00CE779A">
          <w:rPr>
            <w:rFonts w:ascii="台灣楷體" w:eastAsia="台灣楷體" w:hAnsi="台灣楷體" w:cs="Charis SIL"/>
          </w:rPr>
          <w:t>後</w:t>
        </w:r>
      </w:ins>
      <w:r w:rsidRPr="00CE779A">
        <w:rPr>
          <w:rFonts w:ascii="台灣楷體" w:eastAsia="台灣楷體" w:hAnsi="台灣楷體" w:cs="Charis SIL"/>
        </w:rPr>
        <w:t>，吩咐遠望的少年閣上桅</w:t>
      </w:r>
      <w:del w:id="666" w:author="user" w:date="2015-03-09T00:41:00Z">
        <w:r w:rsidRPr="00CE779A" w:rsidDel="00AC2795">
          <w:rPr>
            <w:rFonts w:ascii="台灣楷體" w:eastAsia="台灣楷體" w:hAnsi="台灣楷體" w:cs="Charis SIL"/>
          </w:rPr>
          <w:delText>去</w:delText>
        </w:r>
      </w:del>
      <w:r w:rsidRPr="00CE779A">
        <w:rPr>
          <w:rFonts w:ascii="台灣楷體" w:eastAsia="台灣楷體" w:hAnsi="台灣楷體" w:cs="Charis SIL"/>
        </w:rPr>
        <w:t>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日頭</w:t>
      </w:r>
      <w:del w:id="667" w:author="user" w:date="2015-03-09T00:41:00Z">
        <w:r w:rsidRPr="00CE779A" w:rsidDel="00AC2795">
          <w:rPr>
            <w:rFonts w:ascii="台灣楷體" w:eastAsia="台灣楷體" w:hAnsi="台灣楷體" w:cs="Charis SIL"/>
          </w:rPr>
          <w:delText>慢慢熱矣</w:delText>
        </w:r>
      </w:del>
      <w:ins w:id="668" w:author="user" w:date="2015-03-09T00:41:00Z">
        <w:r w:rsidR="00AC2795" w:rsidRPr="00CE779A">
          <w:rPr>
            <w:rFonts w:ascii="台灣楷體" w:eastAsia="台灣楷體" w:hAnsi="台灣楷體" w:cs="Charis SIL"/>
          </w:rPr>
          <w:t>那來那熁</w:t>
        </w:r>
      </w:ins>
      <w:ins w:id="669" w:author="user" w:date="2015-03-09T00:42:00Z">
        <w:r w:rsidR="00AC2795" w:rsidRPr="00CE779A">
          <w:rPr>
            <w:rFonts w:ascii="台灣楷體" w:eastAsia="台灣楷體" w:hAnsi="台灣楷體" w:cs="Charis SIL"/>
          </w:rPr>
          <w:t>（haⁿh）</w:t>
        </w:r>
      </w:ins>
      <w:r w:rsidRPr="00CE779A">
        <w:rPr>
          <w:rFonts w:ascii="台灣楷體" w:eastAsia="台灣楷體" w:hAnsi="台灣楷體" w:cs="Charis SIL"/>
        </w:rPr>
        <w:t>，</w:t>
      </w:r>
      <w:del w:id="670" w:author="user" w:date="2015-03-09T00:42:00Z">
        <w:r w:rsidRPr="00CE779A" w:rsidDel="00AC2795">
          <w:rPr>
            <w:rFonts w:ascii="台灣楷體" w:eastAsia="台灣楷體" w:hAnsi="台灣楷體" w:cs="Charis SIL"/>
          </w:rPr>
          <w:delText>熱氣</w:delText>
        </w:r>
      </w:del>
      <w:ins w:id="671" w:author="user" w:date="2015-03-09T00:42:00Z">
        <w:r w:rsidR="00AC2795" w:rsidRPr="00CE779A">
          <w:rPr>
            <w:rFonts w:ascii="台灣楷體" w:eastAsia="台灣楷體" w:hAnsi="台灣楷體" w:cs="Charis SIL"/>
          </w:rPr>
          <w:t>熁kah</w:t>
        </w:r>
      </w:ins>
      <w:del w:id="672" w:author="user" w:date="2015-03-09T00:42:00Z">
        <w:r w:rsidRPr="00CE779A" w:rsidDel="00AC2795">
          <w:rPr>
            <w:rFonts w:ascii="台灣楷體" w:eastAsia="台灣楷體" w:hAnsi="台灣楷體" w:cs="Charis SIL"/>
          </w:rPr>
          <w:delText>逼</w:delText>
        </w:r>
      </w:del>
      <w:ins w:id="673" w:author="user" w:date="2015-03-09T00:42:00Z">
        <w:r w:rsidR="00AC2795" w:rsidRPr="00CE779A">
          <w:rPr>
            <w:rFonts w:ascii="台灣楷體" w:eastAsia="台灣楷體" w:hAnsi="台灣楷體" w:cs="Charis SIL"/>
          </w:rPr>
          <w:t>予</w:t>
        </w:r>
      </w:ins>
      <w:r w:rsidRPr="00CE779A">
        <w:rPr>
          <w:rFonts w:ascii="台灣楷體" w:eastAsia="台灣楷體" w:hAnsi="台灣楷體" w:cs="Charis SIL"/>
        </w:rPr>
        <w:t>人</w:t>
      </w:r>
      <w:ins w:id="674" w:author="user" w:date="2015-03-09T00:42:00Z">
        <w:r w:rsidR="00AC2795" w:rsidRPr="00CE779A">
          <w:rPr>
            <w:rFonts w:ascii="台灣楷體" w:eastAsia="台灣楷體" w:hAnsi="台灣楷體" w:cs="Charis SIL"/>
          </w:rPr>
          <w:t>擋袂牢</w:t>
        </w:r>
      </w:ins>
      <w:r w:rsidRPr="00CE779A">
        <w:rPr>
          <w:rFonts w:ascii="台灣楷體" w:eastAsia="台灣楷體" w:hAnsi="台灣楷體" w:cs="Charis SIL"/>
        </w:rPr>
        <w:t>，郭舵公坐落來詳細對羅經針路，誠久</w:t>
      </w:r>
      <w:del w:id="675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ins w:id="676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，彼个少年人</w:t>
      </w:r>
      <w:del w:id="677" w:author="user" w:date="2015-03-09T00:42:00Z">
        <w:r w:rsidRPr="00CE779A" w:rsidDel="00AC2795">
          <w:rPr>
            <w:rFonts w:ascii="台灣楷體" w:eastAsia="台灣楷體" w:hAnsi="台灣楷體" w:cs="Charis SIL"/>
          </w:rPr>
          <w:delText>洛</w:delText>
        </w:r>
      </w:del>
      <w:ins w:id="678" w:author="user" w:date="2015-03-09T00:42:00Z">
        <w:r w:rsidR="00AC2795" w:rsidRPr="00CE779A">
          <w:rPr>
            <w:rFonts w:ascii="台灣楷體" w:eastAsia="台灣楷體" w:hAnsi="台灣楷體" w:cs="Charis SIL"/>
          </w:rPr>
          <w:t>對</w:t>
        </w:r>
      </w:ins>
      <w:r w:rsidRPr="00CE779A">
        <w:rPr>
          <w:rFonts w:ascii="台灣楷體" w:eastAsia="台灣楷體" w:hAnsi="台灣楷體" w:cs="Charis SIL"/>
        </w:rPr>
        <w:t>桅</w:t>
      </w:r>
      <w:ins w:id="679" w:author="user" w:date="2015-03-09T00:42:00Z">
        <w:r w:rsidR="00AC2795" w:rsidRPr="00CE779A">
          <w:rPr>
            <w:rFonts w:ascii="台灣楷體" w:eastAsia="台灣楷體" w:hAnsi="台灣楷體" w:cs="Charis SIL"/>
          </w:rPr>
          <w:t>頂落</w:t>
        </w:r>
      </w:ins>
      <w:r w:rsidRPr="00CE779A">
        <w:rPr>
          <w:rFonts w:ascii="台灣楷體" w:eastAsia="台灣楷體" w:hAnsi="台灣楷體" w:cs="Charis SIL"/>
        </w:rPr>
        <w:t>來講：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「烏水溝就佇咧頭前。」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少年人共千里鏡交</w:t>
      </w:r>
      <w:del w:id="680" w:author="user" w:date="2015-03-09T00:42:00Z">
        <w:r w:rsidRPr="00CE779A" w:rsidDel="00AC2795">
          <w:rPr>
            <w:rFonts w:ascii="台灣楷體" w:eastAsia="台灣楷體" w:hAnsi="台灣楷體" w:cs="Charis SIL"/>
          </w:rPr>
          <w:delText>與</w:delText>
        </w:r>
      </w:del>
      <w:ins w:id="681" w:author="user" w:date="2015-03-09T00:42:00Z">
        <w:r w:rsidR="00AC2795" w:rsidRPr="00CE779A">
          <w:rPr>
            <w:rFonts w:ascii="台灣楷體" w:eastAsia="台灣楷體" w:hAnsi="台灣楷體" w:cs="Charis SIL"/>
          </w:rPr>
          <w:t>予</w:t>
        </w:r>
      </w:ins>
      <w:r w:rsidRPr="00CE779A">
        <w:rPr>
          <w:rFonts w:ascii="台灣楷體" w:eastAsia="台灣楷體" w:hAnsi="台灣楷體" w:cs="Charis SIL"/>
        </w:rPr>
        <w:t>郭舵公，拄欲</w:t>
      </w:r>
      <w:del w:id="682" w:author="user" w:date="2015-03-09T00:43:00Z">
        <w:r w:rsidRPr="00CE779A" w:rsidDel="00AC2795">
          <w:rPr>
            <w:rFonts w:ascii="台灣楷體" w:eastAsia="台灣楷體" w:hAnsi="台灣楷體" w:cs="Charis SIL"/>
          </w:rPr>
          <w:delText>行</w:delText>
        </w:r>
      </w:del>
      <w:r w:rsidRPr="00CE779A">
        <w:rPr>
          <w:rFonts w:ascii="台灣楷體" w:eastAsia="台灣楷體" w:hAnsi="台灣楷體" w:cs="Charis SIL"/>
        </w:rPr>
        <w:t>走，郭舵公</w:t>
      </w:r>
      <w:del w:id="683" w:author="user" w:date="2015-03-09T00:43:00Z">
        <w:r w:rsidRPr="00CE779A" w:rsidDel="00AC2795">
          <w:rPr>
            <w:rFonts w:ascii="台灣楷體" w:eastAsia="台灣楷體" w:hAnsi="台灣楷體" w:cs="Charis SIL"/>
          </w:rPr>
          <w:delText>對i</w:delText>
        </w:r>
      </w:del>
      <w:r w:rsidRPr="00CE779A">
        <w:rPr>
          <w:rFonts w:ascii="台灣楷體" w:eastAsia="台灣楷體" w:hAnsi="台灣楷體" w:cs="Charis SIL"/>
        </w:rPr>
        <w:t>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684" w:author="user" w:date="2015-03-09T00:43:00Z">
        <w:r w:rsidRPr="00CE779A" w:rsidDel="00AC2795">
          <w:rPr>
            <w:rFonts w:ascii="台灣楷體" w:eastAsia="台灣楷體" w:hAnsi="台灣楷體" w:cs="Charis SIL"/>
          </w:rPr>
          <w:delText>lín誰</w:delText>
        </w:r>
      </w:del>
      <w:ins w:id="685" w:author="user" w:date="2015-03-09T00:43:00Z">
        <w:r w:rsidR="00AC2795" w:rsidRPr="00CE779A">
          <w:rPr>
            <w:rFonts w:ascii="台灣楷體" w:eastAsia="台灣楷體" w:hAnsi="台灣楷體" w:cs="Charis SIL"/>
          </w:rPr>
          <w:t>有啥人</w:t>
        </w:r>
      </w:ins>
      <w:r w:rsidRPr="00CE779A">
        <w:rPr>
          <w:rFonts w:ascii="台灣楷體" w:eastAsia="台灣楷體" w:hAnsi="台灣楷體" w:cs="Charis SIL"/>
        </w:rPr>
        <w:t>想欲趁幾箍銀？」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彼个少年人停落來講：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「欲送彼个人上岸？」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「閣愛接人出來。」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「接人？按呢愛等……」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「等一工就好矣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兩人去，每一个人五箍。」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「五箍？我去，我揣人去！」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「lí閣揣一个人，共細隻船</w:t>
      </w:r>
      <w:ins w:id="686" w:author="user" w:date="2015-03-09T00:43:00Z">
        <w:r w:rsidR="00AC2795" w:rsidRPr="00CE779A">
          <w:rPr>
            <w:rFonts w:ascii="台灣楷體" w:eastAsia="台灣楷體" w:hAnsi="台灣楷體" w:cs="Charis SIL"/>
          </w:rPr>
          <w:t>仔</w:t>
        </w:r>
      </w:ins>
      <w:r w:rsidRPr="00CE779A">
        <w:rPr>
          <w:rFonts w:ascii="台灣楷體" w:eastAsia="台灣楷體" w:hAnsi="台灣楷體" w:cs="Charis SIL"/>
        </w:rPr>
        <w:t>整理好</w:t>
      </w:r>
      <w:ins w:id="687" w:author="user" w:date="2015-03-09T00:43:00Z">
        <w:r w:rsidR="00AC2795" w:rsidRPr="00CE779A">
          <w:rPr>
            <w:rFonts w:ascii="台灣楷體" w:eastAsia="台灣楷體" w:hAnsi="台灣楷體" w:cs="Charis SIL"/>
          </w:rPr>
          <w:t>細</w:t>
        </w:r>
      </w:ins>
      <w:r w:rsidRPr="00CE779A">
        <w:rPr>
          <w:rFonts w:ascii="台灣楷體" w:eastAsia="台灣楷體" w:hAnsi="台灣楷體" w:cs="Charis SIL"/>
        </w:rPr>
        <w:t>，明仔載就</w:t>
      </w:r>
      <w:r w:rsidR="000134B9" w:rsidRPr="00CE779A">
        <w:rPr>
          <w:rFonts w:ascii="台灣楷體" w:eastAsia="台灣楷體" w:hAnsi="台灣楷體" w:cs="Charis SIL"/>
          <w:highlight w:val="yellow"/>
          <w:rPrChange w:id="688" w:author="user" w:date="2015-03-21T22:42:00Z">
            <w:rPr>
              <w:rFonts w:hint="eastAsia"/>
            </w:rPr>
          </w:rPrChange>
        </w:rPr>
        <w:t>下擺</w:t>
      </w:r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郭舵公閣用千里鏡看頭前。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(p.36)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船頭</w:t>
      </w:r>
      <w:del w:id="689" w:author="user" w:date="2015-03-14T14:43:00Z">
        <w:r w:rsidRPr="00CE779A" w:rsidDel="00BC1FE3">
          <w:rPr>
            <w:rFonts w:ascii="台灣楷體" w:eastAsia="台灣楷體" w:hAnsi="台灣楷體" w:cs="Charis SIL"/>
          </w:rPr>
          <w:delText>頭</w:delText>
        </w:r>
      </w:del>
      <w:r w:rsidRPr="00CE779A">
        <w:rPr>
          <w:rFonts w:ascii="台灣楷體" w:eastAsia="台灣楷體" w:hAnsi="台灣楷體" w:cs="Charis SIL"/>
        </w:rPr>
        <w:t>前的水</w:t>
      </w:r>
      <w:ins w:id="690" w:author="user" w:date="2015-03-14T14:43:00Z">
        <w:r w:rsidR="00BC1FE3" w:rsidRPr="00CE779A">
          <w:rPr>
            <w:rFonts w:ascii="台灣楷體" w:eastAsia="台灣楷體" w:hAnsi="台灣楷體" w:cs="Charis SIL"/>
          </w:rPr>
          <w:t>色</w:t>
        </w:r>
      </w:ins>
      <w:del w:id="691" w:author="user" w:date="2015-03-14T14:43:00Z">
        <w:r w:rsidRPr="00CE779A" w:rsidDel="00BC1FE3">
          <w:rPr>
            <w:rFonts w:ascii="台灣楷體" w:eastAsia="台灣楷體" w:hAnsi="台灣楷體" w:cs="Charis SIL"/>
          </w:rPr>
          <w:delText>是</w:delText>
        </w:r>
      </w:del>
      <w:ins w:id="692" w:author="user" w:date="2015-03-14T14:43:00Z">
        <w:r w:rsidR="00BC1FE3" w:rsidRPr="00CE779A">
          <w:rPr>
            <w:rFonts w:ascii="台灣楷體" w:eastAsia="台灣楷體" w:hAnsi="台灣楷體" w:cs="Charis SIL"/>
          </w:rPr>
          <w:t>翠</w:t>
        </w:r>
      </w:ins>
      <w:r w:rsidRPr="00CE779A">
        <w:rPr>
          <w:rFonts w:ascii="台灣楷體" w:eastAsia="台灣楷體" w:hAnsi="台灣楷體" w:cs="Charis SIL"/>
        </w:rPr>
        <w:t>青</w:t>
      </w:r>
      <w:del w:id="693" w:author="user" w:date="2015-03-14T14:43:00Z">
        <w:r w:rsidRPr="00CE779A" w:rsidDel="00BC1FE3">
          <w:rPr>
            <w:rFonts w:ascii="台灣楷體" w:eastAsia="台灣楷體" w:hAnsi="台灣楷體" w:cs="Charis SIL"/>
          </w:rPr>
          <w:delText>的</w:delText>
        </w:r>
      </w:del>
      <w:r w:rsidRPr="00CE779A">
        <w:rPr>
          <w:rFonts w:ascii="台灣楷體" w:eastAsia="台灣楷體" w:hAnsi="台灣楷體" w:cs="Charis SIL"/>
        </w:rPr>
        <w:t>，</w:t>
      </w:r>
      <w:del w:id="694" w:author="user" w:date="2015-03-09T00:44:00Z">
        <w:r w:rsidRPr="00CE779A" w:rsidDel="00AC2795">
          <w:rPr>
            <w:rFonts w:ascii="台灣楷體" w:eastAsia="台灣楷體" w:hAnsi="台灣楷體" w:cs="Charis SIL"/>
          </w:rPr>
          <w:delText>但</w:delText>
        </w:r>
      </w:del>
      <w:ins w:id="695" w:author="user" w:date="2015-03-09T00:44:00Z">
        <w:r w:rsidR="00AC2795" w:rsidRPr="00CE779A">
          <w:rPr>
            <w:rFonts w:ascii="台灣楷體" w:eastAsia="台灣楷體" w:hAnsi="台灣楷體" w:cs="Charis SIL"/>
          </w:rPr>
          <w:t>毋過</w:t>
        </w:r>
      </w:ins>
      <w:r w:rsidRPr="00CE779A">
        <w:rPr>
          <w:rFonts w:ascii="台灣楷體" w:eastAsia="台灣楷體" w:hAnsi="台灣楷體" w:cs="Charis SIL"/>
        </w:rPr>
        <w:t>遠遠的</w:t>
      </w:r>
      <w:del w:id="696" w:author="user" w:date="2015-03-09T00:44:00Z">
        <w:r w:rsidRPr="00CE779A" w:rsidDel="00AC2795">
          <w:rPr>
            <w:rFonts w:ascii="台灣楷體" w:eastAsia="台灣楷體" w:hAnsi="台灣楷體" w:cs="Charis SIL"/>
          </w:rPr>
          <w:delText>海洋</w:delText>
        </w:r>
      </w:del>
      <w:ins w:id="697" w:author="user" w:date="2015-03-09T00:44:00Z">
        <w:r w:rsidR="00AC2795" w:rsidRPr="00CE779A">
          <w:rPr>
            <w:rFonts w:ascii="台灣楷體" w:eastAsia="台灣楷體" w:hAnsi="台灣楷體" w:cs="Charis SIL"/>
          </w:rPr>
          <w:t>海水</w:t>
        </w:r>
      </w:ins>
      <w:r w:rsidRPr="00CE779A">
        <w:rPr>
          <w:rFonts w:ascii="台灣楷體" w:eastAsia="台灣楷體" w:hAnsi="台灣楷體" w:cs="Charis SIL"/>
        </w:rPr>
        <w:t>漸漸轉</w:t>
      </w:r>
      <w:del w:id="698" w:author="user" w:date="2015-03-09T00:44:00Z">
        <w:r w:rsidRPr="00CE779A" w:rsidDel="00AC2795">
          <w:rPr>
            <w:rFonts w:ascii="台灣楷體" w:eastAsia="台灣楷體" w:hAnsi="台灣楷體" w:cs="Charis SIL"/>
          </w:rPr>
          <w:delText>成</w:delText>
        </w:r>
      </w:del>
      <w:r w:rsidRPr="00CE779A">
        <w:rPr>
          <w:rFonts w:ascii="台灣楷體" w:eastAsia="台灣楷體" w:hAnsi="台灣楷體" w:cs="Charis SIL"/>
        </w:rPr>
        <w:t>烏</w:t>
      </w:r>
      <w:del w:id="699" w:author="user" w:date="2015-03-09T00:44:00Z">
        <w:r w:rsidRPr="00CE779A" w:rsidDel="00AC2795">
          <w:rPr>
            <w:rFonts w:ascii="台灣楷體" w:eastAsia="台灣楷體" w:hAnsi="台灣楷體" w:cs="Charis SIL"/>
          </w:rPr>
          <w:delText>色</w:delText>
        </w:r>
      </w:del>
      <w:r w:rsidRPr="00CE779A">
        <w:rPr>
          <w:rFonts w:ascii="台灣楷體" w:eastAsia="台灣楷體" w:hAnsi="台灣楷體" w:cs="Charis SIL"/>
        </w:rPr>
        <w:t>，炎熱的日光照去，</w:t>
      </w:r>
      <w:del w:id="700" w:author="user" w:date="2015-03-09T00:45:00Z">
        <w:r w:rsidRPr="00CE779A" w:rsidDel="00AC2795">
          <w:rPr>
            <w:rFonts w:ascii="台灣楷體" w:eastAsia="台灣楷體" w:hAnsi="台灣楷體" w:cs="Charis SIL"/>
          </w:rPr>
          <w:delText>彼爿流水像鼎內的滾水仝款反動</w:delText>
        </w:r>
      </w:del>
      <w:ins w:id="701" w:author="user" w:date="2015-03-09T00:45:00Z">
        <w:r w:rsidR="00AC2795" w:rsidRPr="00CE779A">
          <w:rPr>
            <w:rFonts w:ascii="台灣楷體" w:eastAsia="台灣楷體" w:hAnsi="台灣楷體" w:cs="Charis SIL"/>
          </w:rPr>
          <w:t>彼爿的流水袂輸鼎內的</w:t>
        </w:r>
      </w:ins>
      <w:ins w:id="702" w:author="user" w:date="2015-03-21T22:42:00Z">
        <w:r w:rsidR="006E0C99" w:rsidRPr="00CE779A">
          <w:rPr>
            <w:rFonts w:ascii="台灣楷體" w:eastAsia="台灣楷體" w:hAnsi="台灣楷體" w:cs="Charis SIL"/>
          </w:rPr>
          <w:t>燒</w:t>
        </w:r>
      </w:ins>
      <w:ins w:id="703" w:author="user" w:date="2015-03-09T00:45:00Z">
        <w:r w:rsidR="00AC2795" w:rsidRPr="00CE779A">
          <w:rPr>
            <w:rFonts w:ascii="台灣楷體" w:eastAsia="台灣楷體" w:hAnsi="台灣楷體" w:cs="Charis SIL"/>
          </w:rPr>
          <w:t>水咧滾絞</w:t>
        </w:r>
      </w:ins>
      <w:r w:rsidRPr="00CE779A">
        <w:rPr>
          <w:rFonts w:ascii="台灣楷體" w:eastAsia="台灣楷體" w:hAnsi="台灣楷體" w:cs="Charis SIL"/>
        </w:rPr>
        <w:t>起落，有的所在閣有捲螺仔旋。今仔日風勢誠</w:t>
      </w:r>
      <w:del w:id="704" w:author="user" w:date="2015-03-16T23:08:00Z">
        <w:r w:rsidRPr="00CE779A" w:rsidDel="00B22B6C">
          <w:rPr>
            <w:rFonts w:ascii="台灣楷體" w:eastAsia="台灣楷體" w:hAnsi="台灣楷體" w:cs="Charis SIL"/>
          </w:rPr>
          <w:delText>細</w:delText>
        </w:r>
      </w:del>
      <w:ins w:id="705" w:author="user" w:date="2015-03-16T23:08:00Z">
        <w:r w:rsidR="00B22B6C" w:rsidRPr="00CE779A">
          <w:rPr>
            <w:rFonts w:ascii="台灣楷體" w:eastAsia="台灣楷體" w:hAnsi="台灣楷體" w:cs="Charis SIL"/>
          </w:rPr>
          <w:t>軟</w:t>
        </w:r>
      </w:ins>
      <w:r w:rsidRPr="00CE779A">
        <w:rPr>
          <w:rFonts w:ascii="台灣楷體" w:eastAsia="台灣楷體" w:hAnsi="台灣楷體" w:cs="Charis SIL"/>
        </w:rPr>
        <w:t>，</w:t>
      </w:r>
      <w:del w:id="706" w:author="user" w:date="2015-03-16T23:08:00Z">
        <w:r w:rsidRPr="00CE779A" w:rsidDel="00B22B6C">
          <w:rPr>
            <w:rFonts w:ascii="台灣楷體" w:eastAsia="台灣楷體" w:hAnsi="台灣楷體" w:cs="Charis SIL"/>
          </w:rPr>
          <w:delText>算來</w:delText>
        </w:r>
      </w:del>
      <w:r w:rsidRPr="00CE779A">
        <w:rPr>
          <w:rFonts w:ascii="台灣楷體" w:eastAsia="台灣楷體" w:hAnsi="台灣楷體" w:cs="Charis SIL"/>
        </w:rPr>
        <w:t>溝水猶算平靜。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胡舵工咧講：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「會使遮爾平靜過溝，猶誠少看</w:t>
      </w:r>
      <w:ins w:id="707" w:author="user" w:date="2015-03-09T00:45:00Z">
        <w:r w:rsidR="00AC2795" w:rsidRPr="00CE779A">
          <w:rPr>
            <w:rFonts w:ascii="台灣楷體" w:eastAsia="台灣楷體" w:hAnsi="台灣楷體" w:cs="Charis SIL"/>
          </w:rPr>
          <w:t>著</w:t>
        </w:r>
      </w:ins>
      <w:r w:rsidRPr="00CE779A">
        <w:rPr>
          <w:rFonts w:ascii="台灣楷體" w:eastAsia="台灣楷體" w:hAnsi="台灣楷體" w:cs="Charis SIL"/>
        </w:rPr>
        <w:t>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郭舵公講</w:t>
      </w:r>
      <w:del w:id="708" w:author="user" w:date="2015-03-09T00:45:00Z">
        <w:r w:rsidRPr="00CE779A" w:rsidDel="00AC2795">
          <w:rPr>
            <w:rFonts w:ascii="台灣楷體" w:eastAsia="台灣楷體" w:hAnsi="台灣楷體" w:cs="Charis SIL"/>
          </w:rPr>
          <w:delText>對</w:delText>
        </w:r>
      </w:del>
      <w:ins w:id="709" w:author="user" w:date="2015-03-09T00:45:00Z">
        <w:r w:rsidR="00AC2795" w:rsidRPr="00CE779A">
          <w:rPr>
            <w:rFonts w:ascii="台灣楷體" w:eastAsia="台灣楷體" w:hAnsi="台灣楷體" w:cs="Charis SIL"/>
          </w:rPr>
          <w:t>著啊</w:t>
        </w:r>
      </w:ins>
      <w:r w:rsidRPr="00CE779A">
        <w:rPr>
          <w:rFonts w:ascii="台灣楷體" w:eastAsia="台灣楷體" w:hAnsi="台灣楷體" w:cs="Charis SIL"/>
        </w:rPr>
        <w:t>，就共千里鏡囥落來，接過舵柄，</w:t>
      </w:r>
      <w:del w:id="710" w:author="user" w:date="2015-03-09T00:45:00Z">
        <w:r w:rsidRPr="00CE779A" w:rsidDel="00AC2795">
          <w:rPr>
            <w:rFonts w:ascii="台灣楷體" w:eastAsia="台灣楷體" w:hAnsi="台灣楷體" w:cs="Charis SIL"/>
          </w:rPr>
          <w:delText>開始掌</w:delText>
        </w:r>
      </w:del>
      <w:ins w:id="711" w:author="user" w:date="2015-03-09T00:45:00Z">
        <w:r w:rsidR="00AC2795" w:rsidRPr="00CE779A">
          <w:rPr>
            <w:rFonts w:ascii="台灣楷體" w:eastAsia="台灣楷體" w:hAnsi="台灣楷體" w:cs="Charis SIL"/>
          </w:rPr>
          <w:t>開始扞</w:t>
        </w:r>
      </w:ins>
      <w:r w:rsidRPr="00CE779A">
        <w:rPr>
          <w:rFonts w:ascii="台灣楷體" w:eastAsia="台灣楷體" w:hAnsi="台灣楷體" w:cs="Charis SIL"/>
        </w:rPr>
        <w:t>船。I</w:t>
      </w:r>
      <w:del w:id="712" w:author="user" w:date="2015-03-09T00:46:00Z">
        <w:r w:rsidRPr="00CE779A" w:rsidDel="00AC2795">
          <w:rPr>
            <w:rFonts w:ascii="台灣楷體" w:eastAsia="台灣楷體" w:hAnsi="台灣楷體" w:cs="Charis SIL"/>
          </w:rPr>
          <w:delText>彎</w:delText>
        </w:r>
      </w:del>
      <w:ins w:id="713" w:author="user" w:date="2015-03-09T00:46:00Z">
        <w:r w:rsidR="00AC2795" w:rsidRPr="00CE779A">
          <w:rPr>
            <w:rFonts w:ascii="台灣楷體" w:eastAsia="台灣楷體" w:hAnsi="台灣楷體" w:cs="Charis SIL"/>
          </w:rPr>
          <w:t>向（àⁿ）</w:t>
        </w:r>
      </w:ins>
      <w:r w:rsidRPr="00CE779A">
        <w:rPr>
          <w:rFonts w:ascii="台灣楷體" w:eastAsia="台灣楷體" w:hAnsi="台灣楷體" w:cs="Charis SIL"/>
        </w:rPr>
        <w:t>頭看</w:t>
      </w:r>
      <w:del w:id="714" w:author="user" w:date="2015-03-09T00:46:00Z">
        <w:r w:rsidRPr="00CE779A" w:rsidDel="00AC2795">
          <w:rPr>
            <w:rFonts w:ascii="台灣楷體" w:eastAsia="台灣楷體" w:hAnsi="台灣楷體" w:cs="Charis SIL"/>
          </w:rPr>
          <w:delText>一下仔</w:delText>
        </w:r>
      </w:del>
      <w:r w:rsidRPr="00CE779A">
        <w:rPr>
          <w:rFonts w:ascii="台灣楷體" w:eastAsia="台灣楷體" w:hAnsi="台灣楷體" w:cs="Charis SIL"/>
        </w:rPr>
        <w:t>羅盤</w:t>
      </w:r>
      <w:ins w:id="715" w:author="user" w:date="2015-03-09T00:46:00Z">
        <w:r w:rsidR="00AC2795" w:rsidRPr="00CE779A">
          <w:rPr>
            <w:rFonts w:ascii="台灣楷體" w:eastAsia="台灣楷體" w:hAnsi="台灣楷體" w:cs="Charis SIL"/>
          </w:rPr>
          <w:t>，紲落</w:t>
        </w:r>
      </w:ins>
      <w:del w:id="716" w:author="user" w:date="2015-03-09T00:46:00Z">
        <w:r w:rsidRPr="00CE779A" w:rsidDel="00AC2795">
          <w:rPr>
            <w:rFonts w:ascii="台灣楷體" w:eastAsia="台灣楷體" w:hAnsi="台灣楷體" w:cs="Charis SIL"/>
          </w:rPr>
          <w:delText>對</w:delText>
        </w:r>
      </w:del>
      <w:ins w:id="717" w:author="user" w:date="2015-03-09T00:46:00Z">
        <w:r w:rsidR="00AC2795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胡舵工講：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「lí傷偏北矣，溝水是向北流的，這馬食的是南風，愛盡量壓西，才會當踅過東吉嶼……lí去叫逐家出來，欲過溝矣，愛</w:t>
      </w:r>
      <w:del w:id="718" w:author="user" w:date="2015-03-16T23:08:00Z">
        <w:r w:rsidRPr="00CE779A" w:rsidDel="00B22B6C">
          <w:rPr>
            <w:rFonts w:ascii="台灣楷體" w:eastAsia="台灣楷體" w:hAnsi="台灣楷體" w:cs="Charis SIL"/>
          </w:rPr>
          <w:delText>照</w:delText>
        </w:r>
      </w:del>
      <w:r w:rsidRPr="00CE779A">
        <w:rPr>
          <w:rFonts w:ascii="台灣楷體" w:eastAsia="台灣楷體" w:hAnsi="台灣楷體" w:cs="Charis SIL"/>
        </w:rPr>
        <w:t>管</w:t>
      </w:r>
      <w:ins w:id="719" w:author="user" w:date="2015-03-16T23:08:00Z">
        <w:r w:rsidR="00B22B6C" w:rsidRPr="00CE779A">
          <w:rPr>
            <w:rFonts w:ascii="台灣楷體" w:eastAsia="台灣楷體" w:hAnsi="台灣楷體" w:cs="Charis SIL"/>
          </w:rPr>
          <w:t>顧</w:t>
        </w:r>
      </w:ins>
      <w:r w:rsidRPr="00CE779A">
        <w:rPr>
          <w:rFonts w:ascii="台灣楷體" w:eastAsia="台灣楷體" w:hAnsi="台灣楷體" w:cs="Charis SIL"/>
        </w:rPr>
        <w:t>風帆繚繩……</w:t>
      </w:r>
      <w:del w:id="720" w:author="user" w:date="2015-03-21T23:42:00Z">
        <w:r w:rsidRPr="00CE779A" w:rsidDel="006E0C99">
          <w:rPr>
            <w:rFonts w:ascii="台灣楷體" w:eastAsia="台灣楷體" w:hAnsi="台灣楷體" w:cs="Charis SIL"/>
          </w:rPr>
          <w:delText>今暗</w:delText>
        </w:r>
      </w:del>
      <w:ins w:id="721" w:author="user" w:date="2015-03-21T23:42:00Z">
        <w:r w:rsidR="006E0C99" w:rsidRPr="00CE779A">
          <w:rPr>
            <w:rFonts w:ascii="台灣楷體" w:eastAsia="台灣楷體" w:hAnsi="台灣楷體" w:cs="Charis SIL"/>
          </w:rPr>
          <w:t>下暗</w:t>
        </w:r>
      </w:ins>
      <w:ins w:id="722" w:author="user" w:date="2015-03-09T00:47:00Z">
        <w:r w:rsidR="00AC2795" w:rsidRPr="00CE779A">
          <w:rPr>
            <w:rFonts w:ascii="台灣楷體" w:eastAsia="台灣楷體" w:hAnsi="台灣楷體" w:cs="Charis SIL"/>
          </w:rPr>
          <w:t>著</w:t>
        </w:r>
      </w:ins>
      <w:del w:id="723" w:author="user" w:date="2015-03-09T00:47:00Z">
        <w:r w:rsidRPr="00CE779A" w:rsidDel="00AC2795">
          <w:rPr>
            <w:rFonts w:ascii="台灣楷體" w:eastAsia="台灣楷體" w:hAnsi="台灣楷體" w:cs="Charis SIL"/>
          </w:rPr>
          <w:delText>誰愛</w:delText>
        </w:r>
      </w:del>
      <w:ins w:id="724" w:author="user" w:date="2015-03-09T00:47:00Z">
        <w:r w:rsidR="00AC2795" w:rsidRPr="00CE779A">
          <w:rPr>
            <w:rFonts w:ascii="台灣楷體" w:eastAsia="台灣楷體" w:hAnsi="台灣楷體" w:cs="Charis SIL"/>
          </w:rPr>
          <w:t>啥人</w:t>
        </w:r>
      </w:ins>
      <w:del w:id="725" w:author="user" w:date="2015-03-09T00:47:00Z">
        <w:r w:rsidRPr="00CE779A" w:rsidDel="00AC2795">
          <w:rPr>
            <w:rFonts w:ascii="台灣楷體" w:eastAsia="台灣楷體" w:hAnsi="台灣楷體" w:cs="Charis SIL"/>
          </w:rPr>
          <w:delText>掌舵</w:delText>
        </w:r>
      </w:del>
      <w:ins w:id="726" w:author="user" w:date="2015-03-09T00:47:00Z">
        <w:r w:rsidR="00AC2795" w:rsidRPr="00CE779A">
          <w:rPr>
            <w:rFonts w:ascii="台灣楷體" w:eastAsia="台灣楷體" w:hAnsi="台灣楷體" w:cs="Charis SIL"/>
          </w:rPr>
          <w:t>扞舵</w:t>
        </w:r>
      </w:ins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「趙舵工。」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「叫i來讀羅經針字。」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逐家出來，</w:t>
      </w:r>
      <w:ins w:id="727" w:author="user" w:date="2015-03-09T00:47:00Z">
        <w:r w:rsidR="00AC2795" w:rsidRPr="00CE779A">
          <w:rPr>
            <w:rFonts w:ascii="台灣楷體" w:eastAsia="台灣楷體" w:hAnsi="台灣楷體" w:cs="Charis SIL"/>
          </w:rPr>
          <w:t>隨人</w:t>
        </w:r>
      </w:ins>
      <w:r w:rsidRPr="00CE779A">
        <w:rPr>
          <w:rFonts w:ascii="台灣楷體" w:eastAsia="台灣楷體" w:hAnsi="台灣楷體" w:cs="Charis SIL"/>
        </w:rPr>
        <w:t>去家己的位，郭舵公專心</w:t>
      </w:r>
      <w:del w:id="728" w:author="user" w:date="2015-03-09T00:47:00Z">
        <w:r w:rsidRPr="00CE779A" w:rsidDel="00AC2795">
          <w:rPr>
            <w:rFonts w:ascii="台灣楷體" w:eastAsia="台灣楷體" w:hAnsi="台灣楷體" w:cs="Charis SIL"/>
          </w:rPr>
          <w:delText>掌舵</w:delText>
        </w:r>
      </w:del>
      <w:ins w:id="729" w:author="user" w:date="2015-03-09T00:47:00Z">
        <w:r w:rsidR="00AC2795" w:rsidRPr="00CE779A">
          <w:rPr>
            <w:rFonts w:ascii="台灣楷體" w:eastAsia="台灣楷體" w:hAnsi="台灣楷體" w:cs="Charis SIL"/>
          </w:rPr>
          <w:t>扞舵</w:t>
        </w:r>
      </w:ins>
      <w:r w:rsidRPr="00CE779A">
        <w:rPr>
          <w:rFonts w:ascii="台灣楷體" w:eastAsia="台灣楷體" w:hAnsi="台灣楷體" w:cs="Charis SIL"/>
        </w:rPr>
        <w:t>柄。趙舵工提千里鏡</w:t>
      </w:r>
      <w:del w:id="730" w:author="user" w:date="2015-03-17T16:06:00Z">
        <w:r w:rsidRPr="00CE779A" w:rsidDel="00EB129B">
          <w:rPr>
            <w:rFonts w:ascii="台灣楷體" w:eastAsia="台灣楷體" w:hAnsi="台灣楷體" w:cs="Charis SIL"/>
          </w:rPr>
          <w:delText>左右前後</w:delText>
        </w:r>
      </w:del>
      <w:ins w:id="731" w:author="user" w:date="2015-03-17T16:06:00Z">
        <w:r w:rsidR="00EB129B" w:rsidRPr="00CE779A">
          <w:rPr>
            <w:rFonts w:ascii="台灣楷體" w:eastAsia="台灣楷體" w:hAnsi="台灣楷體" w:cs="Charis SIL"/>
          </w:rPr>
          <w:t>四箍輾轉</w:t>
        </w:r>
      </w:ins>
      <w:r w:rsidRPr="00CE779A">
        <w:rPr>
          <w:rFonts w:ascii="台灣楷體" w:eastAsia="台灣楷體" w:hAnsi="台灣楷體" w:cs="Charis SIL"/>
        </w:rPr>
        <w:t>看</w:t>
      </w:r>
      <w:del w:id="732" w:author="user" w:date="2015-03-17T16:06:00Z">
        <w:r w:rsidRPr="00CE779A" w:rsidDel="00EB129B">
          <w:rPr>
            <w:rFonts w:ascii="台灣楷體" w:eastAsia="台灣楷體" w:hAnsi="台灣楷體" w:cs="Charis SIL"/>
          </w:rPr>
          <w:delText>覓</w:delText>
        </w:r>
      </w:del>
      <w:ins w:id="733" w:author="user" w:date="2015-03-17T16:06:00Z">
        <w:r w:rsidR="00EB129B" w:rsidRPr="00CE779A">
          <w:rPr>
            <w:rFonts w:ascii="台灣楷體" w:eastAsia="台灣楷體" w:hAnsi="台灣楷體" w:cs="Charis SIL"/>
          </w:rPr>
          <w:t>看咧</w:t>
        </w:r>
      </w:ins>
      <w:r w:rsidRPr="00CE779A">
        <w:rPr>
          <w:rFonts w:ascii="台灣楷體" w:eastAsia="台灣楷體" w:hAnsi="台灣楷體" w:cs="Charis SIL"/>
        </w:rPr>
        <w:t>，</w:t>
      </w:r>
      <w:del w:id="734" w:author="user" w:date="2015-03-17T16:06:00Z">
        <w:r w:rsidRPr="00CE779A" w:rsidDel="00EB129B">
          <w:rPr>
            <w:rFonts w:ascii="台灣楷體" w:eastAsia="台灣楷體" w:hAnsi="台灣楷體" w:cs="Charis SIL"/>
          </w:rPr>
          <w:delText>小心</w:delText>
        </w:r>
      </w:del>
      <w:ins w:id="735" w:author="user" w:date="2015-03-17T16:06:00Z">
        <w:r w:rsidR="00EB129B" w:rsidRPr="00CE779A">
          <w:rPr>
            <w:rFonts w:ascii="台灣楷體" w:eastAsia="台灣楷體" w:hAnsi="台灣楷體" w:cs="Charis SIL"/>
          </w:rPr>
          <w:t>細膩</w:t>
        </w:r>
      </w:ins>
      <w:r w:rsidRPr="00CE779A">
        <w:rPr>
          <w:rFonts w:ascii="台灣楷體" w:eastAsia="台灣楷體" w:hAnsi="台灣楷體" w:cs="Charis SIL"/>
        </w:rPr>
        <w:t>對羅經針路，一</w:t>
      </w:r>
      <w:del w:id="736" w:author="user" w:date="2015-03-09T00:47:00Z">
        <w:r w:rsidRPr="00CE779A" w:rsidDel="00AC2795">
          <w:rPr>
            <w:rFonts w:ascii="台灣楷體" w:eastAsia="台灣楷體" w:hAnsi="台灣楷體" w:cs="Charis SIL"/>
          </w:rPr>
          <w:delText>息</w:delText>
        </w:r>
      </w:del>
      <w:ins w:id="737" w:author="user" w:date="2015-03-09T00:47:00Z">
        <w:r w:rsidR="00AC2795" w:rsidRPr="00CE779A">
          <w:rPr>
            <w:rFonts w:ascii="台灣楷體" w:eastAsia="台灣楷體" w:hAnsi="台灣楷體" w:cs="Charis SIL"/>
          </w:rPr>
          <w:t>時</w:t>
        </w:r>
      </w:ins>
      <w:del w:id="738" w:author="user" w:date="2015-03-17T16:06:00Z">
        <w:r w:rsidRPr="00CE779A" w:rsidDel="00EB129B">
          <w:rPr>
            <w:rFonts w:ascii="台灣楷體" w:eastAsia="台灣楷體" w:hAnsi="台灣楷體" w:cs="Charis SIL"/>
          </w:rPr>
          <w:delText>仔</w:delText>
        </w:r>
      </w:del>
      <w:del w:id="739" w:author="user" w:date="2015-03-09T00:47:00Z">
        <w:r w:rsidRPr="00CE779A" w:rsidDel="00AC2795">
          <w:rPr>
            <w:rFonts w:ascii="台灣楷體" w:eastAsia="台灣楷體" w:hAnsi="台灣楷體" w:cs="Charis SIL"/>
          </w:rPr>
          <w:delText>斡</w:delText>
        </w:r>
      </w:del>
      <w:ins w:id="740" w:author="user" w:date="2015-03-09T00:47:00Z">
        <w:r w:rsidR="00AC2795" w:rsidRPr="00CE779A">
          <w:rPr>
            <w:rFonts w:ascii="台灣楷體" w:eastAsia="台灣楷體" w:hAnsi="台灣楷體" w:cs="Charis SIL"/>
          </w:rPr>
          <w:t>越</w:t>
        </w:r>
      </w:ins>
      <w:r w:rsidRPr="00CE779A">
        <w:rPr>
          <w:rFonts w:ascii="台灣楷體" w:eastAsia="台灣楷體" w:hAnsi="台灣楷體" w:cs="Charis SIL"/>
        </w:rPr>
        <w:t>頭</w:t>
      </w:r>
      <w:del w:id="741" w:author="user" w:date="2015-03-09T00:47:00Z">
        <w:r w:rsidRPr="00CE779A" w:rsidDel="00AC2795">
          <w:rPr>
            <w:rFonts w:ascii="台灣楷體" w:eastAsia="台灣楷體" w:hAnsi="台灣楷體" w:cs="Charis SIL"/>
          </w:rPr>
          <w:delText>對</w:delText>
        </w:r>
      </w:del>
      <w:ins w:id="742" w:author="user" w:date="2015-03-09T00:47:00Z">
        <w:r w:rsidR="00AC2795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郭舵公講：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「頭前正</w:t>
      </w:r>
      <w:ins w:id="743" w:author="user" w:date="2015-03-17T16:07:00Z">
        <w:r w:rsidR="00EB129B" w:rsidRPr="00CE779A">
          <w:rPr>
            <w:rFonts w:ascii="台灣楷體" w:eastAsia="台灣楷體" w:hAnsi="台灣楷體" w:cs="Charis SIL"/>
          </w:rPr>
          <w:t>手</w:t>
        </w:r>
      </w:ins>
      <w:r w:rsidRPr="00CE779A">
        <w:rPr>
          <w:rFonts w:ascii="台灣楷體" w:eastAsia="台灣楷體" w:hAnsi="台灣楷體" w:cs="Charis SIL"/>
        </w:rPr>
        <w:t>爿就是東吉嶼矣，</w:t>
      </w:r>
      <w:del w:id="744" w:author="user" w:date="2015-03-09T00:48:00Z">
        <w:r w:rsidRPr="00CE779A" w:rsidDel="00AC2795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欲起湧矣。」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郭舵公共船頭略略仔徙向西北，食南風，</w:t>
      </w:r>
      <w:del w:id="745" w:author="user" w:date="2015-03-09T00:50:00Z">
        <w:r w:rsidRPr="00CE779A" w:rsidDel="00AC2795">
          <w:rPr>
            <w:rFonts w:ascii="台灣楷體" w:eastAsia="台灣楷體" w:hAnsi="台灣楷體" w:cs="Charis SIL"/>
          </w:rPr>
          <w:delText>快速</w:delText>
        </w:r>
      </w:del>
      <w:ins w:id="746" w:author="user" w:date="2015-03-09T00:50:00Z">
        <w:r w:rsidR="00AC2795" w:rsidRPr="00CE779A">
          <w:rPr>
            <w:rFonts w:ascii="台灣楷體" w:eastAsia="台灣楷體" w:hAnsi="台灣楷體" w:cs="Charis SIL"/>
          </w:rPr>
          <w:t>緊手</w:t>
        </w:r>
      </w:ins>
      <w:r w:rsidRPr="00CE779A">
        <w:rPr>
          <w:rFonts w:ascii="台灣楷體" w:eastAsia="台灣楷體" w:hAnsi="台灣楷體" w:cs="Charis SIL"/>
        </w:rPr>
        <w:t>衝入去浪溝。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「順風鳥」</w:t>
      </w:r>
      <w:del w:id="747" w:author="user" w:date="2015-03-09T00:50:00Z">
        <w:r w:rsidRPr="00CE779A" w:rsidDel="00AC2795">
          <w:rPr>
            <w:rFonts w:ascii="台灣楷體" w:eastAsia="台灣楷體" w:hAnsi="台灣楷體" w:cs="Charis SIL"/>
          </w:rPr>
          <w:delText>有一寡仔</w:delText>
        </w:r>
      </w:del>
      <w:ins w:id="748" w:author="user" w:date="2015-03-09T00:50:00Z">
        <w:r w:rsidR="00AC2795" w:rsidRPr="00CE779A">
          <w:rPr>
            <w:rFonts w:ascii="台灣楷體" w:eastAsia="台灣楷體" w:hAnsi="台灣楷體" w:cs="Charis SIL"/>
          </w:rPr>
          <w:t>淡薄仔</w:t>
        </w:r>
      </w:ins>
      <w:r w:rsidRPr="00CE779A">
        <w:rPr>
          <w:rFonts w:ascii="台灣楷體" w:eastAsia="台灣楷體" w:hAnsi="台灣楷體" w:cs="Charis SIL"/>
        </w:rPr>
        <w:t>搖</w:t>
      </w:r>
      <w:ins w:id="749" w:author="user" w:date="2015-03-09T00:50:00Z">
        <w:r w:rsidR="00AC2795" w:rsidRPr="00CE779A">
          <w:rPr>
            <w:rFonts w:ascii="台灣楷體" w:eastAsia="台灣楷體" w:hAnsi="台灣楷體" w:cs="Charis SIL"/>
          </w:rPr>
          <w:t>掣</w:t>
        </w:r>
      </w:ins>
      <w:r w:rsidRPr="00CE779A">
        <w:rPr>
          <w:rFonts w:ascii="台灣楷體" w:eastAsia="台灣楷體" w:hAnsi="台灣楷體" w:cs="Charis SIL"/>
        </w:rPr>
        <w:t>，船頭連鞭懸連鞭低，船身予溝水</w:t>
      </w:r>
      <w:del w:id="750" w:author="user" w:date="2015-03-09T00:50:00Z">
        <w:r w:rsidRPr="00CE779A" w:rsidDel="00AC2795">
          <w:rPr>
            <w:rFonts w:ascii="台灣楷體" w:eastAsia="台灣楷體" w:hAnsi="台灣楷體" w:cs="Charis SIL"/>
          </w:rPr>
          <w:delText>拖</w:delText>
        </w:r>
      </w:del>
      <w:ins w:id="751" w:author="user" w:date="2015-03-09T00:50:00Z">
        <w:r w:rsidR="00AC2795" w:rsidRPr="00CE779A">
          <w:rPr>
            <w:rFonts w:ascii="台灣楷體" w:eastAsia="台灣楷體" w:hAnsi="台灣楷體" w:cs="Charis SIL"/>
          </w:rPr>
          <w:t>幌</w:t>
        </w:r>
      </w:ins>
      <w:r w:rsidRPr="00CE779A">
        <w:rPr>
          <w:rFonts w:ascii="台灣楷體" w:eastAsia="台灣楷體" w:hAnsi="台灣楷體" w:cs="Charis SIL"/>
        </w:rPr>
        <w:t>來</w:t>
      </w:r>
      <w:del w:id="752" w:author="user" w:date="2015-03-09T00:50:00Z">
        <w:r w:rsidRPr="00CE779A" w:rsidDel="00AC2795">
          <w:rPr>
            <w:rFonts w:ascii="台灣楷體" w:eastAsia="台灣楷體" w:hAnsi="台灣楷體" w:cs="Charis SIL"/>
          </w:rPr>
          <w:delText>拖去</w:delText>
        </w:r>
      </w:del>
      <w:ins w:id="753" w:author="user" w:date="2015-03-09T00:50:00Z">
        <w:r w:rsidR="00AC2795" w:rsidRPr="00CE779A">
          <w:rPr>
            <w:rFonts w:ascii="台灣楷體" w:eastAsia="台灣楷體" w:hAnsi="台灣楷體" w:cs="Charis SIL"/>
          </w:rPr>
          <w:t>幌去</w:t>
        </w:r>
      </w:ins>
      <w:r w:rsidRPr="00CE779A">
        <w:rPr>
          <w:rFonts w:ascii="台灣楷體" w:eastAsia="台灣楷體" w:hAnsi="台灣楷體" w:cs="Charis SIL"/>
        </w:rPr>
        <w:t>，有時</w:t>
      </w:r>
      <w:del w:id="754" w:author="user" w:date="2015-03-21T22:49:00Z">
        <w:r w:rsidRPr="00CE779A" w:rsidDel="006E0C99">
          <w:rPr>
            <w:rFonts w:ascii="台灣楷體" w:eastAsia="台灣楷體" w:hAnsi="台灣楷體" w:cs="Charis SIL"/>
          </w:rPr>
          <w:delText>歪</w:delText>
        </w:r>
      </w:del>
      <w:r w:rsidRPr="00CE779A">
        <w:rPr>
          <w:rFonts w:ascii="台灣楷體" w:eastAsia="台灣楷體" w:hAnsi="台灣楷體" w:cs="Charis SIL"/>
        </w:rPr>
        <w:t>頭</w:t>
      </w:r>
      <w:ins w:id="755" w:author="user" w:date="2015-03-21T22:49:00Z">
        <w:r w:rsidR="006E0C99" w:rsidRPr="00CE779A">
          <w:rPr>
            <w:rFonts w:ascii="台灣楷體" w:eastAsia="台灣楷體" w:hAnsi="台灣楷體" w:cs="Charis SIL"/>
          </w:rPr>
          <w:t>攲</w:t>
        </w:r>
      </w:ins>
      <w:r w:rsidRPr="00CE779A">
        <w:rPr>
          <w:rFonts w:ascii="台灣楷體" w:eastAsia="台灣楷體" w:hAnsi="台灣楷體" w:cs="Charis SIL"/>
        </w:rPr>
        <w:t>，有時</w:t>
      </w:r>
      <w:del w:id="756" w:author="user" w:date="2015-03-21T22:49:00Z">
        <w:r w:rsidRPr="00CE779A" w:rsidDel="006E0C99">
          <w:rPr>
            <w:rFonts w:ascii="台灣楷體" w:eastAsia="台灣楷體" w:hAnsi="台灣楷體" w:cs="Charis SIL"/>
          </w:rPr>
          <w:delText>搖</w:delText>
        </w:r>
      </w:del>
      <w:r w:rsidRPr="00CE779A">
        <w:rPr>
          <w:rFonts w:ascii="台灣楷體" w:eastAsia="台灣楷體" w:hAnsi="台灣楷體" w:cs="Charis SIL"/>
        </w:rPr>
        <w:t>尾</w:t>
      </w:r>
      <w:ins w:id="757" w:author="user" w:date="2015-03-21T22:49:00Z">
        <w:r w:rsidR="006E0C99" w:rsidRPr="00CE779A">
          <w:rPr>
            <w:rFonts w:ascii="台灣楷體" w:eastAsia="台灣楷體" w:hAnsi="台灣楷體" w:cs="Charis SIL"/>
          </w:rPr>
          <w:t>搖</w:t>
        </w:r>
      </w:ins>
      <w:r w:rsidRPr="00CE779A">
        <w:rPr>
          <w:rFonts w:ascii="台灣楷體" w:eastAsia="台灣楷體" w:hAnsi="台灣楷體" w:cs="Charis SIL"/>
        </w:rPr>
        <w:t>，</w:t>
      </w:r>
      <w:del w:id="758" w:author="user" w:date="2015-03-16T23:08:00Z">
        <w:r w:rsidRPr="00CE779A" w:rsidDel="00B22B6C">
          <w:rPr>
            <w:rFonts w:ascii="台灣楷體" w:eastAsia="台灣楷體" w:hAnsi="台灣楷體" w:cs="Charis SIL"/>
          </w:rPr>
          <w:delText>海浪</w:delText>
        </w:r>
      </w:del>
      <w:ins w:id="759" w:author="user" w:date="2015-03-16T23:08:00Z">
        <w:r w:rsidR="00B22B6C" w:rsidRPr="00CE779A">
          <w:rPr>
            <w:rFonts w:ascii="台灣楷體" w:eastAsia="台灣楷體" w:hAnsi="台灣楷體" w:cs="Charis SIL"/>
          </w:rPr>
          <w:t>海湧</w:t>
        </w:r>
      </w:ins>
      <w:r w:rsidRPr="00CE779A">
        <w:rPr>
          <w:rFonts w:ascii="台灣楷體" w:eastAsia="台灣楷體" w:hAnsi="台灣楷體" w:cs="Charis SIL"/>
        </w:rPr>
        <w:t>拍著船身，潑</w:t>
      </w:r>
      <w:del w:id="760" w:author="user" w:date="2015-03-15T17:32:00Z">
        <w:r w:rsidRPr="00CE779A" w:rsidDel="00D26242">
          <w:rPr>
            <w:rFonts w:ascii="台灣楷體" w:eastAsia="台灣楷體" w:hAnsi="台灣楷體" w:cs="Charis SIL"/>
          </w:rPr>
          <w:delText>到</w:delText>
        </w:r>
      </w:del>
      <w:ins w:id="761" w:author="user" w:date="2015-03-15T17:32:00Z">
        <w:r w:rsidR="00D26242" w:rsidRPr="00CE779A">
          <w:rPr>
            <w:rFonts w:ascii="台灣楷體" w:eastAsia="台灣楷體" w:hAnsi="台灣楷體" w:cs="Charis SIL"/>
          </w:rPr>
          <w:t>著</w:t>
        </w:r>
      </w:ins>
      <w:r w:rsidRPr="00CE779A">
        <w:rPr>
          <w:rFonts w:ascii="台灣楷體" w:eastAsia="台灣楷體" w:hAnsi="台灣楷體" w:cs="Charis SIL"/>
        </w:rPr>
        <w:t>船</w:t>
      </w:r>
      <w:del w:id="762" w:author="user" w:date="2015-03-15T17:32:00Z">
        <w:r w:rsidRPr="00CE779A" w:rsidDel="00D26242">
          <w:rPr>
            <w:rFonts w:ascii="台灣楷體" w:eastAsia="台灣楷體" w:hAnsi="台灣楷體" w:cs="Charis SIL"/>
          </w:rPr>
          <w:delText>板</w:delText>
        </w:r>
      </w:del>
      <w:ins w:id="763" w:author="user" w:date="2015-03-15T17:32:00Z">
        <w:r w:rsidR="00D26242" w:rsidRPr="00CE779A">
          <w:rPr>
            <w:rFonts w:ascii="台灣楷體" w:eastAsia="台灣楷體" w:hAnsi="台灣楷體" w:cs="Charis SIL"/>
          </w:rPr>
          <w:t>枋</w:t>
        </w:r>
      </w:ins>
      <w:r w:rsidRPr="00CE779A">
        <w:rPr>
          <w:rFonts w:ascii="台灣楷體" w:eastAsia="台灣楷體" w:hAnsi="台灣楷體" w:cs="Charis SIL"/>
        </w:rPr>
        <w:t>，船身搖動</w:t>
      </w:r>
      <w:del w:id="764" w:author="user" w:date="2015-03-09T00:51:00Z">
        <w:r w:rsidRPr="00CE779A" w:rsidDel="0025768E">
          <w:rPr>
            <w:rFonts w:ascii="台灣楷體" w:eastAsia="台灣楷體" w:hAnsi="台灣楷體" w:cs="Charis SIL"/>
          </w:rPr>
          <w:delText>閣予</w:delText>
        </w:r>
      </w:del>
      <w:ins w:id="765" w:author="user" w:date="2015-03-09T00:51:00Z">
        <w:r w:rsidR="0025768E" w:rsidRPr="00CE779A">
          <w:rPr>
            <w:rFonts w:ascii="台灣楷體" w:eastAsia="台灣楷體" w:hAnsi="台灣楷體" w:cs="Charis SIL"/>
          </w:rPr>
          <w:t>，</w:t>
        </w:r>
      </w:ins>
      <w:r w:rsidRPr="00CE779A">
        <w:rPr>
          <w:rFonts w:ascii="台灣楷體" w:eastAsia="台灣楷體" w:hAnsi="台灣楷體" w:cs="Charis SIL"/>
        </w:rPr>
        <w:t>布帆phi-phi-phiak-phiak</w:t>
      </w:r>
      <w:del w:id="766" w:author="user" w:date="2015-03-09T00:51:00Z">
        <w:r w:rsidRPr="00CE779A" w:rsidDel="0025768E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響</w:t>
      </w:r>
      <w:ins w:id="767" w:author="user" w:date="2015-03-09T00:51:00Z">
        <w:r w:rsidR="0025768E" w:rsidRPr="00CE779A">
          <w:rPr>
            <w:rFonts w:ascii="台灣楷體" w:eastAsia="台灣楷體" w:hAnsi="台灣楷體" w:cs="Charis SIL"/>
          </w:rPr>
          <w:t>袂離</w:t>
        </w:r>
      </w:ins>
      <w:r w:rsidRPr="00CE779A">
        <w:rPr>
          <w:rFonts w:ascii="台灣楷體" w:eastAsia="台灣楷體" w:hAnsi="台灣楷體" w:cs="Charis SIL"/>
        </w:rPr>
        <w:t>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郭舵公恬恬仔</w:t>
      </w:r>
      <w:ins w:id="768" w:author="user" w:date="2015-03-09T00:51:00Z">
        <w:r w:rsidR="0025768E" w:rsidRPr="00CE779A">
          <w:rPr>
            <w:rFonts w:ascii="台灣楷體" w:eastAsia="台灣楷體" w:hAnsi="台灣楷體" w:cs="Charis SIL"/>
          </w:rPr>
          <w:t>共舵柄</w:t>
        </w:r>
      </w:ins>
      <w:r w:rsidRPr="00CE779A">
        <w:rPr>
          <w:rFonts w:ascii="台灣楷體" w:eastAsia="台灣楷體" w:hAnsi="台灣楷體" w:cs="Charis SIL"/>
        </w:rPr>
        <w:t>扞</w:t>
      </w:r>
      <w:ins w:id="769" w:author="user" w:date="2015-03-09T00:51:00Z">
        <w:r w:rsidR="0025768E" w:rsidRPr="00CE779A">
          <w:rPr>
            <w:rFonts w:ascii="台灣楷體" w:eastAsia="台灣楷體" w:hAnsi="台灣楷體" w:cs="Charis SIL"/>
          </w:rPr>
          <w:t>予</w:t>
        </w:r>
      </w:ins>
      <w:r w:rsidRPr="00CE779A">
        <w:rPr>
          <w:rFonts w:ascii="台灣楷體" w:eastAsia="台灣楷體" w:hAnsi="台灣楷體" w:cs="Charis SIL"/>
        </w:rPr>
        <w:t>牢</w:t>
      </w:r>
      <w:del w:id="770" w:author="user" w:date="2015-03-09T00:51:00Z">
        <w:r w:rsidRPr="00CE779A" w:rsidDel="0025768E">
          <w:rPr>
            <w:rFonts w:ascii="台灣楷體" w:eastAsia="台灣楷體" w:hAnsi="台灣楷體" w:cs="Charis SIL"/>
          </w:rPr>
          <w:delText>舵柄</w:delText>
        </w:r>
      </w:del>
      <w:r w:rsidRPr="00CE779A">
        <w:rPr>
          <w:rFonts w:ascii="台灣楷體" w:eastAsia="台灣楷體" w:hAnsi="台灣楷體" w:cs="Charis SIL"/>
        </w:rPr>
        <w:t>，逐家攏</w:t>
      </w:r>
      <w:del w:id="771" w:author="user" w:date="2015-03-09T00:51:00Z">
        <w:r w:rsidRPr="00CE779A" w:rsidDel="0025768E">
          <w:rPr>
            <w:rFonts w:ascii="台灣楷體" w:eastAsia="台灣楷體" w:hAnsi="台灣楷體" w:cs="Charis SIL"/>
          </w:rPr>
          <w:delText>毋</w:delText>
        </w:r>
      </w:del>
      <w:ins w:id="772" w:author="user" w:date="2015-03-09T00:51:00Z">
        <w:r w:rsidR="0025768E" w:rsidRPr="00CE779A">
          <w:rPr>
            <w:rFonts w:ascii="台灣楷體" w:eastAsia="台灣楷體" w:hAnsi="台灣楷體" w:cs="Charis SIL"/>
          </w:rPr>
          <w:t>無</w:t>
        </w:r>
      </w:ins>
      <w:r w:rsidRPr="00CE779A">
        <w:rPr>
          <w:rFonts w:ascii="台灣楷體" w:eastAsia="台灣楷體" w:hAnsi="台灣楷體" w:cs="Charis SIL"/>
        </w:rPr>
        <w:t>講話，干焦胡舵工有時</w:t>
      </w:r>
      <w:del w:id="773" w:author="user" w:date="2015-03-16T23:09:00Z">
        <w:r w:rsidRPr="00CE779A" w:rsidDel="00B22B6C">
          <w:rPr>
            <w:rFonts w:ascii="台灣楷體" w:eastAsia="台灣楷體" w:hAnsi="台灣楷體" w:cs="Charis SIL"/>
          </w:rPr>
          <w:delText>仔</w:delText>
        </w:r>
      </w:del>
      <w:ins w:id="774" w:author="user" w:date="2015-03-16T23:09:00Z">
        <w:r w:rsidR="00B22B6C" w:rsidRPr="00CE779A">
          <w:rPr>
            <w:rFonts w:ascii="台灣楷體" w:eastAsia="台灣楷體" w:hAnsi="台灣楷體" w:cs="Charis SIL"/>
          </w:rPr>
          <w:t>會</w:t>
        </w:r>
      </w:ins>
      <w:r w:rsidRPr="00CE779A">
        <w:rPr>
          <w:rFonts w:ascii="台灣楷體" w:eastAsia="台灣楷體" w:hAnsi="台灣楷體" w:cs="Charis SIL"/>
        </w:rPr>
        <w:t>提醒i變換方向，</w:t>
      </w:r>
      <w:del w:id="775" w:author="user" w:date="2015-03-09T00:53:00Z">
        <w:r w:rsidRPr="00CE779A" w:rsidDel="0025768E">
          <w:rPr>
            <w:rFonts w:ascii="台灣楷體" w:eastAsia="台灣楷體" w:hAnsi="台灣楷體" w:cs="Charis SIL"/>
          </w:rPr>
          <w:delText>閃避</w:delText>
        </w:r>
      </w:del>
      <w:ins w:id="776" w:author="user" w:date="2015-03-09T00:53:00Z">
        <w:r w:rsidR="0025768E" w:rsidRPr="00CE779A">
          <w:rPr>
            <w:rFonts w:ascii="台灣楷體" w:eastAsia="台灣楷體" w:hAnsi="台灣楷體" w:cs="Charis SIL"/>
          </w:rPr>
          <w:t>閃過</w:t>
        </w:r>
      </w:ins>
      <w:del w:id="777" w:author="user" w:date="2015-03-09T00:52:00Z">
        <w:r w:rsidRPr="00CE779A" w:rsidDel="0025768E">
          <w:rPr>
            <w:rFonts w:ascii="台灣楷體" w:eastAsia="台灣楷體" w:hAnsi="台灣楷體" w:cs="Charis SIL"/>
          </w:rPr>
          <w:delText>浪頭</w:delText>
        </w:r>
      </w:del>
      <w:ins w:id="778" w:author="user" w:date="2015-03-09T00:52:00Z">
        <w:r w:rsidR="0025768E" w:rsidRPr="00CE779A">
          <w:rPr>
            <w:rFonts w:ascii="台灣楷體" w:eastAsia="台灣楷體" w:hAnsi="台灣楷體" w:cs="Charis SIL"/>
          </w:rPr>
          <w:t>湧</w:t>
        </w:r>
      </w:ins>
      <w:ins w:id="779" w:author="user" w:date="2015-03-09T00:54:00Z">
        <w:r w:rsidR="0025768E" w:rsidRPr="00CE779A">
          <w:rPr>
            <w:rFonts w:ascii="台灣楷體" w:eastAsia="台灣楷體" w:hAnsi="台灣楷體" w:cs="Charis SIL"/>
          </w:rPr>
          <w:t>陵</w:t>
        </w:r>
      </w:ins>
      <w:ins w:id="780" w:author="user" w:date="2015-03-09T00:53:00Z">
        <w:r w:rsidR="0025768E" w:rsidRPr="00CE779A">
          <w:rPr>
            <w:rFonts w:ascii="台灣楷體" w:eastAsia="台灣楷體" w:hAnsi="台灣楷體" w:cs="Charis SIL"/>
          </w:rPr>
          <w:t>（éng-niā</w:t>
        </w:r>
      </w:ins>
      <w:ins w:id="781" w:author="user" w:date="2015-03-09T00:54:00Z">
        <w:r w:rsidR="0025768E" w:rsidRPr="00CE779A">
          <w:rPr>
            <w:rFonts w:ascii="台灣楷體" w:eastAsia="台灣楷體" w:hAnsi="台灣楷體" w:cs="Charis SIL"/>
          </w:rPr>
          <w:t>）</w:t>
        </w:r>
      </w:ins>
      <w:r w:rsidRPr="00CE779A">
        <w:rPr>
          <w:rFonts w:ascii="台灣楷體" w:eastAsia="台灣楷體" w:hAnsi="台灣楷體" w:cs="Charis SIL"/>
        </w:rPr>
        <w:t>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(p.37)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i兩蕊目睭金金</w:t>
      </w:r>
      <w:del w:id="782" w:author="user" w:date="2015-03-09T00:54:00Z">
        <w:r w:rsidRPr="00CE779A" w:rsidDel="0025768E">
          <w:rPr>
            <w:rFonts w:ascii="台灣楷體" w:eastAsia="台灣楷體" w:hAnsi="台灣楷體" w:cs="Charis SIL"/>
          </w:rPr>
          <w:delText>子</w:delText>
        </w:r>
      </w:del>
      <w:r w:rsidRPr="00CE779A">
        <w:rPr>
          <w:rFonts w:ascii="台灣楷體" w:eastAsia="台灣楷體" w:hAnsi="台灣楷體" w:cs="Charis SIL"/>
        </w:rPr>
        <w:t>看頭前的海溝，心內咧想幾十年來的過溝生涯，佮如今的種種問題。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郭舵公名叫「烏洋」，「烏洋」就是「烏水溝」的意思。i</w:t>
      </w:r>
      <w:del w:id="783" w:author="user" w:date="2015-03-09T00:54:00Z">
        <w:r w:rsidRPr="00CE779A" w:rsidDel="008549CD">
          <w:rPr>
            <w:rFonts w:ascii="台灣楷體" w:eastAsia="台灣楷體" w:hAnsi="台灣楷體" w:cs="Charis SIL"/>
          </w:rPr>
          <w:delText>住</w:delText>
        </w:r>
      </w:del>
      <w:ins w:id="784" w:author="user" w:date="2015-03-21T22:50:00Z">
        <w:r w:rsidR="006E0C99" w:rsidRPr="00CE779A">
          <w:rPr>
            <w:rFonts w:ascii="台灣楷體" w:eastAsia="台灣楷體" w:hAnsi="台灣楷體" w:cs="Charis SIL"/>
          </w:rPr>
          <w:t>佇</w:t>
        </w:r>
      </w:ins>
      <w:r w:rsidRPr="00CE779A">
        <w:rPr>
          <w:rFonts w:ascii="台灣楷體" w:eastAsia="台灣楷體" w:hAnsi="台灣楷體" w:cs="Charis SIL"/>
        </w:rPr>
        <w:t>潮州</w:t>
      </w:r>
      <w:del w:id="785" w:author="user" w:date="2015-03-09T00:54:00Z">
        <w:r w:rsidRPr="00CE779A" w:rsidDel="008549CD">
          <w:rPr>
            <w:rFonts w:ascii="台灣楷體" w:eastAsia="台灣楷體" w:hAnsi="台灣楷體" w:cs="Charis SIL"/>
          </w:rPr>
          <w:delText>估</w:delText>
        </w:r>
      </w:del>
      <w:ins w:id="786" w:author="user" w:date="2015-03-09T00:54:00Z">
        <w:r w:rsidR="008549CD" w:rsidRPr="00CE779A">
          <w:rPr>
            <w:rFonts w:ascii="台灣楷體" w:eastAsia="台灣楷體" w:hAnsi="台灣楷體" w:cs="Charis SIL"/>
          </w:rPr>
          <w:t>故</w:t>
        </w:r>
      </w:ins>
      <w:r w:rsidRPr="00CE779A">
        <w:rPr>
          <w:rFonts w:ascii="台灣楷體" w:eastAsia="台灣楷體" w:hAnsi="台灣楷體" w:cs="Charis SIL"/>
        </w:rPr>
        <w:t>鄉</w:t>
      </w:r>
      <w:del w:id="787" w:author="user" w:date="2015-03-15T22:18:00Z">
        <w:r w:rsidRPr="00CE779A" w:rsidDel="00371015">
          <w:rPr>
            <w:rFonts w:ascii="台灣楷體" w:eastAsia="台灣楷體" w:hAnsi="台灣楷體" w:cs="Charis SIL"/>
          </w:rPr>
          <w:delText>出生</w:delText>
        </w:r>
      </w:del>
      <w:ins w:id="788" w:author="user" w:date="2015-03-15T22:18:00Z">
        <w:r w:rsidR="00371015" w:rsidRPr="00CE779A">
          <w:rPr>
            <w:rFonts w:ascii="台灣楷體" w:eastAsia="台灣楷體" w:hAnsi="台灣楷體" w:cs="Charis SIL"/>
          </w:rPr>
          <w:t>出世</w:t>
        </w:r>
      </w:ins>
      <w:r w:rsidRPr="00CE779A">
        <w:rPr>
          <w:rFonts w:ascii="台灣楷體" w:eastAsia="台灣楷體" w:hAnsi="台灣楷體" w:cs="Charis SIL"/>
        </w:rPr>
        <w:t>的時，老爸拄對台灣北港駛船過溝轉去，路過外溝海上，搶兩隻細</w:t>
      </w:r>
      <w:ins w:id="789" w:author="user" w:date="2015-03-15T17:32:00Z">
        <w:r w:rsidR="00D26242" w:rsidRPr="00CE779A">
          <w:rPr>
            <w:rFonts w:ascii="台灣楷體" w:eastAsia="台灣楷體" w:hAnsi="台灣楷體" w:cs="Charis SIL"/>
          </w:rPr>
          <w:t>隻</w:t>
        </w:r>
      </w:ins>
      <w:r w:rsidRPr="00CE779A">
        <w:rPr>
          <w:rFonts w:ascii="台灣楷體" w:eastAsia="台灣楷體" w:hAnsi="台灣楷體" w:cs="Charis SIL"/>
        </w:rPr>
        <w:t>船，分著袂少洋貨，心內歡喜，就</w:t>
      </w:r>
      <w:del w:id="790" w:author="user" w:date="2015-03-09T00:55:00Z">
        <w:r w:rsidRPr="00CE779A" w:rsidDel="008549CD">
          <w:rPr>
            <w:rFonts w:ascii="台灣楷體" w:eastAsia="台灣楷體" w:hAnsi="台灣楷體" w:cs="Charis SIL"/>
          </w:rPr>
          <w:delText>替</w:delText>
        </w:r>
      </w:del>
      <w:ins w:id="791" w:author="user" w:date="2015-03-09T00:55:00Z">
        <w:r w:rsidR="008549CD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紅嬰仔號名「烏洋」，紀念這擺收成。</w:t>
      </w:r>
      <w:ins w:id="792" w:author="user" w:date="2015-03-21T22:50:00Z">
        <w:r w:rsidR="006E0C99" w:rsidRPr="00CE779A">
          <w:rPr>
            <w:rFonts w:ascii="台灣楷體" w:eastAsia="台灣楷體" w:hAnsi="台灣楷體" w:cs="Charis SIL"/>
          </w:rPr>
          <w:t>後來</w:t>
        </w:r>
      </w:ins>
      <w:r w:rsidRPr="00CE779A">
        <w:rPr>
          <w:rFonts w:ascii="台灣楷體" w:eastAsia="台灣楷體" w:hAnsi="台灣楷體" w:cs="Charis SIL"/>
        </w:rPr>
        <w:t>in老爸</w:t>
      </w:r>
      <w:del w:id="793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del w:id="794" w:author="user" w:date="2015-03-09T00:55:00Z">
        <w:r w:rsidRPr="00CE779A" w:rsidDel="008549CD">
          <w:rPr>
            <w:rFonts w:ascii="台灣楷體" w:eastAsia="台灣楷體" w:hAnsi="台灣楷體" w:cs="Charis SIL"/>
          </w:rPr>
          <w:delText>隨</w:delText>
        </w:r>
      </w:del>
      <w:ins w:id="795" w:author="user" w:date="2015-03-09T00:55:00Z">
        <w:r w:rsidR="008549CD" w:rsidRPr="00CE779A">
          <w:rPr>
            <w:rFonts w:ascii="台灣楷體" w:eastAsia="台灣楷體" w:hAnsi="台灣楷體" w:cs="Charis SIL"/>
          </w:rPr>
          <w:t>綴</w:t>
        </w:r>
      </w:ins>
      <w:r w:rsidRPr="00CE779A">
        <w:rPr>
          <w:rFonts w:ascii="台灣楷體" w:eastAsia="台灣楷體" w:hAnsi="台灣楷體" w:cs="Charis SIL"/>
        </w:rPr>
        <w:t>鄭芝龍入福建，航行金門廈門南北，毋閣</w:t>
      </w:r>
      <w:ins w:id="796" w:author="user" w:date="2015-03-09T00:55:00Z">
        <w:r w:rsidR="008549CD" w:rsidRPr="00CE779A">
          <w:rPr>
            <w:rFonts w:ascii="台灣楷體" w:eastAsia="台灣楷體" w:hAnsi="台灣楷體" w:cs="Charis SIL"/>
          </w:rPr>
          <w:t>是</w:t>
        </w:r>
      </w:ins>
      <w:r w:rsidRPr="00CE779A">
        <w:rPr>
          <w:rFonts w:ascii="台灣楷體" w:eastAsia="台灣楷體" w:hAnsi="台灣楷體" w:cs="Charis SIL"/>
        </w:rPr>
        <w:t>做劫船</w:t>
      </w:r>
      <w:ins w:id="797" w:author="user" w:date="2015-03-09T00:55:00Z">
        <w:r w:rsidR="008549CD" w:rsidRPr="00CE779A">
          <w:rPr>
            <w:rFonts w:ascii="台灣楷體" w:eastAsia="台灣楷體" w:hAnsi="台灣楷體" w:cs="Charis SIL"/>
          </w:rPr>
          <w:t>的</w:t>
        </w:r>
      </w:ins>
      <w:del w:id="798" w:author="user" w:date="2015-03-09T00:55:00Z">
        <w:r w:rsidRPr="00CE779A" w:rsidDel="008549CD">
          <w:rPr>
            <w:rFonts w:ascii="台灣楷體" w:eastAsia="台灣楷體" w:hAnsi="台灣楷體" w:cs="Charis SIL"/>
          </w:rPr>
          <w:delText>生活</w:delText>
        </w:r>
      </w:del>
      <w:ins w:id="799" w:author="user" w:date="2015-03-09T00:55:00Z">
        <w:r w:rsidR="008549CD" w:rsidRPr="00CE779A">
          <w:rPr>
            <w:rFonts w:ascii="台灣楷體" w:eastAsia="台灣楷體" w:hAnsi="台灣楷體" w:cs="Charis SIL"/>
          </w:rPr>
          <w:t>大本</w:t>
        </w:r>
      </w:ins>
      <w:ins w:id="800" w:author="user" w:date="2015-03-09T00:56:00Z">
        <w:r w:rsidR="008549CD" w:rsidRPr="00CE779A">
          <w:rPr>
            <w:rFonts w:ascii="台灣楷體" w:eastAsia="台灣楷體" w:hAnsi="台灣楷體" w:cs="Charis SIL"/>
          </w:rPr>
          <w:t>生理</w:t>
        </w:r>
      </w:ins>
      <w:r w:rsidRPr="00CE779A">
        <w:rPr>
          <w:rFonts w:ascii="台灣楷體" w:eastAsia="台灣楷體" w:hAnsi="台灣楷體" w:cs="Charis SIL"/>
        </w:rPr>
        <w:t>，專門</w:t>
      </w:r>
      <w:del w:id="801" w:author="user" w:date="2015-03-09T00:56:00Z">
        <w:r w:rsidRPr="00CE779A" w:rsidDel="008549CD">
          <w:rPr>
            <w:rFonts w:ascii="台灣楷體" w:eastAsia="台灣楷體" w:hAnsi="台灣楷體" w:cs="Charis SIL"/>
          </w:rPr>
          <w:delText>為</w:delText>
        </w:r>
      </w:del>
      <w:ins w:id="802" w:author="user" w:date="2015-03-09T00:56:00Z">
        <w:r w:rsidR="008549CD" w:rsidRPr="00CE779A">
          <w:rPr>
            <w:rFonts w:ascii="台灣楷體" w:eastAsia="台灣楷體" w:hAnsi="台灣楷體" w:cs="Charis SIL"/>
          </w:rPr>
          <w:t>替</w:t>
        </w:r>
      </w:ins>
      <w:r w:rsidRPr="00CE779A">
        <w:rPr>
          <w:rFonts w:ascii="台灣楷體" w:eastAsia="台灣楷體" w:hAnsi="台灣楷體" w:cs="Charis SIL"/>
        </w:rPr>
        <w:t>鄭府賣旗收銀。當時台海</w:t>
      </w:r>
      <w:del w:id="803" w:author="user" w:date="2015-03-09T00:56:00Z">
        <w:r w:rsidRPr="00CE779A" w:rsidDel="008549CD">
          <w:rPr>
            <w:rFonts w:ascii="台灣楷體" w:eastAsia="台灣楷體" w:hAnsi="台灣楷體" w:cs="Charis SIL"/>
          </w:rPr>
          <w:delText>過往</w:delText>
        </w:r>
      </w:del>
      <w:ins w:id="804" w:author="user" w:date="2015-03-09T00:56:00Z">
        <w:r w:rsidR="008549CD" w:rsidRPr="00CE779A">
          <w:rPr>
            <w:rFonts w:ascii="台灣楷體" w:eastAsia="台灣楷體" w:hAnsi="台灣楷體" w:cs="Charis SIL"/>
          </w:rPr>
          <w:t>來往的</w:t>
        </w:r>
      </w:ins>
      <w:r w:rsidRPr="00CE779A">
        <w:rPr>
          <w:rFonts w:ascii="台灣楷體" w:eastAsia="台灣楷體" w:hAnsi="台灣楷體" w:cs="Charis SIL"/>
        </w:rPr>
        <w:t>船隻，</w:t>
      </w:r>
      <w:ins w:id="805" w:author="user" w:date="2015-03-09T00:56:00Z">
        <w:r w:rsidR="008549CD" w:rsidRPr="00CE779A">
          <w:rPr>
            <w:rFonts w:ascii="台灣楷體" w:eastAsia="台灣楷體" w:hAnsi="台灣楷體" w:cs="Charis SIL"/>
          </w:rPr>
          <w:t>若</w:t>
        </w:r>
      </w:ins>
      <w:r w:rsidRPr="00CE779A">
        <w:rPr>
          <w:rFonts w:ascii="台灣楷體" w:eastAsia="台灣楷體" w:hAnsi="台灣楷體" w:cs="Charis SIL"/>
        </w:rPr>
        <w:t>無</w:t>
      </w:r>
      <w:del w:id="806" w:author="user" w:date="2015-03-09T00:56:00Z">
        <w:r w:rsidRPr="00CE779A" w:rsidDel="008549CD">
          <w:rPr>
            <w:rFonts w:ascii="台灣楷體" w:eastAsia="台灣楷體" w:hAnsi="台灣楷體" w:cs="Charis SIL"/>
          </w:rPr>
          <w:delText>得到</w:delText>
        </w:r>
      </w:del>
      <w:ins w:id="807" w:author="user" w:date="2015-03-09T00:56:00Z">
        <w:r w:rsidR="008549CD" w:rsidRPr="00CE779A">
          <w:rPr>
            <w:rFonts w:ascii="台灣楷體" w:eastAsia="台灣楷體" w:hAnsi="台灣楷體" w:cs="Charis SIL"/>
          </w:rPr>
          <w:t>提著</w:t>
        </w:r>
      </w:ins>
      <w:r w:rsidRPr="00CE779A">
        <w:rPr>
          <w:rFonts w:ascii="台灣楷體" w:eastAsia="台灣楷體" w:hAnsi="台灣楷體" w:cs="Charis SIL"/>
        </w:rPr>
        <w:t>鄭旗鄭票，</w:t>
      </w:r>
      <w:del w:id="808" w:author="user" w:date="2015-03-09T00:56:00Z">
        <w:r w:rsidRPr="00CE779A" w:rsidDel="008549CD">
          <w:rPr>
            <w:rFonts w:ascii="台灣楷體" w:eastAsia="台灣楷體" w:hAnsi="台灣楷體" w:cs="Charis SIL"/>
          </w:rPr>
          <w:delText>誰</w:delText>
        </w:r>
      </w:del>
      <w:ins w:id="809" w:author="user" w:date="2015-03-21T22:51:00Z">
        <w:r w:rsidR="006E0C99" w:rsidRPr="00CE779A">
          <w:rPr>
            <w:rFonts w:ascii="台灣楷體" w:eastAsia="台灣楷體" w:hAnsi="台灣楷體" w:cs="Charis SIL"/>
          </w:rPr>
          <w:t>任何</w:t>
        </w:r>
      </w:ins>
      <w:ins w:id="810" w:author="user" w:date="2015-03-09T00:56:00Z">
        <w:r w:rsidR="008549CD" w:rsidRPr="00CE779A">
          <w:rPr>
            <w:rFonts w:ascii="台灣楷體" w:eastAsia="台灣楷體" w:hAnsi="台灣楷體" w:cs="Charis SIL"/>
          </w:rPr>
          <w:t>人</w:t>
        </w:r>
      </w:ins>
      <w:r w:rsidRPr="00CE779A">
        <w:rPr>
          <w:rFonts w:ascii="台灣楷體" w:eastAsia="台灣楷體" w:hAnsi="台灣楷體" w:cs="Charis SIL"/>
        </w:rPr>
        <w:t>攏毋准出洋，毋准過溝。無偌久鄭芝龍降清，in老爸投入國姓爺旗下，改做東洋</w:t>
      </w:r>
      <w:ins w:id="811" w:author="user" w:date="2015-03-09T00:57:00Z">
        <w:r w:rsidR="008549CD" w:rsidRPr="00CE779A">
          <w:rPr>
            <w:rFonts w:ascii="台灣楷體" w:eastAsia="台灣楷體" w:hAnsi="台灣楷體" w:cs="Charis SIL"/>
          </w:rPr>
          <w:t>的</w:t>
        </w:r>
      </w:ins>
      <w:r w:rsidRPr="00CE779A">
        <w:rPr>
          <w:rFonts w:ascii="台灣楷體" w:eastAsia="台灣楷體" w:hAnsi="台灣楷體" w:cs="Charis SIL"/>
        </w:rPr>
        <w:t>洋船生理。不幸，有一擺船過烏水外溝，拄著風颱，船破身亡。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郭舵公自細漢就佇船頂做工</w:t>
      </w:r>
      <w:del w:id="812" w:author="user" w:date="2015-03-21T22:51:00Z">
        <w:r w:rsidRPr="00CE779A" w:rsidDel="006E0C99">
          <w:rPr>
            <w:rFonts w:ascii="台灣楷體" w:eastAsia="台灣楷體" w:hAnsi="台灣楷體" w:cs="Charis SIL"/>
          </w:rPr>
          <w:delText>課</w:delText>
        </w:r>
      </w:del>
      <w:r w:rsidRPr="00CE779A">
        <w:rPr>
          <w:rFonts w:ascii="台灣楷體" w:eastAsia="台灣楷體" w:hAnsi="台灣楷體" w:cs="Charis SIL"/>
        </w:rPr>
        <w:t>，對水手做到舵工，經驗豐富，如今身為舵公，掌管一船稍舵帆繚，雖然藝高膽</w:t>
      </w:r>
      <w:ins w:id="813" w:author="user" w:date="2015-03-09T00:57:00Z">
        <w:r w:rsidR="008549CD" w:rsidRPr="00CE779A">
          <w:rPr>
            <w:rFonts w:ascii="台灣楷體" w:eastAsia="台灣楷體" w:hAnsi="台灣楷體" w:cs="Charis SIL"/>
          </w:rPr>
          <w:t>頭</w:t>
        </w:r>
      </w:ins>
      <w:del w:id="814" w:author="user" w:date="2015-03-09T00:57:00Z">
        <w:r w:rsidRPr="00CE779A" w:rsidDel="008549CD">
          <w:rPr>
            <w:rFonts w:ascii="台灣楷體" w:eastAsia="台灣楷體" w:hAnsi="台灣楷體" w:cs="Charis SIL"/>
          </w:rPr>
          <w:delText>定</w:delText>
        </w:r>
      </w:del>
      <w:ins w:id="815" w:author="user" w:date="2015-03-09T00:57:00Z">
        <w:r w:rsidR="008549CD" w:rsidRPr="00CE779A">
          <w:rPr>
            <w:rFonts w:ascii="台灣楷體" w:eastAsia="台灣楷體" w:hAnsi="台灣楷體" w:cs="Charis SIL"/>
          </w:rPr>
          <w:t>在</w:t>
        </w:r>
      </w:ins>
      <w:r w:rsidRPr="00CE779A">
        <w:rPr>
          <w:rFonts w:ascii="台灣楷體" w:eastAsia="台灣楷體" w:hAnsi="台灣楷體" w:cs="Charis SIL"/>
        </w:rPr>
        <w:t>，</w:t>
      </w:r>
      <w:del w:id="816" w:author="user" w:date="2015-03-09T00:57:00Z">
        <w:r w:rsidRPr="00CE779A" w:rsidDel="008549CD">
          <w:rPr>
            <w:rFonts w:ascii="台灣楷體" w:eastAsia="台灣楷體" w:hAnsi="台灣楷體" w:cs="Charis SIL"/>
          </w:rPr>
          <w:delText>但</w:delText>
        </w:r>
      </w:del>
      <w:ins w:id="817" w:author="user" w:date="2015-03-09T00:57:00Z">
        <w:r w:rsidR="008549CD" w:rsidRPr="00CE779A">
          <w:rPr>
            <w:rFonts w:ascii="台灣楷體" w:eastAsia="台灣楷體" w:hAnsi="台灣楷體" w:cs="Charis SIL"/>
          </w:rPr>
          <w:t>毋過</w:t>
        </w:r>
      </w:ins>
      <w:del w:id="818" w:author="user" w:date="2015-03-09T00:57:00Z">
        <w:r w:rsidRPr="00CE779A" w:rsidDel="008549CD">
          <w:rPr>
            <w:rFonts w:ascii="台灣楷體" w:eastAsia="台灣楷體" w:hAnsi="台灣楷體" w:cs="Charis SIL"/>
          </w:rPr>
          <w:delText>每一擺</w:delText>
        </w:r>
      </w:del>
      <w:ins w:id="819" w:author="user" w:date="2015-03-09T00:57:00Z">
        <w:r w:rsidR="008549CD" w:rsidRPr="00CE779A">
          <w:rPr>
            <w:rFonts w:ascii="台灣楷體" w:eastAsia="台灣楷體" w:hAnsi="台灣楷體" w:cs="Charis SIL"/>
          </w:rPr>
          <w:t>便若欲</w:t>
        </w:r>
      </w:ins>
      <w:r w:rsidRPr="00CE779A">
        <w:rPr>
          <w:rFonts w:ascii="台灣楷體" w:eastAsia="台灣楷體" w:hAnsi="台灣楷體" w:cs="Charis SIL"/>
        </w:rPr>
        <w:t>過</w:t>
      </w:r>
      <w:del w:id="820" w:author="user" w:date="2015-03-09T00:58:00Z">
        <w:r w:rsidRPr="00CE779A" w:rsidDel="008549CD">
          <w:rPr>
            <w:rFonts w:ascii="台灣楷體" w:eastAsia="台灣楷體" w:hAnsi="台灣楷體" w:cs="Charis SIL"/>
          </w:rPr>
          <w:delText>這</w:delText>
        </w:r>
      </w:del>
      <w:r w:rsidRPr="00CE779A">
        <w:rPr>
          <w:rFonts w:ascii="台灣楷體" w:eastAsia="台灣楷體" w:hAnsi="台灣楷體" w:cs="Charis SIL"/>
        </w:rPr>
        <w:t>烏洋內外溝，</w:t>
      </w:r>
      <w:del w:id="821" w:author="user" w:date="2015-03-09T00:58:00Z">
        <w:r w:rsidRPr="00CE779A" w:rsidDel="008549CD">
          <w:rPr>
            <w:rFonts w:ascii="台灣楷體" w:eastAsia="台灣楷體" w:hAnsi="台灣楷體" w:cs="Charis SIL"/>
          </w:rPr>
          <w:delText>猶</w:delText>
        </w:r>
      </w:del>
      <w:ins w:id="822" w:author="user" w:date="2015-03-09T00:58:00Z">
        <w:r w:rsidR="008549CD" w:rsidRPr="00CE779A">
          <w:rPr>
            <w:rFonts w:ascii="台灣楷體" w:eastAsia="台灣楷體" w:hAnsi="台灣楷體" w:cs="Charis SIL"/>
          </w:rPr>
          <w:t>嘛</w:t>
        </w:r>
      </w:ins>
      <w:r w:rsidRPr="00CE779A">
        <w:rPr>
          <w:rFonts w:ascii="台灣楷體" w:eastAsia="台灣楷體" w:hAnsi="台灣楷體" w:cs="Charis SIL"/>
        </w:rPr>
        <w:t>是特別細膩，毋敢凊彩。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國姓爺過身</w:t>
      </w:r>
      <w:del w:id="823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824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，郭舵公才</w:t>
      </w:r>
      <w:del w:id="825" w:author="user" w:date="2015-03-09T00:58:00Z">
        <w:r w:rsidRPr="00CE779A" w:rsidDel="008549CD">
          <w:rPr>
            <w:rFonts w:ascii="台灣楷體" w:eastAsia="台灣楷體" w:hAnsi="台灣楷體" w:cs="Charis SIL"/>
          </w:rPr>
          <w:delText>搬卷</w:delText>
        </w:r>
      </w:del>
      <w:r w:rsidRPr="00CE779A">
        <w:rPr>
          <w:rFonts w:ascii="台灣楷體" w:eastAsia="台灣楷體" w:hAnsi="台灣楷體" w:cs="Charis SIL"/>
        </w:rPr>
        <w:t>過水</w:t>
      </w:r>
      <w:ins w:id="826" w:author="user" w:date="2015-03-09T00:58:00Z">
        <w:r w:rsidR="008549CD" w:rsidRPr="00CE779A">
          <w:rPr>
            <w:rFonts w:ascii="台灣楷體" w:eastAsia="台灣楷體" w:hAnsi="台灣楷體" w:cs="Charis SIL"/>
          </w:rPr>
          <w:t>，遷徙</w:t>
        </w:r>
      </w:ins>
      <w:r w:rsidRPr="00CE779A">
        <w:rPr>
          <w:rFonts w:ascii="台灣楷體" w:eastAsia="台灣楷體" w:hAnsi="台灣楷體" w:cs="Charis SIL"/>
        </w:rPr>
        <w:t>入台，牽手死後，獨立晟養郭東南佮郭順風兩人大漢。兩年前i</w:t>
      </w:r>
      <w:del w:id="827" w:author="user" w:date="2015-03-21T22:53:00Z">
        <w:r w:rsidRPr="00CE779A" w:rsidDel="006E0C99">
          <w:rPr>
            <w:rFonts w:ascii="台灣楷體" w:eastAsia="台灣楷體" w:hAnsi="台灣楷體" w:cs="Charis SIL"/>
          </w:rPr>
          <w:delText>自廈門</w:delText>
        </w:r>
      </w:del>
      <w:ins w:id="828" w:author="user" w:date="2015-03-21T22:53:00Z">
        <w:r w:rsidR="006E0C99" w:rsidRPr="00CE779A">
          <w:rPr>
            <w:rFonts w:ascii="台灣楷體" w:eastAsia="台灣楷體" w:hAnsi="台灣楷體" w:cs="Charis SIL"/>
          </w:rPr>
          <w:t>對廈門</w:t>
        </w:r>
      </w:ins>
      <w:del w:id="829" w:author="user" w:date="2015-03-21T22:53:00Z">
        <w:r w:rsidRPr="00CE779A" w:rsidDel="006E0C99">
          <w:rPr>
            <w:rFonts w:ascii="台灣楷體" w:eastAsia="台灣楷體" w:hAnsi="台灣楷體" w:cs="Charis SIL"/>
          </w:rPr>
          <w:delText>搬運</w:delText>
        </w:r>
      </w:del>
      <w:ins w:id="830" w:author="user" w:date="2015-03-21T22:53:00Z">
        <w:r w:rsidR="006E0C99" w:rsidRPr="00CE779A">
          <w:rPr>
            <w:rFonts w:ascii="台灣楷體" w:eastAsia="台灣楷體" w:hAnsi="台灣楷體" w:cs="Charis SIL"/>
          </w:rPr>
          <w:t>載</w:t>
        </w:r>
      </w:ins>
      <w:r w:rsidRPr="00CE779A">
        <w:rPr>
          <w:rFonts w:ascii="台灣楷體" w:eastAsia="台灣楷體" w:hAnsi="台灣楷體" w:cs="Charis SIL"/>
        </w:rPr>
        <w:t>福建鄉勇眷口入台，佇</w:t>
      </w:r>
      <w:del w:id="831" w:author="user" w:date="2015-03-09T00:59:00Z">
        <w:r w:rsidRPr="00CE779A" w:rsidDel="008549CD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船頂</w:t>
      </w:r>
      <w:del w:id="832" w:author="user" w:date="2015-03-16T20:31:00Z">
        <w:r w:rsidRPr="00CE779A" w:rsidDel="00B3401F">
          <w:rPr>
            <w:rFonts w:ascii="台灣楷體" w:eastAsia="台灣楷體" w:hAnsi="台灣楷體" w:cs="Charis SIL"/>
          </w:rPr>
          <w:delText>熟識</w:delText>
        </w:r>
      </w:del>
      <w:ins w:id="833" w:author="user" w:date="2015-03-16T20:31:00Z">
        <w:r w:rsidR="00B3401F" w:rsidRPr="00CE779A">
          <w:rPr>
            <w:rFonts w:ascii="台灣楷體" w:eastAsia="台灣楷體" w:hAnsi="台灣楷體" w:cs="Charis SIL"/>
          </w:rPr>
          <w:t>熟似</w:t>
        </w:r>
      </w:ins>
      <w:r w:rsidRPr="00CE779A">
        <w:rPr>
          <w:rFonts w:ascii="台灣楷體" w:eastAsia="台灣楷體" w:hAnsi="台灣楷體" w:cs="Charis SIL"/>
        </w:rPr>
        <w:t>許姑佮素面母囝兩人，</w:t>
      </w:r>
      <w:del w:id="834" w:author="user" w:date="2015-03-21T22:53:00Z">
        <w:r w:rsidRPr="00CE779A" w:rsidDel="006E0C99">
          <w:rPr>
            <w:rFonts w:ascii="台灣楷體" w:eastAsia="台灣楷體" w:hAnsi="台灣楷體" w:cs="Charis SIL"/>
          </w:rPr>
          <w:delText>將in</w:delText>
        </w:r>
      </w:del>
      <w:ins w:id="835" w:author="user" w:date="2015-03-21T22:53:00Z">
        <w:r w:rsidR="006E0C99" w:rsidRPr="00CE779A">
          <w:rPr>
            <w:rFonts w:ascii="台灣楷體" w:eastAsia="台灣楷體" w:hAnsi="台灣楷體" w:cs="Charis SIL"/>
          </w:rPr>
          <w:t>共in</w:t>
        </w:r>
      </w:ins>
      <w:r w:rsidRPr="00CE779A">
        <w:rPr>
          <w:rFonts w:ascii="台灣楷體" w:eastAsia="台灣楷體" w:hAnsi="台灣楷體" w:cs="Charis SIL"/>
        </w:rPr>
        <w:t>𤆬轉去做伙蹛。當時王爺鄭經戰事失利，許姑翁婿</w:t>
      </w:r>
      <w:del w:id="836" w:author="user" w:date="2015-03-21T22:54:00Z">
        <w:r w:rsidRPr="00CE779A" w:rsidDel="006E0C99">
          <w:rPr>
            <w:rFonts w:ascii="台灣楷體" w:eastAsia="台灣楷體" w:hAnsi="台灣楷體" w:cs="Charis SIL"/>
          </w:rPr>
          <w:delText>失去</w:delText>
        </w:r>
      </w:del>
      <w:ins w:id="837" w:author="user" w:date="2015-03-21T22:54:00Z">
        <w:r w:rsidR="006E0C99" w:rsidRPr="00CE779A">
          <w:rPr>
            <w:rFonts w:ascii="台灣楷體" w:eastAsia="台灣楷體" w:hAnsi="台灣楷體" w:cs="Charis SIL"/>
          </w:rPr>
          <w:t>無</w:t>
        </w:r>
      </w:ins>
      <w:r w:rsidRPr="00CE779A">
        <w:rPr>
          <w:rFonts w:ascii="台灣楷體" w:eastAsia="台灣楷體" w:hAnsi="台灣楷體" w:cs="Charis SIL"/>
        </w:rPr>
        <w:t>消</w:t>
      </w:r>
      <w:ins w:id="838" w:author="user" w:date="2015-03-21T22:54:00Z">
        <w:r w:rsidR="006E0C99" w:rsidRPr="00CE779A">
          <w:rPr>
            <w:rFonts w:ascii="台灣楷體" w:eastAsia="台灣楷體" w:hAnsi="台灣楷體" w:cs="Charis SIL"/>
          </w:rPr>
          <w:t>無</w:t>
        </w:r>
      </w:ins>
      <w:r w:rsidRPr="00CE779A">
        <w:rPr>
          <w:rFonts w:ascii="台灣楷體" w:eastAsia="台灣楷體" w:hAnsi="台灣楷體" w:cs="Charis SIL"/>
        </w:rPr>
        <w:t>息，郭舵公就佮許姑</w:t>
      </w:r>
      <w:del w:id="839" w:author="user" w:date="2015-03-09T00:59:00Z">
        <w:r w:rsidRPr="00CE779A" w:rsidDel="008549CD">
          <w:rPr>
            <w:rFonts w:ascii="台灣楷體" w:eastAsia="台灣楷體" w:hAnsi="台灣楷體" w:cs="Charis SIL"/>
          </w:rPr>
          <w:delText>仝</w:delText>
        </w:r>
      </w:del>
      <w:ins w:id="840" w:author="user" w:date="2015-03-09T00:59:00Z">
        <w:r w:rsidR="008549CD" w:rsidRPr="00CE779A">
          <w:rPr>
            <w:rFonts w:ascii="台灣楷體" w:eastAsia="台灣楷體" w:hAnsi="台灣楷體" w:cs="Charis SIL"/>
          </w:rPr>
          <w:t>同</w:t>
        </w:r>
      </w:ins>
      <w:r w:rsidRPr="00CE779A">
        <w:rPr>
          <w:rFonts w:ascii="台灣楷體" w:eastAsia="台灣楷體" w:hAnsi="台灣楷體" w:cs="Charis SIL"/>
        </w:rPr>
        <w:t>房，結成老伴，毋過兩人欲拜堂成婚，素面煞堅持反對。in有</w:t>
      </w:r>
      <w:del w:id="841" w:author="user" w:date="2015-03-09T01:00:00Z">
        <w:r w:rsidRPr="00CE779A" w:rsidDel="008549CD">
          <w:rPr>
            <w:rFonts w:ascii="台灣楷體" w:eastAsia="台灣楷體" w:hAnsi="台灣楷體" w:cs="Charis SIL"/>
          </w:rPr>
          <w:delText>夫妻</w:delText>
        </w:r>
      </w:del>
      <w:ins w:id="842" w:author="user" w:date="2015-03-09T01:00:00Z">
        <w:r w:rsidR="008549CD" w:rsidRPr="00CE779A">
          <w:rPr>
            <w:rFonts w:ascii="台灣楷體" w:eastAsia="台灣楷體" w:hAnsi="台灣楷體" w:cs="Charis SIL"/>
          </w:rPr>
          <w:t>翁某</w:t>
        </w:r>
      </w:ins>
      <w:del w:id="843" w:author="user" w:date="2015-03-09T01:00:00Z">
        <w:r w:rsidRPr="00CE779A" w:rsidDel="008549CD">
          <w:rPr>
            <w:rFonts w:ascii="台灣楷體" w:eastAsia="台灣楷體" w:hAnsi="台灣楷體" w:cs="Charis SIL"/>
          </w:rPr>
          <w:delText>之實</w:delText>
        </w:r>
      </w:del>
      <w:ins w:id="844" w:author="user" w:date="2015-03-09T01:00:00Z">
        <w:r w:rsidR="008549CD" w:rsidRPr="00CE779A">
          <w:rPr>
            <w:rFonts w:ascii="台灣楷體" w:eastAsia="台灣楷體" w:hAnsi="台灣楷體" w:cs="Charis SIL"/>
          </w:rPr>
          <w:t>行</w:t>
        </w:r>
      </w:ins>
      <w:r w:rsidRPr="00CE779A">
        <w:rPr>
          <w:rFonts w:ascii="台灣楷體" w:eastAsia="台灣楷體" w:hAnsi="台灣楷體" w:cs="Charis SIL"/>
        </w:rPr>
        <w:t>，無</w:t>
      </w:r>
      <w:del w:id="845" w:author="user" w:date="2015-03-09T01:00:00Z">
        <w:r w:rsidRPr="00CE779A" w:rsidDel="008549CD">
          <w:rPr>
            <w:rFonts w:ascii="台灣楷體" w:eastAsia="台灣楷體" w:hAnsi="台灣楷體" w:cs="Charis SIL"/>
          </w:rPr>
          <w:delText>夫妻之</w:delText>
        </w:r>
      </w:del>
      <w:ins w:id="846" w:author="user" w:date="2015-03-09T01:00:00Z">
        <w:r w:rsidR="008549CD" w:rsidRPr="00CE779A">
          <w:rPr>
            <w:rFonts w:ascii="台灣楷體" w:eastAsia="台灣楷體" w:hAnsi="台灣楷體" w:cs="Charis SIL"/>
          </w:rPr>
          <w:t>翁某</w:t>
        </w:r>
      </w:ins>
      <w:r w:rsidRPr="00CE779A">
        <w:rPr>
          <w:rFonts w:ascii="台灣楷體" w:eastAsia="台灣楷體" w:hAnsi="台灣楷體" w:cs="Charis SIL"/>
        </w:rPr>
        <w:t>名，本來嘛無啥物</w:t>
      </w:r>
      <w:del w:id="847" w:author="user" w:date="2015-03-21T22:54:00Z">
        <w:r w:rsidRPr="00CE779A" w:rsidDel="006E0C99">
          <w:rPr>
            <w:rFonts w:ascii="台灣楷體" w:eastAsia="台灣楷體" w:hAnsi="台灣楷體" w:cs="Charis SIL"/>
          </w:rPr>
          <w:delText>關係</w:delText>
        </w:r>
      </w:del>
      <w:ins w:id="848" w:author="user" w:date="2015-03-21T22:54:00Z">
        <w:r w:rsidR="006E0C99" w:rsidRPr="00CE779A">
          <w:rPr>
            <w:rFonts w:ascii="台灣楷體" w:eastAsia="台灣楷體" w:hAnsi="台灣楷體" w:cs="Charis SIL"/>
          </w:rPr>
          <w:t>要緊</w:t>
        </w:r>
      </w:ins>
      <w:r w:rsidRPr="00CE779A">
        <w:rPr>
          <w:rFonts w:ascii="台灣楷體" w:eastAsia="台灣楷體" w:hAnsi="台灣楷體" w:cs="Charis SIL"/>
        </w:rPr>
        <w:t>，如今素面婚事受</w:t>
      </w:r>
      <w:del w:id="849" w:author="user" w:date="2015-03-21T22:54:00Z">
        <w:r w:rsidRPr="00CE779A" w:rsidDel="006E0C99">
          <w:rPr>
            <w:rFonts w:ascii="台灣楷體" w:eastAsia="台灣楷體" w:hAnsi="台灣楷體" w:cs="Charis SIL"/>
          </w:rPr>
          <w:delText>阻擋</w:delText>
        </w:r>
      </w:del>
      <w:ins w:id="850" w:author="user" w:date="2015-03-21T22:54:00Z">
        <w:r w:rsidR="006E0C99" w:rsidRPr="00CE779A">
          <w:rPr>
            <w:rFonts w:ascii="台灣楷體" w:eastAsia="台灣楷體" w:hAnsi="台灣楷體" w:cs="Charis SIL"/>
          </w:rPr>
          <w:t>阻礙</w:t>
        </w:r>
      </w:ins>
      <w:r w:rsidRPr="00CE779A">
        <w:rPr>
          <w:rFonts w:ascii="台灣楷體" w:eastAsia="台灣楷體" w:hAnsi="台灣楷體" w:cs="Charis SIL"/>
        </w:rPr>
        <w:t>，i欲出面主意，</w:t>
      </w:r>
      <w:del w:id="851" w:author="user" w:date="2015-03-21T22:55:00Z">
        <w:r w:rsidRPr="00CE779A" w:rsidDel="006E0C99">
          <w:rPr>
            <w:rFonts w:ascii="台灣楷體" w:eastAsia="台灣楷體" w:hAnsi="台灣楷體" w:cs="Charis SIL"/>
          </w:rPr>
          <w:delText>才</w:delText>
        </w:r>
      </w:del>
      <w:ins w:id="852" w:author="user" w:date="2015-03-21T22:55:00Z">
        <w:r w:rsidR="006E0C99" w:rsidRPr="00CE779A">
          <w:rPr>
            <w:rFonts w:ascii="台灣楷體" w:eastAsia="台灣楷體" w:hAnsi="台灣楷體" w:cs="Charis SIL"/>
          </w:rPr>
          <w:t>煞</w:t>
        </w:r>
      </w:ins>
      <w:r w:rsidRPr="00CE779A">
        <w:rPr>
          <w:rFonts w:ascii="台灣楷體" w:eastAsia="台灣楷體" w:hAnsi="台灣楷體" w:cs="Charis SIL"/>
        </w:rPr>
        <w:t>因為身份不明，感覺無方便。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當初素面反對i佮許姑結婚，如今素面佮望山婚姻有困難，素面</w:t>
      </w:r>
      <w:del w:id="853" w:author="user" w:date="2015-03-21T22:55:00Z">
        <w:r w:rsidRPr="00CE779A" w:rsidDel="006E0C99">
          <w:rPr>
            <w:rFonts w:ascii="台灣楷體" w:eastAsia="台灣楷體" w:hAnsi="台灣楷體" w:cs="Charis SIL"/>
          </w:rPr>
          <w:delText>煞</w:delText>
        </w:r>
      </w:del>
      <w:ins w:id="854" w:author="user" w:date="2015-03-21T22:55:00Z">
        <w:r w:rsidR="006E0C99" w:rsidRPr="00CE779A">
          <w:rPr>
            <w:rFonts w:ascii="台灣楷體" w:eastAsia="台灣楷體" w:hAnsi="台灣楷體" w:cs="Charis SIL"/>
          </w:rPr>
          <w:t>顛倒</w:t>
        </w:r>
      </w:ins>
      <w:r w:rsidRPr="00CE779A">
        <w:rPr>
          <w:rFonts w:ascii="台灣楷體" w:eastAsia="台灣楷體" w:hAnsi="台灣楷體" w:cs="Charis SIL"/>
        </w:rPr>
        <w:t>怪i毋</w:t>
      </w:r>
      <w:del w:id="855" w:author="user" w:date="2015-03-22T08:19:00Z">
        <w:r w:rsidRPr="00CE779A" w:rsidDel="005A3DA6">
          <w:rPr>
            <w:rFonts w:ascii="台灣楷體" w:eastAsia="台灣楷體" w:hAnsi="台灣楷體" w:cs="Charis SIL"/>
          </w:rPr>
          <w:delText>肯</w:delText>
        </w:r>
      </w:del>
      <w:ins w:id="856" w:author="user" w:date="2015-03-22T08:19:00Z">
        <w:r w:rsidR="005A3DA6" w:rsidRPr="00CE779A">
          <w:rPr>
            <w:rFonts w:ascii="台灣楷體" w:eastAsia="台灣楷體" w:hAnsi="台灣楷體" w:cs="Charis SIL"/>
          </w:rPr>
          <w:t>做</w:t>
        </w:r>
      </w:ins>
      <w:r w:rsidRPr="00CE779A">
        <w:rPr>
          <w:rFonts w:ascii="台灣楷體" w:eastAsia="台灣楷體" w:hAnsi="台灣楷體" w:cs="Charis SIL"/>
        </w:rPr>
        <w:t>主</w:t>
      </w:r>
      <w:del w:id="857" w:author="user" w:date="2015-03-22T08:19:00Z">
        <w:r w:rsidRPr="00CE779A" w:rsidDel="005A3DA6">
          <w:rPr>
            <w:rFonts w:ascii="台灣楷體" w:eastAsia="台灣楷體" w:hAnsi="台灣楷體" w:cs="Charis SIL"/>
          </w:rPr>
          <w:delText>意</w:delText>
        </w:r>
      </w:del>
      <w:r w:rsidRPr="00CE779A">
        <w:rPr>
          <w:rFonts w:ascii="台灣楷體" w:eastAsia="台灣楷體" w:hAnsi="台灣楷體" w:cs="Charis SIL"/>
        </w:rPr>
        <w:t>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(p.38)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其實若是早有</w:t>
      </w:r>
      <w:del w:id="858" w:author="user" w:date="2015-03-09T01:00:00Z">
        <w:r w:rsidRPr="00CE779A" w:rsidDel="008549CD">
          <w:rPr>
            <w:rFonts w:ascii="台灣楷體" w:eastAsia="台灣楷體" w:hAnsi="台灣楷體" w:cs="Charis SIL"/>
          </w:rPr>
          <w:delText>父</w:delText>
        </w:r>
      </w:del>
      <w:ins w:id="859" w:author="user" w:date="2015-03-09T01:00:00Z">
        <w:r w:rsidR="008549CD" w:rsidRPr="00CE779A">
          <w:rPr>
            <w:rFonts w:ascii="台灣楷體" w:eastAsia="台灣楷體" w:hAnsi="台灣楷體" w:cs="Charis SIL"/>
          </w:rPr>
          <w:t>爸</w:t>
        </w:r>
      </w:ins>
      <w:r w:rsidRPr="00CE779A">
        <w:rPr>
          <w:rFonts w:ascii="台灣楷體" w:eastAsia="台灣楷體" w:hAnsi="台灣楷體" w:cs="Charis SIL"/>
        </w:rPr>
        <w:t>女名份，郭舵公自然愛主意，</w:t>
      </w:r>
      <w:ins w:id="860" w:author="user" w:date="2015-03-21T22:55:00Z">
        <w:r w:rsidR="006E0C99" w:rsidRPr="00CE779A">
          <w:rPr>
            <w:rFonts w:ascii="台灣楷體" w:eastAsia="台灣楷體" w:hAnsi="台灣楷體" w:cs="Charis SIL"/>
          </w:rPr>
          <w:t>準講</w:t>
        </w:r>
      </w:ins>
      <w:r w:rsidRPr="00CE779A">
        <w:rPr>
          <w:rFonts w:ascii="台灣楷體" w:eastAsia="台灣楷體" w:hAnsi="台灣楷體" w:cs="Charis SIL"/>
        </w:rPr>
        <w:t>許姑毋肯嘛無</w:t>
      </w:r>
      <w:del w:id="861" w:author="user" w:date="2015-03-09T01:00:00Z">
        <w:r w:rsidRPr="00CE779A" w:rsidDel="008549CD">
          <w:rPr>
            <w:rFonts w:ascii="台灣楷體" w:eastAsia="台灣楷體" w:hAnsi="台灣楷體" w:cs="Charis SIL"/>
          </w:rPr>
          <w:delText>辦法</w:delText>
        </w:r>
      </w:del>
      <w:ins w:id="862" w:author="user" w:date="2015-03-21T22:55:00Z">
        <w:r w:rsidR="006E0C99" w:rsidRPr="00CE779A">
          <w:rPr>
            <w:rFonts w:ascii="台灣楷體" w:eastAsia="台灣楷體" w:hAnsi="台灣楷體" w:cs="Charis SIL"/>
          </w:rPr>
          <w:t>關係</w:t>
        </w:r>
      </w:ins>
      <w:r w:rsidRPr="00CE779A">
        <w:rPr>
          <w:rFonts w:ascii="台灣楷體" w:eastAsia="台灣楷體" w:hAnsi="台灣楷體" w:cs="Charis SIL"/>
        </w:rPr>
        <w:t>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guá雖然無名份，</w:t>
      </w:r>
      <w:del w:id="863" w:author="user" w:date="2015-03-09T01:00:00Z">
        <w:r w:rsidRPr="00CE779A" w:rsidDel="008549CD">
          <w:rPr>
            <w:rFonts w:ascii="台灣楷體" w:eastAsia="台灣楷體" w:hAnsi="台灣楷體" w:cs="Charis SIL"/>
          </w:rPr>
          <w:delText>時</w:delText>
        </w:r>
      </w:del>
      <w:ins w:id="864" w:author="user" w:date="2015-03-09T01:00:00Z">
        <w:r w:rsidR="008549CD" w:rsidRPr="00CE779A">
          <w:rPr>
            <w:rFonts w:ascii="台灣楷體" w:eastAsia="台灣楷體" w:hAnsi="台灣楷體" w:cs="Charis SIL"/>
          </w:rPr>
          <w:t>實</w:t>
        </w:r>
      </w:ins>
      <w:r w:rsidRPr="00CE779A">
        <w:rPr>
          <w:rFonts w:ascii="台灣楷體" w:eastAsia="台灣楷體" w:hAnsi="台灣楷體" w:cs="Charis SIL"/>
        </w:rPr>
        <w:t>在嘛袂使</w:t>
      </w:r>
      <w:del w:id="865" w:author="user" w:date="2015-03-21T22:55:00Z">
        <w:r w:rsidRPr="00CE779A" w:rsidDel="006E0C99">
          <w:rPr>
            <w:rFonts w:ascii="台灣楷體" w:eastAsia="台灣楷體" w:hAnsi="台灣楷體" w:cs="Charis SIL"/>
          </w:rPr>
          <w:delText>毋</w:delText>
        </w:r>
      </w:del>
      <w:ins w:id="866" w:author="user" w:date="2015-03-21T22:55:00Z">
        <w:r w:rsidR="006E0C99" w:rsidRPr="00CE779A">
          <w:rPr>
            <w:rFonts w:ascii="台灣楷體" w:eastAsia="台灣楷體" w:hAnsi="台灣楷體" w:cs="Charis SIL"/>
          </w:rPr>
          <w:t>無</w:t>
        </w:r>
      </w:ins>
      <w:r w:rsidRPr="00CE779A">
        <w:rPr>
          <w:rFonts w:ascii="台灣楷體" w:eastAsia="台灣楷體" w:hAnsi="台灣楷體" w:cs="Charis SIL"/>
        </w:rPr>
        <w:t>管，guá一定愛設法予素面佮望山完成心願。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郭舵公過溝</w:t>
      </w:r>
      <w:ins w:id="867" w:author="user" w:date="2015-03-09T01:01:00Z">
        <w:r w:rsidR="00E91C10" w:rsidRPr="00CE779A">
          <w:rPr>
            <w:rFonts w:ascii="台灣楷體" w:eastAsia="台灣楷體" w:hAnsi="台灣楷體" w:cs="Charis SIL"/>
          </w:rPr>
          <w:t>的</w:t>
        </w:r>
      </w:ins>
      <w:r w:rsidRPr="00CE779A">
        <w:rPr>
          <w:rFonts w:ascii="台灣楷體" w:eastAsia="台灣楷體" w:hAnsi="台灣楷體" w:cs="Charis SIL"/>
        </w:rPr>
        <w:t>時按呢想，嘛等於對烏水溝按呢下願。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對烏水溝所下的任何心願，是一定愛實現--ê！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del w:id="868" w:author="user" w:date="2015-03-13T22:09:00Z">
        <w:r w:rsidRPr="00CE779A" w:rsidDel="007415C8">
          <w:rPr>
            <w:rFonts w:ascii="台灣楷體" w:eastAsia="台灣楷體" w:hAnsi="台灣楷體" w:cs="Charis SIL"/>
          </w:rPr>
          <w:delText>但是</w:delText>
        </w:r>
      </w:del>
      <w:ins w:id="869" w:author="user" w:date="2015-03-13T22:09:00Z">
        <w:r w:rsidR="007415C8" w:rsidRPr="00CE779A">
          <w:rPr>
            <w:rFonts w:ascii="台灣楷體" w:eastAsia="台灣楷體" w:hAnsi="台灣楷體" w:cs="Charis SIL"/>
          </w:rPr>
          <w:t>毋過</w:t>
        </w:r>
      </w:ins>
      <w:r w:rsidRPr="00CE779A">
        <w:rPr>
          <w:rFonts w:ascii="台灣楷體" w:eastAsia="台灣楷體" w:hAnsi="台灣楷體" w:cs="Charis SIL"/>
        </w:rPr>
        <w:t>到底應該按怎去實現？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許姑有十好百好，就是棄嫌散赤，i一心一意欲共素面嫁入去</w:t>
      </w:r>
      <w:del w:id="870" w:author="user" w:date="2015-03-14T14:48:00Z">
        <w:r w:rsidRPr="00CE779A" w:rsidDel="00F24D1B">
          <w:rPr>
            <w:rFonts w:ascii="台灣楷體" w:eastAsia="台灣楷體" w:hAnsi="台灣楷體" w:cs="Charis SIL"/>
          </w:rPr>
          <w:delText>富貴</w:delText>
        </w:r>
      </w:del>
      <w:ins w:id="871" w:author="user" w:date="2015-03-14T14:48:00Z">
        <w:r w:rsidR="00F24D1B" w:rsidRPr="00CE779A">
          <w:rPr>
            <w:rFonts w:ascii="台灣楷體" w:eastAsia="台灣楷體" w:hAnsi="台灣楷體" w:cs="Charis SIL"/>
          </w:rPr>
          <w:t>好額</w:t>
        </w:r>
      </w:ins>
      <w:r w:rsidRPr="00CE779A">
        <w:rPr>
          <w:rFonts w:ascii="台灣楷體" w:eastAsia="台灣楷體" w:hAnsi="台灣楷體" w:cs="Charis SIL"/>
        </w:rPr>
        <w:t>人兜。素面生</w:t>
      </w:r>
      <w:del w:id="872" w:author="user" w:date="2015-03-21T22:56:00Z">
        <w:r w:rsidRPr="00CE779A" w:rsidDel="006E0C99">
          <w:rPr>
            <w:rFonts w:ascii="台灣楷體" w:eastAsia="台灣楷體" w:hAnsi="台灣楷體" w:cs="Charis SIL"/>
          </w:rPr>
          <w:delText>甲</w:delText>
        </w:r>
      </w:del>
      <w:ins w:id="873" w:author="user" w:date="2015-03-21T22:56:00Z">
        <w:r w:rsidR="006E0C99" w:rsidRPr="00CE779A">
          <w:rPr>
            <w:rFonts w:ascii="台灣楷體" w:eastAsia="台灣楷體" w:hAnsi="台灣楷體" w:cs="Charis SIL"/>
          </w:rPr>
          <w:t>做</w:t>
        </w:r>
      </w:ins>
      <w:r w:rsidRPr="00CE779A">
        <w:rPr>
          <w:rFonts w:ascii="台灣楷體" w:eastAsia="台灣楷體" w:hAnsi="台灣楷體" w:cs="Charis SIL"/>
        </w:rPr>
        <w:t>誠媠，欲入富貴高門自然無困難，毋過i無貪富貴，干焦愛望山。</w:t>
      </w:r>
      <w:del w:id="874" w:author="user" w:date="2015-03-09T01:01:00Z">
        <w:r w:rsidRPr="00CE779A" w:rsidDel="00E91C10">
          <w:rPr>
            <w:rFonts w:ascii="台灣楷體" w:eastAsia="台灣楷體" w:hAnsi="台灣楷體" w:cs="Charis SIL"/>
          </w:rPr>
          <w:delText>可惜</w:delText>
        </w:r>
      </w:del>
      <w:r w:rsidRPr="00CE779A">
        <w:rPr>
          <w:rFonts w:ascii="台灣楷體" w:eastAsia="台灣楷體" w:hAnsi="台灣楷體" w:cs="Charis SIL"/>
        </w:rPr>
        <w:t>望山人才誠好，</w:t>
      </w:r>
      <w:ins w:id="875" w:author="user" w:date="2015-03-09T01:01:00Z">
        <w:r w:rsidR="00E91C10" w:rsidRPr="00CE779A">
          <w:rPr>
            <w:rFonts w:ascii="台灣楷體" w:eastAsia="台灣楷體" w:hAnsi="台灣楷體" w:cs="Charis SIL"/>
          </w:rPr>
          <w:t>可惜</w:t>
        </w:r>
      </w:ins>
      <w:del w:id="876" w:author="user" w:date="2015-03-09T01:01:00Z">
        <w:r w:rsidRPr="00CE779A" w:rsidDel="00E91C10">
          <w:rPr>
            <w:rFonts w:ascii="台灣楷體" w:eastAsia="台灣楷體" w:hAnsi="台灣楷體" w:cs="Charis SIL"/>
          </w:rPr>
          <w:delText>煞</w:delText>
        </w:r>
      </w:del>
      <w:r w:rsidRPr="00CE779A">
        <w:rPr>
          <w:rFonts w:ascii="台灣楷體" w:eastAsia="台灣楷體" w:hAnsi="台灣楷體" w:cs="Charis SIL"/>
        </w:rPr>
        <w:t>是孤兒。i有一个叔爸，</w:t>
      </w:r>
      <w:del w:id="877" w:author="user" w:date="2015-03-21T22:56:00Z">
        <w:r w:rsidRPr="00CE779A" w:rsidDel="006E0C99">
          <w:rPr>
            <w:rFonts w:ascii="台灣楷體" w:eastAsia="台灣楷體" w:hAnsi="台灣楷體" w:cs="Charis SIL"/>
          </w:rPr>
          <w:delText>遠</w:delText>
        </w:r>
      </w:del>
      <w:ins w:id="878" w:author="user" w:date="2015-03-21T22:56:00Z">
        <w:r w:rsidR="006E0C99" w:rsidRPr="00CE779A">
          <w:rPr>
            <w:rFonts w:ascii="台灣楷體" w:eastAsia="台灣楷體" w:hAnsi="台灣楷體" w:cs="Charis SIL"/>
          </w:rPr>
          <w:t>蹛</w:t>
        </w:r>
      </w:ins>
      <w:r w:rsidRPr="00CE779A">
        <w:rPr>
          <w:rFonts w:ascii="台灣楷體" w:eastAsia="台灣楷體" w:hAnsi="台灣楷體" w:cs="Charis SIL"/>
        </w:rPr>
        <w:t>佇咧南洋咬留吧，聽講生理做甲袂䆀，毋過望山無想欲</w:t>
      </w:r>
      <w:del w:id="879" w:author="user" w:date="2015-03-21T22:57:00Z">
        <w:r w:rsidRPr="00CE779A" w:rsidDel="006E0C99">
          <w:rPr>
            <w:rFonts w:ascii="台灣楷體" w:eastAsia="台灣楷體" w:hAnsi="台灣楷體" w:cs="Charis SIL"/>
          </w:rPr>
          <w:delText>前往</w:delText>
        </w:r>
      </w:del>
      <w:r w:rsidRPr="00CE779A">
        <w:rPr>
          <w:rFonts w:ascii="台灣楷體" w:eastAsia="台灣楷體" w:hAnsi="台灣楷體" w:cs="Charis SIL"/>
        </w:rPr>
        <w:t>投靠</w:t>
      </w:r>
      <w:ins w:id="880" w:author="user" w:date="2015-03-21T22:57:00Z">
        <w:r w:rsidR="006E0C99" w:rsidRPr="00CE779A">
          <w:rPr>
            <w:rFonts w:ascii="台灣楷體" w:eastAsia="台灣楷體" w:hAnsi="台灣楷體" w:cs="Charis SIL"/>
          </w:rPr>
          <w:t>伊</w:t>
        </w:r>
      </w:ins>
      <w:r w:rsidRPr="00CE779A">
        <w:rPr>
          <w:rFonts w:ascii="台灣楷體" w:eastAsia="台灣楷體" w:hAnsi="台灣楷體" w:cs="Charis SIL"/>
        </w:rPr>
        <w:t>，許姑</w:t>
      </w:r>
      <w:del w:id="881" w:author="user" w:date="2015-03-16T23:10:00Z">
        <w:r w:rsidRPr="00CE779A" w:rsidDel="00B22B6C">
          <w:rPr>
            <w:rFonts w:ascii="台灣楷體" w:eastAsia="台灣楷體" w:hAnsi="台灣楷體" w:cs="Charis SIL"/>
          </w:rPr>
          <w:delText>也</w:delText>
        </w:r>
      </w:del>
      <w:ins w:id="882" w:author="user" w:date="2015-03-16T23:10:00Z">
        <w:r w:rsidR="00B22B6C" w:rsidRPr="00CE779A">
          <w:rPr>
            <w:rFonts w:ascii="台灣楷體" w:eastAsia="台灣楷體" w:hAnsi="台灣楷體" w:cs="Charis SIL"/>
          </w:rPr>
          <w:t>嘛</w:t>
        </w:r>
      </w:ins>
      <w:del w:id="883" w:author="user" w:date="2015-03-09T01:02:00Z">
        <w:r w:rsidRPr="00CE779A" w:rsidDel="00E91C10">
          <w:rPr>
            <w:rFonts w:ascii="台灣楷體" w:eastAsia="台灣楷體" w:hAnsi="台灣楷體" w:cs="Charis SIL"/>
          </w:rPr>
          <w:delText>袂</w:delText>
        </w:r>
      </w:del>
      <w:ins w:id="884" w:author="user" w:date="2015-03-09T01:02:00Z">
        <w:r w:rsidR="00E91C10" w:rsidRPr="00CE779A">
          <w:rPr>
            <w:rFonts w:ascii="台灣楷體" w:eastAsia="台灣楷體" w:hAnsi="台灣楷體" w:cs="Charis SIL"/>
          </w:rPr>
          <w:t>毋</w:t>
        </w:r>
      </w:ins>
      <w:r w:rsidRPr="00CE779A">
        <w:rPr>
          <w:rFonts w:ascii="台灣楷體" w:eastAsia="台灣楷體" w:hAnsi="台灣楷體" w:cs="Charis SIL"/>
        </w:rPr>
        <w:t>肯予素面綴望山落去南洋</w:t>
      </w:r>
      <w:ins w:id="885" w:author="user" w:date="2015-03-22T08:20:00Z">
        <w:r w:rsidR="005A3DA6" w:rsidRPr="00CE779A">
          <w:rPr>
            <w:rFonts w:ascii="台灣楷體" w:eastAsia="台灣楷體" w:hAnsi="台灣楷體" w:cs="Charis SIL"/>
          </w:rPr>
          <w:t>。</w:t>
        </w:r>
      </w:ins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想來想去，欲成全in兩人的婚事，</w:t>
      </w:r>
      <w:del w:id="886" w:author="user" w:date="2015-03-16T23:10:00Z">
        <w:r w:rsidRPr="00CE779A" w:rsidDel="00B22B6C">
          <w:rPr>
            <w:rFonts w:ascii="台灣楷體" w:eastAsia="台灣楷體" w:hAnsi="台灣楷體" w:cs="Charis SIL"/>
          </w:rPr>
          <w:delText>干焦</w:delText>
        </w:r>
      </w:del>
      <w:ins w:id="887" w:author="user" w:date="2015-03-16T23:10:00Z">
        <w:r w:rsidR="00B22B6C" w:rsidRPr="00CE779A">
          <w:rPr>
            <w:rFonts w:ascii="台灣楷體" w:eastAsia="台灣楷體" w:hAnsi="台灣楷體" w:cs="Charis SIL"/>
          </w:rPr>
          <w:t>唯一的辦法就是</w:t>
        </w:r>
      </w:ins>
      <w:r w:rsidRPr="00CE779A">
        <w:rPr>
          <w:rFonts w:ascii="台灣楷體" w:eastAsia="台灣楷體" w:hAnsi="台灣楷體" w:cs="Charis SIL"/>
        </w:rPr>
        <w:t>請總制爺派望山做官。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總制爺</w:t>
      </w:r>
      <w:ins w:id="888" w:author="user" w:date="2015-03-09T01:02:00Z">
        <w:r w:rsidR="00E91C10" w:rsidRPr="00CE779A">
          <w:rPr>
            <w:rFonts w:ascii="台灣楷體" w:eastAsia="台灣楷體" w:hAnsi="台灣楷體" w:cs="Charis SIL"/>
          </w:rPr>
          <w:t>一世人</w:t>
        </w:r>
      </w:ins>
      <w:r w:rsidRPr="00CE779A">
        <w:rPr>
          <w:rFonts w:ascii="台灣楷體" w:eastAsia="台灣楷體" w:hAnsi="台灣楷體" w:cs="Charis SIL"/>
        </w:rPr>
        <w:t>做</w:t>
      </w:r>
      <w:del w:id="889" w:author="user" w:date="2015-03-09T01:03:00Z">
        <w:r w:rsidRPr="00CE779A" w:rsidDel="00E91C10">
          <w:rPr>
            <w:rFonts w:ascii="台灣楷體" w:eastAsia="台灣楷體" w:hAnsi="台灣楷體" w:cs="Charis SIL"/>
          </w:rPr>
          <w:delText>一生的</w:delText>
        </w:r>
      </w:del>
      <w:r w:rsidRPr="00CE779A">
        <w:rPr>
          <w:rFonts w:ascii="台灣楷體" w:eastAsia="台灣楷體" w:hAnsi="台灣楷體" w:cs="Charis SIL"/>
        </w:rPr>
        <w:t>官，如今</w:t>
      </w:r>
      <w:del w:id="890" w:author="user" w:date="2015-03-09T01:03:00Z">
        <w:r w:rsidRPr="00CE779A" w:rsidDel="00E91C10">
          <w:rPr>
            <w:rFonts w:ascii="台灣楷體" w:eastAsia="台灣楷體" w:hAnsi="台灣楷體" w:cs="Charis SIL"/>
          </w:rPr>
          <w:delText>位佇</w:delText>
        </w:r>
      </w:del>
      <w:ins w:id="891" w:author="user" w:date="2015-03-09T01:03:00Z">
        <w:r w:rsidR="00E91C10" w:rsidRPr="00CE779A">
          <w:rPr>
            <w:rFonts w:ascii="台灣楷體" w:eastAsia="台灣楷體" w:hAnsi="台灣楷體" w:cs="Charis SIL"/>
          </w:rPr>
          <w:t>是</w:t>
        </w:r>
      </w:ins>
      <w:r w:rsidRPr="00CE779A">
        <w:rPr>
          <w:rFonts w:ascii="台灣楷體" w:eastAsia="台灣楷體" w:hAnsi="台灣楷體" w:cs="Charis SIL"/>
        </w:rPr>
        <w:t>東寧百官之首，</w:t>
      </w:r>
      <w:del w:id="892" w:author="user" w:date="2015-03-09T01:03:00Z">
        <w:r w:rsidRPr="00CE779A" w:rsidDel="00E91C10">
          <w:rPr>
            <w:rFonts w:ascii="台灣楷體" w:eastAsia="台灣楷體" w:hAnsi="台灣楷體" w:cs="Charis SIL"/>
          </w:rPr>
          <w:delText>煞</w:delText>
        </w:r>
      </w:del>
      <w:r w:rsidRPr="00CE779A">
        <w:rPr>
          <w:rFonts w:ascii="台灣楷體" w:eastAsia="台灣楷體" w:hAnsi="台灣楷體" w:cs="Charis SIL"/>
        </w:rPr>
        <w:t>生活</w:t>
      </w:r>
      <w:ins w:id="893" w:author="user" w:date="2015-03-09T01:03:00Z">
        <w:r w:rsidR="00E91C10" w:rsidRPr="00CE779A">
          <w:rPr>
            <w:rFonts w:ascii="台灣楷體" w:eastAsia="台灣楷體" w:hAnsi="台灣楷體" w:cs="Charis SIL"/>
          </w:rPr>
          <w:t>卻是</w:t>
        </w:r>
      </w:ins>
      <w:r w:rsidRPr="00CE779A">
        <w:rPr>
          <w:rFonts w:ascii="台灣楷體" w:eastAsia="台灣楷體" w:hAnsi="台灣楷體" w:cs="Charis SIL"/>
        </w:rPr>
        <w:t>簡單樸實，家財平平，望山性質佮總制爺相仝，就是做官，嘛無一定會</w:t>
      </w:r>
      <w:del w:id="894" w:author="user" w:date="2015-03-09T01:03:00Z">
        <w:r w:rsidRPr="00CE779A" w:rsidDel="00E91C10">
          <w:rPr>
            <w:rFonts w:ascii="台灣楷體" w:eastAsia="台灣楷體" w:hAnsi="台灣楷體" w:cs="Charis SIL"/>
          </w:rPr>
          <w:delText>使</w:delText>
        </w:r>
      </w:del>
      <w:r w:rsidRPr="00CE779A">
        <w:rPr>
          <w:rFonts w:ascii="台灣楷體" w:eastAsia="台灣楷體" w:hAnsi="台灣楷體" w:cs="Charis SIL"/>
        </w:rPr>
        <w:t>富貴，毋過總比做軍士</w:t>
      </w:r>
      <w:ins w:id="895" w:author="user" w:date="2015-03-21T22:57:00Z">
        <w:r w:rsidR="006E0C99" w:rsidRPr="00CE779A">
          <w:rPr>
            <w:rFonts w:ascii="台灣楷體" w:eastAsia="台灣楷體" w:hAnsi="台灣楷體" w:cs="Charis SIL"/>
          </w:rPr>
          <w:t>較</w:t>
        </w:r>
      </w:ins>
      <w:r w:rsidRPr="00CE779A">
        <w:rPr>
          <w:rFonts w:ascii="台灣楷體" w:eastAsia="台灣楷體" w:hAnsi="台灣楷體" w:cs="Charis SIL"/>
        </w:rPr>
        <w:t>好。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總制爺誠照顧望山，</w:t>
      </w:r>
      <w:del w:id="896" w:author="user" w:date="2015-03-17T16:46:00Z">
        <w:r w:rsidRPr="00CE779A" w:rsidDel="00655848">
          <w:rPr>
            <w:rFonts w:ascii="台灣楷體" w:eastAsia="台灣楷體" w:hAnsi="台灣楷體" w:cs="Charis SIL"/>
          </w:rPr>
          <w:delText>為啥物</w:delText>
        </w:r>
      </w:del>
      <w:ins w:id="897" w:author="user" w:date="2015-03-17T16:46:00Z">
        <w:r w:rsidR="00655848" w:rsidRPr="00CE779A">
          <w:rPr>
            <w:rFonts w:ascii="台灣楷體" w:eastAsia="台灣楷體" w:hAnsi="台灣楷體" w:cs="Charis SIL"/>
          </w:rPr>
          <w:t>按怎</w:t>
        </w:r>
      </w:ins>
      <w:r w:rsidRPr="00CE779A">
        <w:rPr>
          <w:rFonts w:ascii="台灣楷體" w:eastAsia="台灣楷體" w:hAnsi="台灣楷體" w:cs="Charis SIL"/>
        </w:rPr>
        <w:t>無愛提拔i做官，實在予人</w:t>
      </w:r>
      <w:del w:id="898" w:author="user" w:date="2015-03-21T22:57:00Z">
        <w:r w:rsidRPr="00CE779A" w:rsidDel="006E0C99">
          <w:rPr>
            <w:rFonts w:ascii="台灣楷體" w:eastAsia="台灣楷體" w:hAnsi="台灣楷體" w:cs="Charis SIL"/>
          </w:rPr>
          <w:delText>袂了解</w:delText>
        </w:r>
      </w:del>
      <w:ins w:id="899" w:author="user" w:date="2015-03-21T22:57:00Z">
        <w:r w:rsidR="006E0C99" w:rsidRPr="00CE779A">
          <w:rPr>
            <w:rFonts w:ascii="台灣楷體" w:eastAsia="台灣楷體" w:hAnsi="台灣楷體" w:cs="Charis SIL"/>
          </w:rPr>
          <w:t>想袂曉</w:t>
        </w:r>
      </w:ins>
      <w:r w:rsidRPr="00CE779A">
        <w:rPr>
          <w:rFonts w:ascii="台灣楷體" w:eastAsia="台灣楷體" w:hAnsi="台灣楷體" w:cs="Charis SIL"/>
        </w:rPr>
        <w:t>。這擺替總制爺接送兄弟，順利轉去，加減有</w:t>
      </w:r>
      <w:del w:id="900" w:author="user" w:date="2015-03-15T17:33:00Z">
        <w:r w:rsidRPr="00CE779A" w:rsidDel="00D26242">
          <w:rPr>
            <w:rFonts w:ascii="台灣楷體" w:eastAsia="台灣楷體" w:hAnsi="台灣楷體" w:cs="Charis SIL"/>
          </w:rPr>
          <w:delText>一寡仔</w:delText>
        </w:r>
      </w:del>
      <w:r w:rsidRPr="00CE779A">
        <w:rPr>
          <w:rFonts w:ascii="台灣楷體" w:eastAsia="台灣楷體" w:hAnsi="台灣楷體" w:cs="Charis SIL"/>
        </w:rPr>
        <w:t>功勞，去見總制爺報告的時陣，趁機會替望山求一个官</w:t>
      </w:r>
      <w:ins w:id="901" w:author="user" w:date="2015-03-21T23:09:00Z">
        <w:r w:rsidR="006E0C99" w:rsidRPr="00CE779A">
          <w:rPr>
            <w:rFonts w:ascii="台灣楷體" w:eastAsia="台灣楷體" w:hAnsi="台灣楷體" w:cs="Charis SIL"/>
          </w:rPr>
          <w:t>來</w:t>
        </w:r>
      </w:ins>
      <w:r w:rsidRPr="00CE779A">
        <w:rPr>
          <w:rFonts w:ascii="台灣楷體" w:eastAsia="台灣楷體" w:hAnsi="台灣楷體" w:cs="Charis SIL"/>
        </w:rPr>
        <w:t>做，講明是為著素面的婚事，總制爺應該袂拒絕。許姑看著望山做官，就袂閣反對，按呢就會使完成素面的心願矣。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i下這个決定，心安落來。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新細明體" w:hint="eastAsia"/>
          <w:b/>
          <w:bCs/>
        </w:rPr>
        <w:t>────</w:t>
      </w:r>
      <w:r w:rsidRPr="00CE779A">
        <w:rPr>
          <w:rFonts w:ascii="台灣楷體" w:eastAsia="台灣楷體" w:hAnsi="台灣楷體" w:cs="Charis SIL"/>
          <w:b/>
          <w:bCs/>
        </w:rPr>
        <w:t xml:space="preserve"> 8/10 </w:t>
      </w:r>
      <w:r w:rsidRPr="00CE779A">
        <w:rPr>
          <w:rFonts w:ascii="新細明體" w:eastAsia="新細明體" w:hAnsi="新細明體" w:cs="新細明體" w:hint="eastAsia"/>
          <w:b/>
          <w:bCs/>
        </w:rPr>
        <w:t> </w:t>
      </w:r>
      <w:r w:rsidRPr="00CE779A">
        <w:rPr>
          <w:rFonts w:ascii="台灣楷體" w:eastAsia="台灣楷體" w:hAnsi="台灣楷體" w:cs="Charis SIL"/>
          <w:b/>
          <w:bCs/>
        </w:rPr>
        <w:t xml:space="preserve">P.39~P.43 </w:t>
      </w:r>
      <w:r w:rsidRPr="00CE779A">
        <w:rPr>
          <w:rFonts w:ascii="台灣楷體" w:eastAsia="台灣楷體" w:hAnsi="台灣楷體" w:cs="新細明體" w:hint="eastAsia"/>
          <w:b/>
          <w:bCs/>
        </w:rPr>
        <w:t>────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(p.39)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無偌久，聽著胡舵工佇邊仔講：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「舵公，澎湖欲過</w:t>
      </w:r>
      <w:del w:id="902" w:author="user" w:date="2015-03-22T08:20:00Z">
        <w:r w:rsidRPr="00CE779A" w:rsidDel="005A3DA6">
          <w:rPr>
            <w:rFonts w:ascii="台灣楷體" w:eastAsia="台灣楷體" w:hAnsi="台灣楷體" w:cs="Charis SIL"/>
          </w:rPr>
          <w:delText>去</w:delText>
        </w:r>
      </w:del>
      <w:r w:rsidRPr="00CE779A">
        <w:rPr>
          <w:rFonts w:ascii="台灣楷體" w:eastAsia="台灣楷體" w:hAnsi="台灣楷體" w:cs="Charis SIL"/>
        </w:rPr>
        <w:t>矣，lí緊去歇睏食暗頓，暗時過外溝，才請lí來。」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郭舵公看海面水色漸漸變青，這烏水溝內外中間，俗稱白洋，</w:t>
      </w:r>
      <w:del w:id="903" w:author="user" w:date="2015-03-15T17:33:00Z">
        <w:r w:rsidRPr="00CE779A" w:rsidDel="00D26242">
          <w:rPr>
            <w:rFonts w:ascii="台灣楷體" w:eastAsia="台灣楷體" w:hAnsi="台灣楷體" w:cs="Charis SIL"/>
          </w:rPr>
          <w:delText>風浪</w:delText>
        </w:r>
      </w:del>
      <w:ins w:id="904" w:author="user" w:date="2015-03-15T17:33:00Z">
        <w:r w:rsidR="00D26242" w:rsidRPr="00CE779A">
          <w:rPr>
            <w:rFonts w:ascii="台灣楷體" w:eastAsia="台灣楷體" w:hAnsi="台灣楷體" w:cs="Charis SIL"/>
          </w:rPr>
          <w:t>風湧</w:t>
        </w:r>
      </w:ins>
      <w:r w:rsidRPr="00CE779A">
        <w:rPr>
          <w:rFonts w:ascii="台灣楷體" w:eastAsia="台灣楷體" w:hAnsi="台灣楷體" w:cs="Charis SIL"/>
        </w:rPr>
        <w:t>較平，i放心共舵柄交予胡舵工，斡頭對趙舵工講：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「lí去食飯，飯後是lí掌舵，</w:t>
      </w:r>
      <w:ins w:id="905" w:author="user" w:date="2015-03-17T16:07:00Z">
        <w:r w:rsidR="00EB129B" w:rsidRPr="00CE779A">
          <w:rPr>
            <w:rFonts w:ascii="台灣楷體" w:eastAsia="台灣楷體" w:hAnsi="台灣楷體" w:cs="Charis SIL"/>
          </w:rPr>
          <w:t>lí</w:t>
        </w:r>
      </w:ins>
      <w:r w:rsidRPr="00CE779A">
        <w:rPr>
          <w:rFonts w:ascii="台灣楷體" w:eastAsia="台灣楷體" w:hAnsi="台灣楷體" w:cs="Charis SIL"/>
        </w:rPr>
        <w:t>來</w:t>
      </w:r>
      <w:ins w:id="906" w:author="user" w:date="2015-03-09T23:03:00Z">
        <w:r w:rsidR="00770040" w:rsidRPr="00CE779A">
          <w:rPr>
            <w:rFonts w:ascii="台灣楷體" w:eastAsia="台灣楷體" w:hAnsi="台灣楷體" w:cs="Charis SIL"/>
          </w:rPr>
          <w:t>的</w:t>
        </w:r>
      </w:ins>
      <w:r w:rsidRPr="00CE779A">
        <w:rPr>
          <w:rFonts w:ascii="台灣楷體" w:eastAsia="台灣楷體" w:hAnsi="台灣楷體" w:cs="Charis SIL"/>
        </w:rPr>
        <w:t>時，紮兩</w:t>
      </w:r>
      <w:del w:id="907" w:author="user" w:date="2015-03-21T23:12:00Z">
        <w:r w:rsidRPr="00CE779A" w:rsidDel="006E0C99">
          <w:rPr>
            <w:rFonts w:ascii="台灣楷體" w:eastAsia="台灣楷體" w:hAnsi="台灣楷體" w:cs="Charis SIL"/>
          </w:rPr>
          <w:delText>束</w:delText>
        </w:r>
      </w:del>
      <w:ins w:id="908" w:author="user" w:date="2015-03-21T23:12:00Z">
        <w:r w:rsidR="006E0C99" w:rsidRPr="00CE779A">
          <w:rPr>
            <w:rFonts w:ascii="台灣楷體" w:eastAsia="台灣楷體" w:hAnsi="台灣楷體" w:cs="Charis SIL"/>
          </w:rPr>
          <w:t>tsí</w:t>
        </w:r>
      </w:ins>
      <w:r w:rsidRPr="00CE779A">
        <w:rPr>
          <w:rFonts w:ascii="台灣楷體" w:eastAsia="台灣楷體" w:hAnsi="台灣楷體" w:cs="Charis SIL"/>
        </w:rPr>
        <w:t>銀紙佮</w:t>
      </w:r>
      <w:del w:id="909" w:author="user" w:date="2015-03-21T23:11:00Z">
        <w:r w:rsidRPr="00CE779A" w:rsidDel="006E0C99">
          <w:rPr>
            <w:rFonts w:ascii="台灣楷體" w:eastAsia="台灣楷體" w:hAnsi="台灣楷體" w:cs="Charis SIL"/>
          </w:rPr>
          <w:delText>香枝</w:delText>
        </w:r>
      </w:del>
      <w:ins w:id="910" w:author="user" w:date="2015-03-21T23:11:00Z">
        <w:r w:rsidR="006E0C99" w:rsidRPr="00CE779A">
          <w:rPr>
            <w:rFonts w:ascii="台灣楷體" w:eastAsia="台灣楷體" w:hAnsi="台灣楷體" w:cs="Charis SIL"/>
          </w:rPr>
          <w:t>香</w:t>
        </w:r>
      </w:ins>
      <w:r w:rsidRPr="00CE779A">
        <w:rPr>
          <w:rFonts w:ascii="台灣楷體" w:eastAsia="台灣楷體" w:hAnsi="台灣楷體" w:cs="Charis SIL"/>
        </w:rPr>
        <w:t>來。」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「好。」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胡舵工笑講：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「舵公，lí閣欲拜溝矣？」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郭舵公無回答，</w:t>
      </w:r>
      <w:del w:id="911" w:author="user" w:date="2015-03-09T23:04:00Z">
        <w:r w:rsidRPr="00CE779A" w:rsidDel="00770040">
          <w:rPr>
            <w:rFonts w:ascii="台灣楷體" w:eastAsia="台灣楷體" w:hAnsi="台灣楷體" w:cs="Charis SIL"/>
          </w:rPr>
          <w:delText>自轉</w:delText>
        </w:r>
      </w:del>
      <w:ins w:id="912" w:author="user" w:date="2015-03-21T23:12:00Z">
        <w:r w:rsidR="006E0C99" w:rsidRPr="00CE779A">
          <w:rPr>
            <w:rFonts w:ascii="台灣楷體" w:eastAsia="台灣楷體" w:hAnsi="台灣楷體" w:cs="Charis SIL"/>
          </w:rPr>
          <w:t>斡</w:t>
        </w:r>
      </w:ins>
      <w:ins w:id="913" w:author="user" w:date="2015-03-09T23:04:00Z">
        <w:r w:rsidR="00770040" w:rsidRPr="00CE779A">
          <w:rPr>
            <w:rFonts w:ascii="台灣楷體" w:eastAsia="台灣楷體" w:hAnsi="台灣楷體" w:cs="Charis SIL"/>
          </w:rPr>
          <w:t>入去</w:t>
        </w:r>
      </w:ins>
      <w:r w:rsidRPr="00CE779A">
        <w:rPr>
          <w:rFonts w:ascii="台灣楷體" w:eastAsia="台灣楷體" w:hAnsi="台灣楷體" w:cs="Charis SIL"/>
        </w:rPr>
        <w:t>艙房</w:t>
      </w:r>
      <w:del w:id="914" w:author="user" w:date="2015-03-09T23:04:00Z">
        <w:r w:rsidRPr="00CE779A" w:rsidDel="00770040">
          <w:rPr>
            <w:rFonts w:ascii="台灣楷體" w:eastAsia="台灣楷體" w:hAnsi="台灣楷體" w:cs="Charis SIL"/>
          </w:rPr>
          <w:delText>去</w:delText>
        </w:r>
      </w:del>
      <w:r w:rsidRPr="00CE779A">
        <w:rPr>
          <w:rFonts w:ascii="台灣楷體" w:eastAsia="台灣楷體" w:hAnsi="台灣楷體" w:cs="Charis SIL"/>
        </w:rPr>
        <w:t>，</w:t>
      </w:r>
      <w:del w:id="915" w:author="user" w:date="2015-03-21T23:12:00Z">
        <w:r w:rsidRPr="00CE779A" w:rsidDel="006E0C99">
          <w:rPr>
            <w:rFonts w:ascii="台灣楷體" w:eastAsia="台灣楷體" w:hAnsi="台灣楷體" w:cs="Charis SIL"/>
          </w:rPr>
          <w:delText>天烏</w:delText>
        </w:r>
      </w:del>
      <w:r w:rsidRPr="00CE779A">
        <w:rPr>
          <w:rFonts w:ascii="台灣楷體" w:eastAsia="台灣楷體" w:hAnsi="台灣楷體" w:cs="Charis SIL"/>
        </w:rPr>
        <w:t>食過暗頓</w:t>
      </w:r>
      <w:del w:id="916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917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，𤆬蔡兄弟離開艙房，前往舵樓，</w:t>
      </w:r>
      <w:del w:id="918" w:author="user" w:date="2015-03-09T23:04:00Z">
        <w:r w:rsidRPr="00CE779A" w:rsidDel="00770040">
          <w:rPr>
            <w:rFonts w:ascii="台灣楷體" w:eastAsia="台灣楷體" w:hAnsi="台灣楷體" w:cs="Charis SIL"/>
          </w:rPr>
          <w:delText>一爿</w:delText>
        </w:r>
      </w:del>
      <w:ins w:id="919" w:author="user" w:date="2015-03-09T23:04:00Z">
        <w:r w:rsidR="00770040" w:rsidRPr="00CE779A">
          <w:rPr>
            <w:rFonts w:ascii="台灣楷體" w:eastAsia="台灣楷體" w:hAnsi="台灣楷體" w:cs="Charis SIL"/>
          </w:rPr>
          <w:t>那</w:t>
        </w:r>
      </w:ins>
      <w:r w:rsidRPr="00CE779A">
        <w:rPr>
          <w:rFonts w:ascii="台灣楷體" w:eastAsia="台灣楷體" w:hAnsi="台灣楷體" w:cs="Charis SIL"/>
        </w:rPr>
        <w:t>行</w:t>
      </w:r>
      <w:del w:id="920" w:author="user" w:date="2015-03-09T23:04:00Z">
        <w:r w:rsidRPr="00CE779A" w:rsidDel="00770040">
          <w:rPr>
            <w:rFonts w:ascii="台灣楷體" w:eastAsia="台灣楷體" w:hAnsi="台灣楷體" w:cs="Charis SIL"/>
          </w:rPr>
          <w:delText>一爿</w:delText>
        </w:r>
      </w:del>
      <w:ins w:id="921" w:author="user" w:date="2015-03-09T23:04:00Z">
        <w:r w:rsidR="00770040" w:rsidRPr="00CE779A">
          <w:rPr>
            <w:rFonts w:ascii="台灣楷體" w:eastAsia="台灣楷體" w:hAnsi="台灣楷體" w:cs="Charis SIL"/>
          </w:rPr>
          <w:t>那</w:t>
        </w:r>
      </w:ins>
      <w:del w:id="922" w:author="user" w:date="2015-03-09T23:04:00Z">
        <w:r w:rsidRPr="00CE779A" w:rsidDel="00770040">
          <w:rPr>
            <w:rFonts w:ascii="台灣楷體" w:eastAsia="台灣楷體" w:hAnsi="台灣楷體" w:cs="Charis SIL"/>
          </w:rPr>
          <w:delText>對i</w:delText>
        </w:r>
      </w:del>
      <w:r w:rsidRPr="00CE779A">
        <w:rPr>
          <w:rFonts w:ascii="台灣楷體" w:eastAsia="台灣楷體" w:hAnsi="台灣楷體" w:cs="Charis SIL"/>
        </w:rPr>
        <w:t>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「明仔載guá派兩个兄弟駛小船送lí上岸，</w:t>
      </w:r>
      <w:del w:id="923" w:author="user" w:date="2015-03-15T17:33:00Z">
        <w:r w:rsidRPr="00CE779A" w:rsidDel="00D26242">
          <w:rPr>
            <w:rFonts w:ascii="台灣楷體" w:eastAsia="台灣楷體" w:hAnsi="台灣楷體" w:cs="Charis SIL"/>
          </w:rPr>
          <w:delText>每人</w:delText>
        </w:r>
      </w:del>
      <w:ins w:id="924" w:author="user" w:date="2015-03-15T17:33:00Z">
        <w:r w:rsidR="00D26242" w:rsidRPr="00CE779A">
          <w:rPr>
            <w:rFonts w:ascii="台灣楷體" w:eastAsia="台灣楷體" w:hAnsi="台灣楷體" w:cs="Charis SIL"/>
          </w:rPr>
          <w:t>隨人</w:t>
        </w:r>
      </w:ins>
      <w:r w:rsidRPr="00CE779A">
        <w:rPr>
          <w:rFonts w:ascii="台灣楷體" w:eastAsia="台灣楷體" w:hAnsi="台灣楷體" w:cs="Charis SIL"/>
        </w:rPr>
        <w:t>賞in五箍銀，lí毋免閣予in錢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毋過lí愛較緊去</w:t>
      </w:r>
      <w:del w:id="925" w:author="user" w:date="2015-03-21T23:12:00Z">
        <w:r w:rsidRPr="00CE779A" w:rsidDel="006E0C99">
          <w:rPr>
            <w:rFonts w:ascii="台灣楷體" w:eastAsia="台灣楷體" w:hAnsi="台灣楷體" w:cs="Charis SIL"/>
          </w:rPr>
          <w:delText>揣</w:delText>
        </w:r>
      </w:del>
      <w:ins w:id="926" w:author="user" w:date="2015-03-21T23:12:00Z">
        <w:r w:rsidR="006E0C99" w:rsidRPr="00CE779A">
          <w:rPr>
            <w:rFonts w:ascii="台灣楷體" w:eastAsia="台灣楷體" w:hAnsi="台灣楷體" w:cs="Charis SIL"/>
          </w:rPr>
          <w:t>tshuā</w:t>
        </w:r>
      </w:ins>
      <w:r w:rsidRPr="00CE779A">
        <w:rPr>
          <w:rFonts w:ascii="台灣楷體" w:eastAsia="台灣楷體" w:hAnsi="台灣楷體" w:cs="Charis SIL"/>
        </w:rPr>
        <w:t>人出來，guán袂使等傷久。」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「袂傷久。lí共船駛出海來等候，第二工才來接guán就好，彼个人已經佇</w:t>
      </w:r>
      <w:del w:id="927" w:author="user" w:date="2015-03-21T23:13:00Z">
        <w:r w:rsidRPr="00CE779A" w:rsidDel="006E0C99">
          <w:rPr>
            <w:rFonts w:ascii="台灣楷體" w:eastAsia="台灣楷體" w:hAnsi="台灣楷體" w:cs="Charis SIL"/>
          </w:rPr>
          <w:delText>岸上</w:delText>
        </w:r>
      </w:del>
      <w:ins w:id="928" w:author="user" w:date="2015-03-21T23:13:00Z">
        <w:r w:rsidR="006E0C99" w:rsidRPr="00CE779A">
          <w:rPr>
            <w:rFonts w:ascii="台灣楷體" w:eastAsia="台灣楷體" w:hAnsi="台灣楷體" w:cs="Charis SIL"/>
          </w:rPr>
          <w:t>岸墘</w:t>
        </w:r>
      </w:ins>
      <w:r w:rsidRPr="00CE779A">
        <w:rPr>
          <w:rFonts w:ascii="台灣楷體" w:eastAsia="台灣楷體" w:hAnsi="台灣楷體" w:cs="Charis SIL"/>
        </w:rPr>
        <w:t>等幾</w:t>
      </w:r>
      <w:ins w:id="929" w:author="user" w:date="2015-03-09T23:05:00Z">
        <w:r w:rsidR="00770040" w:rsidRPr="00CE779A">
          <w:rPr>
            <w:rFonts w:ascii="台灣楷體" w:eastAsia="台灣楷體" w:hAnsi="台灣楷體" w:cs="Charis SIL"/>
          </w:rPr>
          <w:t>若</w:t>
        </w:r>
      </w:ins>
      <w:r w:rsidRPr="00CE779A">
        <w:rPr>
          <w:rFonts w:ascii="台灣楷體" w:eastAsia="台灣楷體" w:hAnsi="台灣楷體" w:cs="Charis SIL"/>
        </w:rPr>
        <w:t>個月矣。照guán</w:t>
      </w:r>
      <w:del w:id="930" w:author="user" w:date="2015-03-17T16:34:00Z">
        <w:r w:rsidRPr="00CE779A" w:rsidDel="00F4565E">
          <w:rPr>
            <w:rFonts w:ascii="台灣楷體" w:eastAsia="台灣楷體" w:hAnsi="台灣楷體" w:cs="Charis SIL"/>
          </w:rPr>
          <w:delText>一向</w:delText>
        </w:r>
      </w:del>
      <w:ins w:id="931" w:author="user" w:date="2015-03-17T16:34:00Z">
        <w:r w:rsidR="00F4565E" w:rsidRPr="00CE779A">
          <w:rPr>
            <w:rFonts w:ascii="台灣楷體" w:eastAsia="台灣楷體" w:hAnsi="台灣楷體" w:cs="Charis SIL"/>
          </w:rPr>
          <w:t>在來</w:t>
        </w:r>
      </w:ins>
      <w:r w:rsidRPr="00CE779A">
        <w:rPr>
          <w:rFonts w:ascii="台灣楷體" w:eastAsia="台灣楷體" w:hAnsi="台灣楷體" w:cs="Charis SIL"/>
        </w:rPr>
        <w:t>的規矩，i是袂烏白走--ê。」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「i叫啥物名？」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「叫何應貞。」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兩人來到舵樓，郭舵公點</w:t>
      </w:r>
      <w:del w:id="932" w:author="user" w:date="2015-03-21T23:11:00Z">
        <w:r w:rsidRPr="00CE779A" w:rsidDel="006E0C99">
          <w:rPr>
            <w:rFonts w:ascii="台灣楷體" w:eastAsia="台灣楷體" w:hAnsi="台灣楷體" w:cs="Charis SIL"/>
          </w:rPr>
          <w:delText>香枝</w:delText>
        </w:r>
      </w:del>
      <w:ins w:id="933" w:author="user" w:date="2015-03-21T23:11:00Z">
        <w:r w:rsidR="006E0C99" w:rsidRPr="00CE779A">
          <w:rPr>
            <w:rFonts w:ascii="台灣楷體" w:eastAsia="台灣楷體" w:hAnsi="台灣楷體" w:cs="Charis SIL"/>
          </w:rPr>
          <w:t>香</w:t>
        </w:r>
      </w:ins>
      <w:r w:rsidRPr="00CE779A">
        <w:rPr>
          <w:rFonts w:ascii="台灣楷體" w:eastAsia="台灣楷體" w:hAnsi="台灣楷體" w:cs="Charis SIL"/>
        </w:rPr>
        <w:t>，</w:t>
      </w:r>
      <w:del w:id="934" w:author="user" w:date="2015-03-15T17:33:00Z">
        <w:r w:rsidRPr="00CE779A" w:rsidDel="00D26242">
          <w:rPr>
            <w:rFonts w:ascii="台灣楷體" w:eastAsia="台灣楷體" w:hAnsi="台灣楷體" w:cs="Charis SIL"/>
          </w:rPr>
          <w:delText>交</w:delText>
        </w:r>
      </w:del>
      <w:r w:rsidRPr="00CE779A">
        <w:rPr>
          <w:rFonts w:ascii="台灣楷體" w:eastAsia="台灣楷體" w:hAnsi="台灣楷體" w:cs="Charis SIL"/>
        </w:rPr>
        <w:t>一半予蔡兄弟，兩人</w:t>
      </w:r>
      <w:ins w:id="935" w:author="user" w:date="2015-03-15T17:33:00Z">
        <w:r w:rsidR="00D26242" w:rsidRPr="00CE779A">
          <w:rPr>
            <w:rFonts w:ascii="台灣楷體" w:eastAsia="台灣楷體" w:hAnsi="台灣楷體" w:cs="Charis SIL"/>
          </w:rPr>
          <w:t>跪</w:t>
        </w:r>
      </w:ins>
      <w:ins w:id="936" w:author="user" w:date="2015-03-15T17:34:00Z">
        <w:r w:rsidR="00D26242" w:rsidRPr="00CE779A">
          <w:rPr>
            <w:rFonts w:ascii="台灣楷體" w:eastAsia="台灣楷體" w:hAnsi="台灣楷體" w:cs="Charis SIL"/>
          </w:rPr>
          <w:t>落來</w:t>
        </w:r>
      </w:ins>
      <w:del w:id="937" w:author="user" w:date="2015-03-15T17:34:00Z">
        <w:r w:rsidRPr="00CE779A" w:rsidDel="00D26242">
          <w:rPr>
            <w:rFonts w:ascii="台灣楷體" w:eastAsia="台灣楷體" w:hAnsi="台灣楷體" w:cs="Charis SIL"/>
          </w:rPr>
          <w:delText>下</w:delText>
        </w:r>
      </w:del>
      <w:del w:id="938" w:author="user" w:date="2015-03-15T17:33:00Z">
        <w:r w:rsidRPr="00CE779A" w:rsidDel="00D26242">
          <w:rPr>
            <w:rFonts w:ascii="台灣楷體" w:eastAsia="台灣楷體" w:hAnsi="台灣楷體" w:cs="Charis SIL"/>
          </w:rPr>
          <w:delText>跪</w:delText>
        </w:r>
      </w:del>
      <w:r w:rsidRPr="00CE779A">
        <w:rPr>
          <w:rFonts w:ascii="台灣楷體" w:eastAsia="台灣楷體" w:hAnsi="台灣楷體" w:cs="Charis SIL"/>
        </w:rPr>
        <w:t>拜溝。郭舵公先祝蔡兄弟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(p.40)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順利上岸，閣祈</w:t>
      </w:r>
      <w:ins w:id="939" w:author="user" w:date="2015-03-15T17:34:00Z">
        <w:r w:rsidR="00D26242" w:rsidRPr="00CE779A">
          <w:rPr>
            <w:rFonts w:ascii="台灣楷體" w:eastAsia="台灣楷體" w:hAnsi="台灣楷體" w:cs="Charis SIL"/>
          </w:rPr>
          <w:t>求</w:t>
        </w:r>
      </w:ins>
      <w:r w:rsidRPr="00CE779A">
        <w:rPr>
          <w:rFonts w:ascii="台灣楷體" w:eastAsia="台灣楷體" w:hAnsi="台灣楷體" w:cs="Charis SIL"/>
        </w:rPr>
        <w:t>亡父靈魂，望in老爸照常保護i佮順風鳥船東西洋來往安全。</w:t>
      </w:r>
      <w:del w:id="940" w:author="user" w:date="2015-03-21T23:13:00Z">
        <w:r w:rsidRPr="00CE779A" w:rsidDel="006E0C99">
          <w:rPr>
            <w:rFonts w:ascii="台灣楷體" w:eastAsia="台灣楷體" w:hAnsi="台灣楷體" w:cs="Charis SIL"/>
          </w:rPr>
          <w:delText>佇</w:delText>
        </w:r>
      </w:del>
      <w:r w:rsidRPr="00CE779A">
        <w:rPr>
          <w:rFonts w:ascii="台灣楷體" w:eastAsia="台灣楷體" w:hAnsi="台灣楷體" w:cs="Charis SIL"/>
        </w:rPr>
        <w:t>唸一大段禱告話</w:t>
      </w:r>
      <w:del w:id="941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942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，i</w:t>
      </w:r>
      <w:del w:id="943" w:author="user" w:date="2015-03-21T23:14:00Z">
        <w:r w:rsidRPr="00CE779A" w:rsidDel="006E0C99">
          <w:rPr>
            <w:rFonts w:ascii="台灣楷體" w:eastAsia="台灣楷體" w:hAnsi="台灣楷體" w:cs="Charis SIL"/>
          </w:rPr>
          <w:delText>對</w:delText>
        </w:r>
      </w:del>
      <w:ins w:id="944" w:author="user" w:date="2015-03-21T23:14:00Z">
        <w:r w:rsidR="006E0C99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蔡兄弟講：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「guá閣欲佇遮</w:t>
      </w:r>
      <w:del w:id="945" w:author="user" w:date="2015-03-21T23:14:00Z">
        <w:r w:rsidRPr="00CE779A" w:rsidDel="006E0C99">
          <w:rPr>
            <w:rFonts w:ascii="台灣楷體" w:eastAsia="台灣楷體" w:hAnsi="台灣楷體" w:cs="Charis SIL"/>
          </w:rPr>
          <w:delText>咒誓</w:delText>
        </w:r>
      </w:del>
      <w:ins w:id="946" w:author="user" w:date="2015-03-21T23:14:00Z">
        <w:r w:rsidR="006E0C99" w:rsidRPr="00CE779A">
          <w:rPr>
            <w:rFonts w:ascii="台灣楷體" w:eastAsia="台灣楷體" w:hAnsi="台灣楷體" w:cs="Charis SIL"/>
          </w:rPr>
          <w:t>立誓</w:t>
        </w:r>
      </w:ins>
      <w:r w:rsidRPr="00CE779A">
        <w:rPr>
          <w:rFonts w:ascii="台灣楷體" w:eastAsia="台灣楷體" w:hAnsi="台灣楷體" w:cs="Charis SIL"/>
        </w:rPr>
        <w:t>：guá一定愛幫助素面佮望山完成心願……」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蔡兄弟拄欲peh起來，聽著郭舵公的話，</w:t>
      </w:r>
      <w:ins w:id="947" w:author="user" w:date="2015-03-21T23:14:00Z">
        <w:r w:rsidR="006E0C99" w:rsidRPr="00CE779A">
          <w:rPr>
            <w:rFonts w:ascii="台灣楷體" w:eastAsia="台灣楷體" w:hAnsi="台灣楷體" w:cs="Charis SIL"/>
          </w:rPr>
          <w:t>tann</w:t>
        </w:r>
      </w:ins>
      <w:del w:id="948" w:author="user" w:date="2015-03-21T23:14:00Z">
        <w:r w:rsidRPr="00CE779A" w:rsidDel="006E0C99">
          <w:rPr>
            <w:rFonts w:ascii="台灣楷體" w:eastAsia="台灣楷體" w:hAnsi="台灣楷體" w:cs="Charis SIL"/>
          </w:rPr>
          <w:delText>共</w:delText>
        </w:r>
      </w:del>
      <w:r w:rsidRPr="00CE779A">
        <w:rPr>
          <w:rFonts w:ascii="台灣楷體" w:eastAsia="台灣楷體" w:hAnsi="台灣楷體" w:cs="Charis SIL"/>
        </w:rPr>
        <w:t>頭</w:t>
      </w:r>
      <w:del w:id="949" w:author="user" w:date="2015-03-21T23:14:00Z">
        <w:r w:rsidRPr="00CE779A" w:rsidDel="006E0C99">
          <w:rPr>
            <w:rFonts w:ascii="台灣楷體" w:eastAsia="台灣楷體" w:hAnsi="台灣楷體" w:cs="Charis SIL"/>
          </w:rPr>
          <w:delText>攑</w:delText>
        </w:r>
      </w:del>
      <w:r w:rsidRPr="00CE779A">
        <w:rPr>
          <w:rFonts w:ascii="台灣楷體" w:eastAsia="台灣楷體" w:hAnsi="台灣楷體" w:cs="Charis SIL"/>
        </w:rPr>
        <w:t>起來看。郭舵公繼續講：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「……幫助in結婚。」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蔡兄弟頕頭，嘛</w:t>
      </w:r>
      <w:del w:id="950" w:author="user" w:date="2015-03-15T17:35:00Z">
        <w:r w:rsidRPr="00CE779A" w:rsidDel="00D26242">
          <w:rPr>
            <w:rFonts w:ascii="台灣楷體" w:eastAsia="台灣楷體" w:hAnsi="台灣楷體" w:cs="Charis SIL"/>
          </w:rPr>
          <w:delText>低頭</w:delText>
        </w:r>
      </w:del>
      <w:ins w:id="951" w:author="user" w:date="2015-03-15T17:35:00Z">
        <w:r w:rsidR="00D26242" w:rsidRPr="00CE779A">
          <w:rPr>
            <w:rFonts w:ascii="台灣楷體" w:eastAsia="台灣楷體" w:hAnsi="台灣楷體" w:cs="Charis SIL"/>
          </w:rPr>
          <w:t>向頭</w:t>
        </w:r>
      </w:ins>
      <w:del w:id="952" w:author="user" w:date="2015-03-21T23:14:00Z">
        <w:r w:rsidRPr="00CE779A" w:rsidDel="006E0C99">
          <w:rPr>
            <w:rFonts w:ascii="台灣楷體" w:eastAsia="台灣楷體" w:hAnsi="台灣楷體" w:cs="Charis SIL"/>
          </w:rPr>
          <w:delText>去</w:delText>
        </w:r>
      </w:del>
      <w:r w:rsidRPr="00CE779A">
        <w:rPr>
          <w:rFonts w:ascii="台灣楷體" w:eastAsia="台灣楷體" w:hAnsi="台灣楷體" w:cs="Charis SIL"/>
        </w:rPr>
        <w:t>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「guá嘛欲咒誓，</w:t>
      </w:r>
      <w:del w:id="953" w:author="user" w:date="2015-03-21T23:14:00Z">
        <w:r w:rsidRPr="00CE779A" w:rsidDel="006E0C99">
          <w:rPr>
            <w:rFonts w:ascii="台灣楷體" w:eastAsia="台灣楷體" w:hAnsi="台灣楷體" w:cs="Charis SIL"/>
          </w:rPr>
          <w:delText>guá</w:delText>
        </w:r>
      </w:del>
      <w:r w:rsidRPr="00CE779A">
        <w:rPr>
          <w:rFonts w:ascii="台灣楷體" w:eastAsia="台灣楷體" w:hAnsi="台灣楷體" w:cs="Charis SIL"/>
        </w:rPr>
        <w:t>一</w:t>
      </w:r>
      <w:del w:id="954" w:author="user" w:date="2015-03-15T17:35:00Z">
        <w:r w:rsidRPr="00CE779A" w:rsidDel="00D26242">
          <w:rPr>
            <w:rFonts w:ascii="台灣楷體" w:eastAsia="台灣楷體" w:hAnsi="台灣楷體" w:cs="Charis SIL"/>
          </w:rPr>
          <w:delText>錠</w:delText>
        </w:r>
      </w:del>
      <w:ins w:id="955" w:author="user" w:date="2015-03-15T17:35:00Z">
        <w:r w:rsidR="00D26242" w:rsidRPr="00CE779A">
          <w:rPr>
            <w:rFonts w:ascii="台灣楷體" w:eastAsia="台灣楷體" w:hAnsi="台灣楷體" w:cs="Charis SIL"/>
          </w:rPr>
          <w:t>定</w:t>
        </w:r>
      </w:ins>
      <w:del w:id="956" w:author="user" w:date="2015-03-15T17:35:00Z">
        <w:r w:rsidRPr="00CE779A" w:rsidDel="00D26242">
          <w:rPr>
            <w:rFonts w:ascii="台灣楷體" w:eastAsia="台灣楷體" w:hAnsi="台灣楷體" w:cs="Charis SIL"/>
          </w:rPr>
          <w:delText>愛</w:delText>
        </w:r>
      </w:del>
      <w:ins w:id="957" w:author="user" w:date="2015-03-15T17:35:00Z">
        <w:r w:rsidR="00D26242" w:rsidRPr="00CE779A">
          <w:rPr>
            <w:rFonts w:ascii="台灣楷體" w:eastAsia="台灣楷體" w:hAnsi="台灣楷體" w:cs="Charis SIL"/>
          </w:rPr>
          <w:t>欲</w:t>
        </w:r>
      </w:ins>
      <w:del w:id="958" w:author="user" w:date="2015-03-15T17:35:00Z">
        <w:r w:rsidRPr="00CE779A" w:rsidDel="00D26242">
          <w:rPr>
            <w:rFonts w:ascii="台灣楷體" w:eastAsia="台灣楷體" w:hAnsi="台灣楷體" w:cs="Charis SIL"/>
          </w:rPr>
          <w:delText>幫助</w:delText>
        </w:r>
      </w:del>
      <w:ins w:id="959" w:author="user" w:date="2015-03-15T17:35:00Z">
        <w:r w:rsidR="00D26242" w:rsidRPr="00CE779A">
          <w:rPr>
            <w:rFonts w:ascii="台灣楷體" w:eastAsia="台灣楷體" w:hAnsi="台灣楷體" w:cs="Charis SIL"/>
          </w:rPr>
          <w:t>幫</w:t>
        </w:r>
      </w:ins>
      <w:ins w:id="960" w:author="user" w:date="2015-03-17T16:09:00Z">
        <w:r w:rsidR="00EB129B" w:rsidRPr="00CE779A">
          <w:rPr>
            <w:rFonts w:ascii="台灣楷體" w:eastAsia="台灣楷體" w:hAnsi="台灣楷體" w:cs="Charis SIL"/>
          </w:rPr>
          <w:t>助</w:t>
        </w:r>
      </w:ins>
      <w:r w:rsidRPr="00CE779A">
        <w:rPr>
          <w:rFonts w:ascii="台灣楷體" w:eastAsia="台灣楷體" w:hAnsi="台灣楷體" w:cs="Charis SIL"/>
        </w:rPr>
        <w:t>總制爺完成心願！」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兩人拜了徛起來，郭舵公共</w:t>
      </w:r>
      <w:del w:id="961" w:author="user" w:date="2015-03-21T23:11:00Z">
        <w:r w:rsidRPr="00CE779A" w:rsidDel="006E0C99">
          <w:rPr>
            <w:rFonts w:ascii="台灣楷體" w:eastAsia="台灣楷體" w:hAnsi="台灣楷體" w:cs="Charis SIL"/>
          </w:rPr>
          <w:delText>香枝</w:delText>
        </w:r>
      </w:del>
      <w:ins w:id="962" w:author="user" w:date="2015-03-21T23:11:00Z">
        <w:r w:rsidR="006E0C99" w:rsidRPr="00CE779A">
          <w:rPr>
            <w:rFonts w:ascii="台灣楷體" w:eastAsia="台灣楷體" w:hAnsi="台灣楷體" w:cs="Charis SIL"/>
          </w:rPr>
          <w:t>香</w:t>
        </w:r>
      </w:ins>
      <w:r w:rsidRPr="00CE779A">
        <w:rPr>
          <w:rFonts w:ascii="台灣楷體" w:eastAsia="台灣楷體" w:hAnsi="台灣楷體" w:cs="Charis SIL"/>
        </w:rPr>
        <w:t>交予蔡兄弟，</w:t>
      </w:r>
      <w:del w:id="963" w:author="user" w:date="2015-03-15T17:36:00Z">
        <w:r w:rsidRPr="00CE779A" w:rsidDel="00D26242">
          <w:rPr>
            <w:rFonts w:ascii="台灣楷體" w:eastAsia="台灣楷體" w:hAnsi="台灣楷體" w:cs="Charis SIL"/>
          </w:rPr>
          <w:delText>自</w:delText>
        </w:r>
      </w:del>
      <w:r w:rsidRPr="00CE779A">
        <w:rPr>
          <w:rFonts w:ascii="台灣楷體" w:eastAsia="台灣楷體" w:hAnsi="台灣楷體" w:cs="Charis SIL"/>
        </w:rPr>
        <w:t>去共銀紙拆開</w:t>
      </w:r>
      <w:ins w:id="964" w:author="user" w:date="2015-03-21T23:15:00Z">
        <w:r w:rsidR="006E0C99" w:rsidRPr="00CE779A">
          <w:rPr>
            <w:rFonts w:ascii="台灣楷體" w:eastAsia="台灣楷體" w:hAnsi="台灣楷體" w:cs="Charis SIL"/>
          </w:rPr>
          <w:t>，</w:t>
        </w:r>
      </w:ins>
      <w:del w:id="965" w:author="user" w:date="2015-03-21T23:15:00Z">
        <w:r w:rsidRPr="00CE779A" w:rsidDel="006E0C99">
          <w:rPr>
            <w:rFonts w:ascii="台灣楷體" w:eastAsia="台灣楷體" w:hAnsi="台灣楷體" w:cs="Charis SIL"/>
          </w:rPr>
          <w:delText>拗</w:delText>
        </w:r>
      </w:del>
      <w:ins w:id="966" w:author="user" w:date="2015-03-21T23:15:00Z">
        <w:r w:rsidR="006E0C99" w:rsidRPr="00CE779A">
          <w:rPr>
            <w:rFonts w:ascii="台灣楷體" w:eastAsia="台灣楷體" w:hAnsi="台灣楷體" w:cs="Charis SIL"/>
          </w:rPr>
          <w:t>拗</w:t>
        </w:r>
      </w:ins>
      <w:r w:rsidRPr="00CE779A">
        <w:rPr>
          <w:rFonts w:ascii="台灣楷體" w:eastAsia="台灣楷體" w:hAnsi="台灣楷體" w:cs="Charis SIL"/>
        </w:rPr>
        <w:t>散點火，拍開船尾窗仔門，面對海水雙手攑</w:t>
      </w:r>
      <w:del w:id="967" w:author="user" w:date="2015-03-16T23:10:00Z">
        <w:r w:rsidRPr="00CE779A" w:rsidDel="00B22B6C">
          <w:rPr>
            <w:rFonts w:ascii="台灣楷體" w:eastAsia="台灣楷體" w:hAnsi="台灣楷體" w:cs="Charis SIL"/>
          </w:rPr>
          <w:delText>起來</w:delText>
        </w:r>
      </w:del>
      <w:ins w:id="968" w:author="user" w:date="2015-03-16T23:10:00Z">
        <w:r w:rsidR="00B22B6C" w:rsidRPr="00CE779A">
          <w:rPr>
            <w:rFonts w:ascii="台灣楷體" w:eastAsia="台灣楷體" w:hAnsi="台灣楷體" w:cs="Charis SIL"/>
          </w:rPr>
          <w:t>懸</w:t>
        </w:r>
      </w:ins>
      <w:r w:rsidRPr="00CE779A">
        <w:rPr>
          <w:rFonts w:ascii="台灣楷體" w:eastAsia="台灣楷體" w:hAnsi="台灣楷體" w:cs="Charis SIL"/>
        </w:rPr>
        <w:t>拜三下，共</w:t>
      </w:r>
      <w:del w:id="969" w:author="user" w:date="2015-03-21T23:11:00Z">
        <w:r w:rsidRPr="00CE779A" w:rsidDel="006E0C99">
          <w:rPr>
            <w:rFonts w:ascii="台灣楷體" w:eastAsia="台灣楷體" w:hAnsi="台灣楷體" w:cs="Charis SIL"/>
          </w:rPr>
          <w:delText>香枝</w:delText>
        </w:r>
      </w:del>
      <w:ins w:id="970" w:author="user" w:date="2015-03-21T23:11:00Z">
        <w:r w:rsidR="006E0C99" w:rsidRPr="00CE779A">
          <w:rPr>
            <w:rFonts w:ascii="台灣楷體" w:eastAsia="台灣楷體" w:hAnsi="台灣楷體" w:cs="Charis SIL"/>
          </w:rPr>
          <w:t>香</w:t>
        </w:r>
      </w:ins>
      <w:del w:id="971" w:author="user" w:date="2015-03-21T23:15:00Z">
        <w:r w:rsidRPr="00CE779A" w:rsidDel="006E0C99">
          <w:rPr>
            <w:rFonts w:ascii="台灣楷體" w:eastAsia="台灣楷體" w:hAnsi="台灣楷體" w:cs="Charis SIL"/>
          </w:rPr>
          <w:delText>接轉去，</w:delText>
        </w:r>
      </w:del>
      <w:r w:rsidRPr="00CE779A">
        <w:rPr>
          <w:rFonts w:ascii="台灣楷體" w:eastAsia="台灣楷體" w:hAnsi="台灣楷體" w:cs="Charis SIL"/>
        </w:rPr>
        <w:t>連同銀紙，擲去水底。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送蔡兄弟轉去艙房，郭舵公閣轉去舵樓，接過舵柄</w:t>
      </w:r>
      <w:del w:id="972" w:author="user" w:date="2015-03-17T17:04:00Z">
        <w:r w:rsidRPr="00CE779A" w:rsidDel="00790905">
          <w:rPr>
            <w:rFonts w:ascii="台灣楷體" w:eastAsia="台灣楷體" w:hAnsi="台灣楷體" w:cs="Charis SIL"/>
          </w:rPr>
          <w:delText>掌船</w:delText>
        </w:r>
      </w:del>
      <w:ins w:id="973" w:author="user" w:date="2015-03-17T17:04:00Z">
        <w:r w:rsidR="00790905" w:rsidRPr="00CE779A">
          <w:rPr>
            <w:rFonts w:ascii="台灣楷體" w:eastAsia="台灣楷體" w:hAnsi="台灣楷體" w:cs="Charis SIL"/>
          </w:rPr>
          <w:t>扞船</w:t>
        </w:r>
      </w:ins>
      <w:r w:rsidRPr="00CE779A">
        <w:rPr>
          <w:rFonts w:ascii="台灣楷體" w:eastAsia="台灣楷體" w:hAnsi="台灣楷體" w:cs="Charis SIL"/>
        </w:rPr>
        <w:t>，叫趙舵工</w:t>
      </w:r>
      <w:del w:id="974" w:author="user" w:date="2015-03-21T23:16:00Z">
        <w:r w:rsidRPr="00CE779A" w:rsidDel="006E0C99">
          <w:rPr>
            <w:rFonts w:ascii="台灣楷體" w:eastAsia="台灣楷體" w:hAnsi="台灣楷體" w:cs="Charis SIL"/>
          </w:rPr>
          <w:delText>小心</w:delText>
        </w:r>
      </w:del>
      <w:ins w:id="975" w:author="user" w:date="2015-03-21T23:16:00Z">
        <w:r w:rsidR="006E0C99" w:rsidRPr="00CE779A">
          <w:rPr>
            <w:rFonts w:ascii="台灣楷體" w:eastAsia="台灣楷體" w:hAnsi="台灣楷體" w:cs="Charis SIL"/>
          </w:rPr>
          <w:t>細膩</w:t>
        </w:r>
      </w:ins>
      <w:r w:rsidRPr="00CE779A">
        <w:rPr>
          <w:rFonts w:ascii="台灣楷體" w:eastAsia="台灣楷體" w:hAnsi="台灣楷體" w:cs="Charis SIL"/>
        </w:rPr>
        <w:t>讀針路。</w:t>
      </w:r>
      <w:del w:id="976" w:author="user" w:date="2015-03-21T23:42:00Z">
        <w:r w:rsidRPr="00CE779A" w:rsidDel="006E0C99">
          <w:rPr>
            <w:rFonts w:ascii="台灣楷體" w:eastAsia="台灣楷體" w:hAnsi="台灣楷體" w:cs="Charis SIL"/>
          </w:rPr>
          <w:delText>今暗</w:delText>
        </w:r>
      </w:del>
      <w:ins w:id="977" w:author="user" w:date="2015-03-21T23:42:00Z">
        <w:r w:rsidR="006E0C99" w:rsidRPr="00CE779A">
          <w:rPr>
            <w:rFonts w:ascii="台灣楷體" w:eastAsia="台灣楷體" w:hAnsi="台灣楷體" w:cs="Charis SIL"/>
          </w:rPr>
          <w:t>下暗</w:t>
        </w:r>
      </w:ins>
      <w:r w:rsidRPr="00CE779A">
        <w:rPr>
          <w:rFonts w:ascii="台灣楷體" w:eastAsia="台灣楷體" w:hAnsi="台灣楷體" w:cs="Charis SIL"/>
        </w:rPr>
        <w:t>愛透暝過溝，過</w:t>
      </w:r>
      <w:ins w:id="978" w:author="user" w:date="2015-03-17T16:09:00Z">
        <w:r w:rsidR="00EB129B" w:rsidRPr="00CE779A">
          <w:rPr>
            <w:rFonts w:ascii="台灣楷體" w:eastAsia="台灣楷體" w:hAnsi="台灣楷體" w:cs="Charis SIL"/>
          </w:rPr>
          <w:t>溝</w:t>
        </w:r>
      </w:ins>
      <w:r w:rsidRPr="00CE779A">
        <w:rPr>
          <w:rFonts w:ascii="台灣楷體" w:eastAsia="台灣楷體" w:hAnsi="台灣楷體" w:cs="Charis SIL"/>
        </w:rPr>
        <w:t>了</w:t>
      </w:r>
      <w:ins w:id="979" w:author="user" w:date="2015-03-21T23:16:00Z">
        <w:r w:rsidR="006E0C99" w:rsidRPr="00CE779A">
          <w:rPr>
            <w:rFonts w:ascii="台灣楷體" w:eastAsia="台灣楷體" w:hAnsi="台灣楷體" w:cs="Charis SIL"/>
          </w:rPr>
          <w:t>，</w:t>
        </w:r>
      </w:ins>
      <w:del w:id="980" w:author="user" w:date="2015-03-17T16:09:00Z">
        <w:r w:rsidRPr="00CE779A" w:rsidDel="00EB129B">
          <w:rPr>
            <w:rFonts w:ascii="台灣楷體" w:eastAsia="台灣楷體" w:hAnsi="台灣楷體" w:cs="Charis SIL"/>
          </w:rPr>
          <w:delText>溝</w:delText>
        </w:r>
      </w:del>
      <w:r w:rsidRPr="00CE779A">
        <w:rPr>
          <w:rFonts w:ascii="台灣楷體" w:eastAsia="台灣楷體" w:hAnsi="台灣楷體" w:cs="Charis SIL"/>
        </w:rPr>
        <w:t>明仔載就會使轉向北行矣。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天頂烏雲陣陣，</w:t>
      </w:r>
      <w:del w:id="981" w:author="user" w:date="2015-03-21T23:16:00Z">
        <w:r w:rsidRPr="00CE779A" w:rsidDel="006E0C99">
          <w:rPr>
            <w:rFonts w:ascii="台灣楷體" w:eastAsia="台灣楷體" w:hAnsi="台灣楷體" w:cs="Charis SIL"/>
          </w:rPr>
          <w:delText>明星</w:delText>
        </w:r>
      </w:del>
      <w:ins w:id="982" w:author="user" w:date="2015-03-21T23:16:00Z">
        <w:r w:rsidR="006E0C99" w:rsidRPr="00CE779A">
          <w:rPr>
            <w:rFonts w:ascii="台灣楷體" w:eastAsia="台灣楷體" w:hAnsi="台灣楷體" w:cs="Charis SIL"/>
          </w:rPr>
          <w:t>天星</w:t>
        </w:r>
      </w:ins>
      <w:r w:rsidRPr="00CE779A">
        <w:rPr>
          <w:rFonts w:ascii="台灣楷體" w:eastAsia="台灣楷體" w:hAnsi="台灣楷體" w:cs="Charis SIL"/>
        </w:rPr>
        <w:t>若隱若現，閃閃爍爍，新月偏西，</w:t>
      </w:r>
      <w:del w:id="983" w:author="user" w:date="2015-03-21T23:16:00Z">
        <w:r w:rsidRPr="00CE779A" w:rsidDel="006E0C99">
          <w:rPr>
            <w:rFonts w:ascii="台灣楷體" w:eastAsia="台灣楷體" w:hAnsi="台灣楷體" w:cs="Charis SIL"/>
          </w:rPr>
          <w:delText>正</w:delText>
        </w:r>
      </w:del>
      <w:ins w:id="984" w:author="user" w:date="2015-03-21T23:16:00Z">
        <w:r w:rsidR="006E0C99" w:rsidRPr="00CE779A">
          <w:rPr>
            <w:rFonts w:ascii="台灣楷體" w:eastAsia="台灣楷體" w:hAnsi="台灣楷體" w:cs="Charis SIL"/>
          </w:rPr>
          <w:t>當</w:t>
        </w:r>
      </w:ins>
      <w:r w:rsidRPr="00CE779A">
        <w:rPr>
          <w:rFonts w:ascii="台灣楷體" w:eastAsia="台灣楷體" w:hAnsi="台灣楷體" w:cs="Charis SIL"/>
        </w:rPr>
        <w:t>佇船頭前，郭舵公吩咐趙舵工共燈火歕予化，毋免看針，烏暗中就照新月方向，鼓浪前去。</w:t>
      </w:r>
    </w:p>
    <w:p w:rsidR="00976990" w:rsidRPr="00CE779A" w:rsidRDefault="006E0C99" w:rsidP="00976990">
      <w:pPr>
        <w:rPr>
          <w:rFonts w:ascii="台灣楷體" w:eastAsia="台灣楷體" w:hAnsi="台灣楷體" w:cs="Charis SIL"/>
        </w:rPr>
      </w:pPr>
      <w:ins w:id="985" w:author="user" w:date="2015-03-21T23:17:00Z">
        <w:r w:rsidRPr="00CE779A">
          <w:rPr>
            <w:rFonts w:ascii="台灣楷體" w:eastAsia="台灣楷體" w:hAnsi="台灣楷體" w:cs="Charis SIL"/>
          </w:rPr>
          <w:t>外溝</w:t>
        </w:r>
      </w:ins>
      <w:r w:rsidR="00976990" w:rsidRPr="00CE779A">
        <w:rPr>
          <w:rFonts w:ascii="台灣楷體" w:eastAsia="台灣楷體" w:hAnsi="台灣楷體" w:cs="Charis SIL"/>
        </w:rPr>
        <w:t>過了</w:t>
      </w:r>
      <w:ins w:id="986" w:author="user" w:date="2015-03-21T23:17:00Z">
        <w:r w:rsidRPr="00CE779A">
          <w:rPr>
            <w:rFonts w:ascii="台灣楷體" w:eastAsia="台灣楷體" w:hAnsi="台灣楷體" w:cs="Charis SIL"/>
          </w:rPr>
          <w:t>，</w:t>
        </w:r>
      </w:ins>
      <w:del w:id="987" w:author="user" w:date="2015-03-21T23:17:00Z">
        <w:r w:rsidR="00976990" w:rsidRPr="00CE779A" w:rsidDel="006E0C99">
          <w:rPr>
            <w:rFonts w:ascii="台灣楷體" w:eastAsia="台灣楷體" w:hAnsi="台灣楷體" w:cs="Charis SIL"/>
          </w:rPr>
          <w:delText>外溝</w:delText>
        </w:r>
      </w:del>
      <w:r w:rsidR="00976990" w:rsidRPr="00CE779A">
        <w:rPr>
          <w:rFonts w:ascii="台灣楷體" w:eastAsia="台灣楷體" w:hAnsi="台灣楷體" w:cs="Charis SIL"/>
        </w:rPr>
        <w:t>就是唐山海面</w:t>
      </w:r>
      <w:del w:id="988" w:author="user" w:date="2015-03-21T23:17:00Z">
        <w:r w:rsidR="00976990" w:rsidRPr="00CE779A" w:rsidDel="006E0C99">
          <w:rPr>
            <w:rFonts w:ascii="台灣楷體" w:eastAsia="台灣楷體" w:hAnsi="台灣楷體" w:cs="Charis SIL"/>
          </w:rPr>
          <w:delText>矣</w:delText>
        </w:r>
      </w:del>
      <w:r w:rsidR="00976990" w:rsidRPr="00CE779A">
        <w:rPr>
          <w:rFonts w:ascii="台灣楷體" w:eastAsia="台灣楷體" w:hAnsi="台灣楷體" w:cs="Charis SIL"/>
        </w:rPr>
        <w:t>，往時唐山官船逐海賊，上濟逐到烏水外溝，就毋敢閣向東行。橫行海峽的兄弟好漢，就藉內外兩溝的庇護，佇澎湖台海一帶，閃避官船。郭舵公定定出洋過溝，毋過誠久無倚福建海面駛船，今仔日若毋是欲送蔡兄弟上岸，嘛毋免西行去南日島……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(p.41)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郭舵公拄咧想來想去</w:t>
      </w:r>
      <w:del w:id="989" w:author="user" w:date="2015-03-21T23:18:00Z">
        <w:r w:rsidRPr="00CE779A" w:rsidDel="006E0C99">
          <w:rPr>
            <w:rFonts w:ascii="台灣楷體" w:eastAsia="台灣楷體" w:hAnsi="台灣楷體" w:cs="Charis SIL"/>
          </w:rPr>
          <w:delText>的時陣</w:delText>
        </w:r>
      </w:del>
      <w:r w:rsidRPr="00CE779A">
        <w:rPr>
          <w:rFonts w:ascii="台灣楷體" w:eastAsia="台灣楷體" w:hAnsi="台灣楷體" w:cs="Charis SIL"/>
        </w:rPr>
        <w:t>，船身雄雄</w:t>
      </w:r>
      <w:del w:id="990" w:author="user" w:date="2015-03-10T00:24:00Z">
        <w:r w:rsidRPr="00CE779A" w:rsidDel="000D237D">
          <w:rPr>
            <w:rFonts w:ascii="台灣楷體" w:eastAsia="台灣楷體" w:hAnsi="台灣楷體" w:cs="Charis SIL"/>
          </w:rPr>
          <w:delText>起</w:delText>
        </w:r>
      </w:del>
      <w:r w:rsidRPr="00CE779A">
        <w:rPr>
          <w:rFonts w:ascii="台灣楷體" w:eastAsia="台灣楷體" w:hAnsi="台灣楷體" w:cs="Charis SIL"/>
        </w:rPr>
        <w:t>晃</w:t>
      </w:r>
      <w:ins w:id="991" w:author="user" w:date="2015-03-15T17:42:00Z">
        <w:r w:rsidR="00720579" w:rsidRPr="00CE779A">
          <w:rPr>
            <w:rFonts w:ascii="台灣楷體" w:eastAsia="台灣楷體" w:hAnsi="台灣楷體" w:cs="Charis SIL"/>
          </w:rPr>
          <w:t>（</w:t>
        </w:r>
      </w:ins>
      <w:ins w:id="992" w:author="user" w:date="2015-03-10T00:24:00Z">
        <w:r w:rsidR="000D237D" w:rsidRPr="00CE779A">
          <w:rPr>
            <w:rFonts w:ascii="台灣楷體" w:eastAsia="台灣楷體" w:hAnsi="台灣楷體" w:cs="Charis SIL"/>
          </w:rPr>
          <w:t>hiàng</w:t>
        </w:r>
      </w:ins>
      <w:ins w:id="993" w:author="user" w:date="2015-03-15T17:42:00Z">
        <w:r w:rsidR="00720579" w:rsidRPr="00CE779A">
          <w:rPr>
            <w:rFonts w:ascii="台灣楷體" w:eastAsia="台灣楷體" w:hAnsi="台灣楷體" w:cs="Charis SIL"/>
          </w:rPr>
          <w:t>）</w:t>
        </w:r>
      </w:ins>
      <w:ins w:id="994" w:author="user" w:date="2015-03-10T00:24:00Z">
        <w:r w:rsidR="000D237D" w:rsidRPr="00CE779A">
          <w:rPr>
            <w:rFonts w:ascii="台灣楷體" w:eastAsia="台灣楷體" w:hAnsi="台灣楷體" w:cs="Charis SIL"/>
          </w:rPr>
          <w:t>振動</w:t>
        </w:r>
      </w:ins>
      <w:r w:rsidRPr="00CE779A">
        <w:rPr>
          <w:rFonts w:ascii="台灣楷體" w:eastAsia="台灣楷體" w:hAnsi="台灣楷體" w:cs="Charis SIL"/>
        </w:rPr>
        <w:t>，i清醒起來，振作精神，一路小心共順風鳥號𤆬過外溝，將舵交予趙舵工，吩咐天光</w:t>
      </w:r>
      <w:del w:id="995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996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改駛北向針路，</w:t>
      </w:r>
      <w:del w:id="997" w:author="user" w:date="2015-03-15T17:43:00Z">
        <w:r w:rsidRPr="00CE779A" w:rsidDel="00720579">
          <w:rPr>
            <w:rFonts w:ascii="台灣楷體" w:eastAsia="台灣楷體" w:hAnsi="台灣楷體" w:cs="Charis SIL"/>
          </w:rPr>
          <w:delText>然後</w:delText>
        </w:r>
      </w:del>
      <w:ins w:id="998" w:author="user" w:date="2015-03-15T17:43:00Z">
        <w:r w:rsidR="00720579" w:rsidRPr="00CE779A">
          <w:rPr>
            <w:rFonts w:ascii="台灣楷體" w:eastAsia="台灣楷體" w:hAnsi="台灣楷體" w:cs="Charis SIL"/>
          </w:rPr>
          <w:t>紲落</w:t>
        </w:r>
      </w:ins>
      <w:r w:rsidRPr="00CE779A">
        <w:rPr>
          <w:rFonts w:ascii="台灣楷體" w:eastAsia="台灣楷體" w:hAnsi="台灣楷體" w:cs="Charis SIL"/>
        </w:rPr>
        <w:t>轉去艙房睏。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第二工，駛近福建海岸，沿岸小心北行，</w:t>
      </w:r>
      <w:del w:id="999" w:author="user" w:date="2015-03-21T23:19:00Z">
        <w:r w:rsidRPr="00CE779A" w:rsidDel="006E0C99">
          <w:rPr>
            <w:rFonts w:ascii="台灣楷體" w:eastAsia="台灣楷體" w:hAnsi="台灣楷體" w:cs="Charis SIL"/>
          </w:rPr>
          <w:delText>欲過中</w:delText>
        </w:r>
      </w:del>
      <w:ins w:id="1000" w:author="user" w:date="2015-03-21T23:19:00Z">
        <w:r w:rsidR="006E0C99" w:rsidRPr="00CE779A">
          <w:rPr>
            <w:rFonts w:ascii="台灣楷體" w:eastAsia="台灣楷體" w:hAnsi="台灣楷體" w:cs="Charis SIL"/>
          </w:rPr>
          <w:t>半</w:t>
        </w:r>
      </w:ins>
      <w:r w:rsidRPr="00CE779A">
        <w:rPr>
          <w:rFonts w:ascii="台灣楷體" w:eastAsia="台灣楷體" w:hAnsi="台灣楷體" w:cs="Charis SIL"/>
        </w:rPr>
        <w:t>晝時，彼个少年人</w:t>
      </w:r>
      <w:del w:id="1001" w:author="user" w:date="2015-03-21T23:19:00Z">
        <w:r w:rsidRPr="00CE779A" w:rsidDel="006E0C99">
          <w:rPr>
            <w:rFonts w:ascii="台灣楷體" w:eastAsia="台灣楷體" w:hAnsi="台灣楷體" w:cs="Charis SIL"/>
          </w:rPr>
          <w:delText>準備好</w:delText>
        </w:r>
      </w:del>
      <w:ins w:id="1002" w:author="user" w:date="2015-03-21T23:19:00Z">
        <w:r w:rsidR="006E0C99" w:rsidRPr="00CE779A">
          <w:rPr>
            <w:rFonts w:ascii="台灣楷體" w:eastAsia="台灣楷體" w:hAnsi="台灣楷體" w:cs="Charis SIL"/>
          </w:rPr>
          <w:t>攢一隻</w:t>
        </w:r>
      </w:ins>
      <w:r w:rsidRPr="00CE779A">
        <w:rPr>
          <w:rFonts w:ascii="台灣楷體" w:eastAsia="台灣楷體" w:hAnsi="台灣楷體" w:cs="Charis SIL"/>
        </w:rPr>
        <w:t>小船，</w:t>
      </w:r>
      <w:del w:id="1003" w:author="user" w:date="2015-03-21T23:19:00Z">
        <w:r w:rsidRPr="00CE779A" w:rsidDel="006E0C99">
          <w:rPr>
            <w:rFonts w:ascii="台灣楷體" w:eastAsia="台灣楷體" w:hAnsi="台灣楷體" w:cs="Charis SIL"/>
          </w:rPr>
          <w:delText>過</w:delText>
        </w:r>
      </w:del>
      <w:r w:rsidRPr="00CE779A">
        <w:rPr>
          <w:rFonts w:ascii="台灣楷體" w:eastAsia="台灣楷體" w:hAnsi="台灣楷體" w:cs="Charis SIL"/>
        </w:rPr>
        <w:t>中晝</w:t>
      </w:r>
      <w:ins w:id="1004" w:author="user" w:date="2015-03-21T23:19:00Z">
        <w:r w:rsidR="006E0C99" w:rsidRPr="00CE779A">
          <w:rPr>
            <w:rFonts w:ascii="台灣楷體" w:eastAsia="台灣楷體" w:hAnsi="台灣楷體" w:cs="Charis SIL"/>
          </w:rPr>
          <w:t>過</w:t>
        </w:r>
      </w:ins>
      <w:del w:id="1005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1006" w:author="user" w:date="2015-03-21T21:58:00Z">
        <w:r w:rsidR="006E0C99" w:rsidRPr="00CE779A">
          <w:rPr>
            <w:rFonts w:ascii="台灣楷體" w:eastAsia="台灣楷體" w:hAnsi="台灣楷體" w:cs="Charis SIL"/>
          </w:rPr>
          <w:t>後</w:t>
        </w:r>
      </w:ins>
      <w:r w:rsidRPr="00CE779A">
        <w:rPr>
          <w:rFonts w:ascii="台灣楷體" w:eastAsia="台灣楷體" w:hAnsi="台灣楷體" w:cs="Charis SIL"/>
        </w:rPr>
        <w:t>共蔡兄弟送上岸</w:t>
      </w:r>
      <w:del w:id="1007" w:author="user" w:date="2015-03-21T23:19:00Z">
        <w:r w:rsidRPr="00CE779A" w:rsidDel="006E0C99">
          <w:rPr>
            <w:rFonts w:ascii="台灣楷體" w:eastAsia="台灣楷體" w:hAnsi="台灣楷體" w:cs="Charis SIL"/>
          </w:rPr>
          <w:delText>去</w:delText>
        </w:r>
      </w:del>
      <w:r w:rsidRPr="00CE779A">
        <w:rPr>
          <w:rFonts w:ascii="台灣楷體" w:eastAsia="台灣楷體" w:hAnsi="台灣楷體" w:cs="Charis SIL"/>
        </w:rPr>
        <w:t>。順風鳥號佇海外踅一輾，第二工早時轉去原地，揣著小船，</w:t>
      </w:r>
      <w:del w:id="1008" w:author="user" w:date="2015-03-21T23:19:00Z">
        <w:r w:rsidRPr="00CE779A" w:rsidDel="006E0C99">
          <w:rPr>
            <w:rFonts w:ascii="台灣楷體" w:eastAsia="台灣楷體" w:hAnsi="台灣楷體" w:cs="Charis SIL"/>
          </w:rPr>
          <w:delText>將</w:delText>
        </w:r>
      </w:del>
      <w:ins w:id="1009" w:author="user" w:date="2015-03-21T23:19:00Z">
        <w:r w:rsidR="006E0C99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彼个叫</w:t>
      </w:r>
      <w:ins w:id="1010" w:author="user" w:date="2015-03-21T23:19:00Z">
        <w:r w:rsidR="006E0C99" w:rsidRPr="00CE779A">
          <w:rPr>
            <w:rFonts w:ascii="台灣楷體" w:eastAsia="台灣楷體" w:hAnsi="台灣楷體" w:cs="Charis SIL"/>
          </w:rPr>
          <w:t>做</w:t>
        </w:r>
      </w:ins>
      <w:r w:rsidRPr="00CE779A">
        <w:rPr>
          <w:rFonts w:ascii="台灣楷體" w:eastAsia="台灣楷體" w:hAnsi="台灣楷體" w:cs="Charis SIL"/>
        </w:rPr>
        <w:t>何應貞的青年接上岸來。郭舵公</w:t>
      </w:r>
      <w:del w:id="1011" w:author="user" w:date="2015-03-21T23:19:00Z">
        <w:r w:rsidRPr="00CE779A" w:rsidDel="006E0C99">
          <w:rPr>
            <w:rFonts w:ascii="台灣楷體" w:eastAsia="台灣楷體" w:hAnsi="台灣楷體" w:cs="Charis SIL"/>
          </w:rPr>
          <w:delText>將</w:delText>
        </w:r>
      </w:del>
      <w:ins w:id="1012" w:author="user" w:date="2015-03-21T23:19:00Z">
        <w:r w:rsidR="006E0C99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何應貞安置佇蔡兄弟睏過的眠床，交代舵工照東北針路，開往日本長崎</w:t>
      </w:r>
      <w:del w:id="1013" w:author="user" w:date="2015-03-21T23:20:00Z">
        <w:r w:rsidRPr="00CE779A" w:rsidDel="006E0C99">
          <w:rPr>
            <w:rFonts w:ascii="台灣楷體" w:eastAsia="台灣楷體" w:hAnsi="台灣楷體" w:cs="Charis SIL"/>
          </w:rPr>
          <w:delText>去</w:delText>
        </w:r>
      </w:del>
      <w:r w:rsidRPr="00CE779A">
        <w:rPr>
          <w:rFonts w:ascii="台灣楷體" w:eastAsia="台灣楷體" w:hAnsi="台灣楷體" w:cs="Charis SIL"/>
        </w:rPr>
        <w:t>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3.溪邊</w:t>
      </w:r>
      <w:del w:id="1014" w:author="user" w:date="2015-03-15T17:29:00Z">
        <w:r w:rsidRPr="00CE779A" w:rsidDel="00D26242">
          <w:rPr>
            <w:rFonts w:ascii="台灣楷體" w:eastAsia="台灣楷體" w:hAnsi="台灣楷體" w:cs="Charis SIL"/>
            <w:b/>
            <w:bCs/>
          </w:rPr>
          <w:delText>塩</w:delText>
        </w:r>
      </w:del>
      <w:ins w:id="1015" w:author="user" w:date="2015-03-15T17:29:00Z">
        <w:r w:rsidR="00D26242" w:rsidRPr="00CE779A">
          <w:rPr>
            <w:rFonts w:ascii="台灣楷體" w:eastAsia="台灣楷體" w:hAnsi="台灣楷體" w:cs="Charis SIL"/>
            <w:b/>
            <w:bCs/>
          </w:rPr>
          <w:t>鹽</w:t>
        </w:r>
      </w:ins>
      <w:r w:rsidRPr="00CE779A">
        <w:rPr>
          <w:rFonts w:ascii="台灣楷體" w:eastAsia="台灣楷體" w:hAnsi="台灣楷體" w:cs="Charis SIL"/>
          <w:b/>
          <w:bCs/>
        </w:rPr>
        <w:t>水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李望山佇陳家別莊做</w:t>
      </w:r>
      <w:del w:id="1016" w:author="user" w:date="2015-03-21T23:20:00Z">
        <w:r w:rsidRPr="00CE779A" w:rsidDel="006E0C99">
          <w:rPr>
            <w:rFonts w:ascii="台灣楷體" w:eastAsia="台灣楷體" w:hAnsi="台灣楷體" w:cs="Charis SIL"/>
          </w:rPr>
          <w:delText>了</w:delText>
        </w:r>
      </w:del>
      <w:r w:rsidRPr="00CE779A">
        <w:rPr>
          <w:rFonts w:ascii="台灣楷體" w:eastAsia="台灣楷體" w:hAnsi="台灣楷體" w:cs="Charis SIL"/>
        </w:rPr>
        <w:t>工課，拄欲</w:t>
      </w:r>
      <w:del w:id="1017" w:author="user" w:date="2015-03-21T23:20:00Z">
        <w:r w:rsidRPr="00CE779A" w:rsidDel="006E0C99">
          <w:rPr>
            <w:rFonts w:ascii="台灣楷體" w:eastAsia="台灣楷體" w:hAnsi="台灣楷體" w:cs="Charis SIL"/>
          </w:rPr>
          <w:delText>向陳</w:delText>
        </w:r>
      </w:del>
      <w:ins w:id="1018" w:author="user" w:date="2015-03-21T23:20:00Z">
        <w:r w:rsidR="006E0C99" w:rsidRPr="00CE779A">
          <w:rPr>
            <w:rFonts w:ascii="台灣楷體" w:eastAsia="台灣楷體" w:hAnsi="台灣楷體" w:cs="Charis SIL"/>
          </w:rPr>
          <w:t>共陳</w:t>
        </w:r>
      </w:ins>
      <w:r w:rsidRPr="00CE779A">
        <w:rPr>
          <w:rFonts w:ascii="台灣楷體" w:eastAsia="台灣楷體" w:hAnsi="台灣楷體" w:cs="Charis SIL"/>
        </w:rPr>
        <w:t>總制告辭離開，外口報講馮府巧舍來到。陳總制共望山留落來，</w:t>
      </w:r>
      <w:del w:id="1019" w:author="user" w:date="2015-03-21T23:21:00Z">
        <w:r w:rsidRPr="00CE779A" w:rsidDel="006E0C99">
          <w:rPr>
            <w:rFonts w:ascii="台灣楷體" w:eastAsia="台灣楷體" w:hAnsi="台灣楷體" w:cs="Charis SIL"/>
          </w:rPr>
          <w:delText>叫</w:delText>
        </w:r>
      </w:del>
      <w:r w:rsidRPr="00CE779A">
        <w:rPr>
          <w:rFonts w:ascii="台灣楷體" w:eastAsia="台灣楷體" w:hAnsi="台灣楷體" w:cs="Charis SIL"/>
        </w:rPr>
        <w:t>請馮巧舍入來。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馮巧舍</w:t>
      </w:r>
      <w:del w:id="1020" w:author="user" w:date="2015-03-21T23:21:00Z">
        <w:r w:rsidRPr="00CE779A" w:rsidDel="006E0C99">
          <w:rPr>
            <w:rFonts w:ascii="台灣楷體" w:eastAsia="台灣楷體" w:hAnsi="台灣楷體" w:cs="Charis SIL"/>
          </w:rPr>
          <w:delText>予</w:delText>
        </w:r>
      </w:del>
      <w:ins w:id="1021" w:author="user" w:date="2015-03-21T23:21:00Z">
        <w:r w:rsidR="006E0C99" w:rsidRPr="00CE779A">
          <w:rPr>
            <w:rFonts w:ascii="台灣楷體" w:eastAsia="台灣楷體" w:hAnsi="台灣楷體" w:cs="Charis SIL"/>
          </w:rPr>
          <w:t>佇</w:t>
        </w:r>
      </w:ins>
      <w:r w:rsidRPr="00CE779A">
        <w:rPr>
          <w:rFonts w:ascii="台灣楷體" w:eastAsia="台灣楷體" w:hAnsi="台灣楷體" w:cs="Charis SIL"/>
        </w:rPr>
        <w:t>兩个隨從陪同</w:t>
      </w:r>
      <w:ins w:id="1022" w:author="user" w:date="2015-03-21T23:21:00Z">
        <w:r w:rsidR="006E0C99" w:rsidRPr="00CE779A">
          <w:rPr>
            <w:rFonts w:ascii="台灣楷體" w:eastAsia="台灣楷體" w:hAnsi="台灣楷體" w:cs="Charis SIL"/>
          </w:rPr>
          <w:t>之下</w:t>
        </w:r>
      </w:ins>
      <w:r w:rsidRPr="00CE779A">
        <w:rPr>
          <w:rFonts w:ascii="台灣楷體" w:eastAsia="台灣楷體" w:hAnsi="台灣楷體" w:cs="Charis SIL"/>
        </w:rPr>
        <w:t>，</w:t>
      </w:r>
      <w:ins w:id="1023" w:author="user" w:date="2015-03-21T23:22:00Z">
        <w:r w:rsidR="006E0C99" w:rsidRPr="00CE779A">
          <w:rPr>
            <w:rFonts w:ascii="台灣楷體" w:eastAsia="台灣楷體" w:hAnsi="台灣楷體" w:cs="Charis SIL"/>
          </w:rPr>
          <w:t>笑頭笑</w:t>
        </w:r>
      </w:ins>
      <w:r w:rsidRPr="00CE779A">
        <w:rPr>
          <w:rFonts w:ascii="台灣楷體" w:eastAsia="台灣楷體" w:hAnsi="台灣楷體" w:cs="Charis SIL"/>
        </w:rPr>
        <w:t>面帶</w:t>
      </w:r>
      <w:del w:id="1024" w:author="user" w:date="2015-03-21T23:22:00Z">
        <w:r w:rsidRPr="00CE779A" w:rsidDel="006E0C99">
          <w:rPr>
            <w:rFonts w:ascii="台灣楷體" w:eastAsia="台灣楷體" w:hAnsi="台灣楷體" w:cs="Charis SIL"/>
          </w:rPr>
          <w:delText>笑容</w:delText>
        </w:r>
      </w:del>
      <w:r w:rsidRPr="00CE779A">
        <w:rPr>
          <w:rFonts w:ascii="台灣楷體" w:eastAsia="台灣楷體" w:hAnsi="台灣楷體" w:cs="Charis SIL"/>
        </w:rPr>
        <w:t>，</w:t>
      </w:r>
      <w:ins w:id="1025" w:author="user" w:date="2015-03-16T23:11:00Z">
        <w:r w:rsidR="00B22B6C" w:rsidRPr="00CE779A">
          <w:rPr>
            <w:rFonts w:ascii="台灣楷體" w:eastAsia="台灣楷體" w:hAnsi="台灣楷體" w:cs="Charis SIL"/>
          </w:rPr>
          <w:t>搖</w:t>
        </w:r>
      </w:ins>
      <w:del w:id="1026" w:author="user" w:date="2015-03-16T23:11:00Z">
        <w:r w:rsidRPr="00CE779A" w:rsidDel="00B22B6C">
          <w:rPr>
            <w:rFonts w:ascii="台灣楷體" w:eastAsia="台灣楷體" w:hAnsi="台灣楷體" w:cs="Charis SIL"/>
          </w:rPr>
          <w:delText>大</w:delText>
        </w:r>
      </w:del>
      <w:r w:rsidRPr="00CE779A">
        <w:rPr>
          <w:rFonts w:ascii="台灣楷體" w:eastAsia="台灣楷體" w:hAnsi="台灣楷體" w:cs="Charis SIL"/>
        </w:rPr>
        <w:t>搖</w:t>
      </w:r>
      <w:ins w:id="1027" w:author="user" w:date="2015-03-16T23:11:00Z">
        <w:r w:rsidR="00B22B6C" w:rsidRPr="00CE779A">
          <w:rPr>
            <w:rFonts w:ascii="台灣楷體" w:eastAsia="台灣楷體" w:hAnsi="台灣楷體" w:cs="Charis SIL"/>
          </w:rPr>
          <w:t>擺</w:t>
        </w:r>
      </w:ins>
      <w:del w:id="1028" w:author="user" w:date="2015-03-16T23:11:00Z">
        <w:r w:rsidRPr="00CE779A" w:rsidDel="00B22B6C">
          <w:rPr>
            <w:rFonts w:ascii="台灣楷體" w:eastAsia="台灣楷體" w:hAnsi="台灣楷體" w:cs="Charis SIL"/>
          </w:rPr>
          <w:delText>大</w:delText>
        </w:r>
      </w:del>
      <w:r w:rsidRPr="00CE779A">
        <w:rPr>
          <w:rFonts w:ascii="台灣楷體" w:eastAsia="台灣楷體" w:hAnsi="台灣楷體" w:cs="Charis SIL"/>
        </w:rPr>
        <w:t>擺對門口行入</w:t>
      </w:r>
      <w:del w:id="1029" w:author="user" w:date="2015-03-21T23:22:00Z">
        <w:r w:rsidRPr="00CE779A" w:rsidDel="006E0C99">
          <w:rPr>
            <w:rFonts w:ascii="台灣楷體" w:eastAsia="台灣楷體" w:hAnsi="台灣楷體" w:cs="Charis SIL"/>
          </w:rPr>
          <w:delText>廳</w:delText>
        </w:r>
      </w:del>
      <w:r w:rsidRPr="00CE779A">
        <w:rPr>
          <w:rFonts w:ascii="台灣楷體" w:eastAsia="台灣楷體" w:hAnsi="台灣楷體" w:cs="Charis SIL"/>
        </w:rPr>
        <w:t>來，</w:t>
      </w:r>
      <w:del w:id="1030" w:author="user" w:date="2015-03-21T23:20:00Z">
        <w:r w:rsidRPr="00CE779A" w:rsidDel="006E0C99">
          <w:rPr>
            <w:rFonts w:ascii="台灣楷體" w:eastAsia="台灣楷體" w:hAnsi="台灣楷體" w:cs="Charis SIL"/>
          </w:rPr>
          <w:delText>向陳</w:delText>
        </w:r>
      </w:del>
      <w:ins w:id="1031" w:author="user" w:date="2015-03-21T23:20:00Z">
        <w:r w:rsidR="006E0C99" w:rsidRPr="00CE779A">
          <w:rPr>
            <w:rFonts w:ascii="台灣楷體" w:eastAsia="台灣楷體" w:hAnsi="台灣楷體" w:cs="Charis SIL"/>
          </w:rPr>
          <w:t>共陳</w:t>
        </w:r>
      </w:ins>
      <w:r w:rsidRPr="00CE779A">
        <w:rPr>
          <w:rFonts w:ascii="台灣楷體" w:eastAsia="台灣楷體" w:hAnsi="台灣楷體" w:cs="Charis SIL"/>
        </w:rPr>
        <w:t>總制行一个禮，閣</w:t>
      </w:r>
      <w:del w:id="1032" w:author="user" w:date="2015-03-20T23:40:00Z">
        <w:r w:rsidRPr="00CE779A" w:rsidDel="00FA0189">
          <w:rPr>
            <w:rFonts w:ascii="台灣楷體" w:eastAsia="台灣楷體" w:hAnsi="台灣楷體" w:cs="Charis SIL"/>
          </w:rPr>
          <w:delText>對望山</w:delText>
        </w:r>
      </w:del>
      <w:ins w:id="1033" w:author="user" w:date="2015-03-20T23:40:00Z">
        <w:r w:rsidR="00FA0189" w:rsidRPr="00CE779A">
          <w:rPr>
            <w:rFonts w:ascii="台灣楷體" w:eastAsia="台灣楷體" w:hAnsi="台灣楷體" w:cs="Charis SIL"/>
          </w:rPr>
          <w:t>共望山</w:t>
        </w:r>
      </w:ins>
      <w:r w:rsidRPr="00CE779A">
        <w:rPr>
          <w:rFonts w:ascii="台灣楷體" w:eastAsia="台灣楷體" w:hAnsi="台灣楷體" w:cs="Charis SIL"/>
        </w:rPr>
        <w:t>頕頭致意，誠客氣對陳總制講：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「總制爺，侍衞爺叫guá來向lí問安，問lí這爿有</w:t>
      </w:r>
      <w:ins w:id="1034" w:author="user" w:date="2015-03-16T23:10:00Z">
        <w:r w:rsidR="00B22B6C" w:rsidRPr="00CE779A">
          <w:rPr>
            <w:rFonts w:ascii="台灣楷體" w:eastAsia="台灣楷體" w:hAnsi="台灣楷體" w:cs="Charis SIL"/>
          </w:rPr>
          <w:t>啥物</w:t>
        </w:r>
      </w:ins>
      <w:r w:rsidRPr="00CE779A">
        <w:rPr>
          <w:rFonts w:ascii="台灣楷體" w:eastAsia="台灣楷體" w:hAnsi="台灣楷體" w:cs="Charis SIL"/>
        </w:rPr>
        <w:t>欠用</w:t>
      </w:r>
      <w:del w:id="1035" w:author="user" w:date="2015-03-16T23:10:00Z">
        <w:r w:rsidRPr="00CE779A" w:rsidDel="00B22B6C">
          <w:rPr>
            <w:rFonts w:ascii="台灣楷體" w:eastAsia="台灣楷體" w:hAnsi="台灣楷體" w:cs="Charis SIL"/>
          </w:rPr>
          <w:delText>啥物</w:delText>
        </w:r>
      </w:del>
      <w:r w:rsidRPr="00CE779A">
        <w:rPr>
          <w:rFonts w:ascii="台灣楷體" w:eastAsia="台灣楷體" w:hAnsi="台灣楷體" w:cs="Charis SIL"/>
        </w:rPr>
        <w:t>無？今仔日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i閣看望山一</w:t>
      </w:r>
      <w:del w:id="1036" w:author="user" w:date="2015-03-20T23:46:00Z">
        <w:r w:rsidRPr="00CE779A" w:rsidDel="00501DFA">
          <w:rPr>
            <w:rFonts w:ascii="台灣楷體" w:eastAsia="台灣楷體" w:hAnsi="台灣楷體" w:cs="Charis SIL"/>
          </w:rPr>
          <w:delText>眼</w:delText>
        </w:r>
      </w:del>
      <w:ins w:id="1037" w:author="user" w:date="2015-03-20T23:46:00Z">
        <w:r w:rsidR="00501DFA" w:rsidRPr="00CE779A">
          <w:rPr>
            <w:rFonts w:ascii="台灣楷體" w:eastAsia="台灣楷體" w:hAnsi="台灣楷體" w:cs="Charis SIL"/>
          </w:rPr>
          <w:t>目</w:t>
        </w:r>
      </w:ins>
      <w:r w:rsidRPr="00CE779A">
        <w:rPr>
          <w:rFonts w:ascii="台灣楷體" w:eastAsia="台灣楷體" w:hAnsi="台灣楷體" w:cs="Charis SIL"/>
        </w:rPr>
        <w:t>，閣講：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侍衞爺愛guá先共總制爺送</w:t>
      </w:r>
      <w:del w:id="1038" w:author="user" w:date="2015-03-21T23:22:00Z">
        <w:r w:rsidRPr="00CE779A" w:rsidDel="006E0C99">
          <w:rPr>
            <w:rFonts w:ascii="台灣楷體" w:eastAsia="台灣楷體" w:hAnsi="台灣楷體" w:cs="Charis SIL"/>
          </w:rPr>
          <w:delText>來</w:delText>
        </w:r>
      </w:del>
      <w:r w:rsidRPr="00CE779A">
        <w:rPr>
          <w:rFonts w:ascii="台灣楷體" w:eastAsia="台灣楷體" w:hAnsi="台灣楷體" w:cs="Charis SIL"/>
        </w:rPr>
        <w:t>番銀兩百箍</w:t>
      </w:r>
      <w:ins w:id="1039" w:author="user" w:date="2015-03-21T23:22:00Z">
        <w:r w:rsidR="006E0C99" w:rsidRPr="00CE779A">
          <w:rPr>
            <w:rFonts w:ascii="台灣楷體" w:eastAsia="台灣楷體" w:hAnsi="台灣楷體" w:cs="Charis SIL"/>
          </w:rPr>
          <w:t>來</w:t>
        </w:r>
      </w:ins>
      <w:r w:rsidRPr="00CE779A">
        <w:rPr>
          <w:rFonts w:ascii="台灣楷體" w:eastAsia="台灣楷體" w:hAnsi="台灣楷體" w:cs="Charis SIL"/>
        </w:rPr>
        <w:t>，表示侍衞爺對總制爺一點仔小小心意。」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講了斡頭看i正爿隨從，彼个隨從一步向前，</w:t>
      </w:r>
      <w:del w:id="1040" w:author="user" w:date="2015-03-21T23:22:00Z">
        <w:r w:rsidRPr="00CE779A" w:rsidDel="006E0C99">
          <w:rPr>
            <w:rFonts w:ascii="台灣楷體" w:eastAsia="台灣楷體" w:hAnsi="台灣楷體" w:cs="Charis SIL"/>
          </w:rPr>
          <w:delText>將</w:delText>
        </w:r>
      </w:del>
      <w:ins w:id="1041" w:author="user" w:date="2015-03-21T23:22:00Z">
        <w:r w:rsidR="006E0C99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一橐銀包雙手捀起來欲予陳總制。陳總制搖手講：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(p.42)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1042" w:author="user" w:date="2015-03-16T23:13:00Z">
        <w:r w:rsidRPr="00CE779A" w:rsidDel="00590E0E">
          <w:rPr>
            <w:rFonts w:ascii="台灣楷體" w:eastAsia="台灣楷體" w:hAnsi="台灣楷體" w:cs="Charis SIL"/>
          </w:rPr>
          <w:delText>袂使</w:delText>
        </w:r>
      </w:del>
      <w:ins w:id="1043" w:author="user" w:date="2015-03-16T23:13:00Z">
        <w:r w:rsidR="00590E0E" w:rsidRPr="00CE779A">
          <w:rPr>
            <w:rFonts w:ascii="台灣楷體" w:eastAsia="台灣楷體" w:hAnsi="台灣楷體" w:cs="Charis SIL"/>
          </w:rPr>
          <w:t>毋通</w:t>
        </w:r>
      </w:ins>
      <w:r w:rsidRPr="00CE779A">
        <w:rPr>
          <w:rFonts w:ascii="台灣楷體" w:eastAsia="台灣楷體" w:hAnsi="台灣楷體" w:cs="Charis SIL"/>
        </w:rPr>
        <w:t>，</w:t>
      </w:r>
      <w:del w:id="1044" w:author="user" w:date="2015-03-16T23:13:00Z">
        <w:r w:rsidRPr="00CE779A" w:rsidDel="00590E0E">
          <w:rPr>
            <w:rFonts w:ascii="台灣楷體" w:eastAsia="台灣楷體" w:hAnsi="台灣楷體" w:cs="Charis SIL"/>
          </w:rPr>
          <w:delText>袂使</w:delText>
        </w:r>
      </w:del>
      <w:ins w:id="1045" w:author="user" w:date="2015-03-16T23:13:00Z">
        <w:r w:rsidR="00590E0E" w:rsidRPr="00CE779A">
          <w:rPr>
            <w:rFonts w:ascii="台灣楷體" w:eastAsia="台灣楷體" w:hAnsi="台灣楷體" w:cs="Charis SIL"/>
          </w:rPr>
          <w:t>毋通</w:t>
        </w:r>
      </w:ins>
      <w:r w:rsidRPr="00CE779A">
        <w:rPr>
          <w:rFonts w:ascii="台灣楷體" w:eastAsia="台灣楷體" w:hAnsi="台灣楷體" w:cs="Charis SIL"/>
        </w:rPr>
        <w:t>，guá哪好</w:t>
      </w:r>
      <w:ins w:id="1046" w:author="user" w:date="2015-03-16T23:13:00Z">
        <w:r w:rsidR="00590E0E" w:rsidRPr="00CE779A">
          <w:rPr>
            <w:rFonts w:ascii="台灣楷體" w:eastAsia="台灣楷體" w:hAnsi="台灣楷體" w:cs="Charis SIL"/>
          </w:rPr>
          <w:t>意思</w:t>
        </w:r>
      </w:ins>
      <w:r w:rsidRPr="00CE779A">
        <w:rPr>
          <w:rFonts w:ascii="台灣楷體" w:eastAsia="台灣楷體" w:hAnsi="台灣楷體" w:cs="Charis SIL"/>
        </w:rPr>
        <w:t>提馮侍衞的銀兩？昨昏佇王爺面頭前，guá已經講明白矣</w:t>
      </w:r>
      <w:ins w:id="1047" w:author="user" w:date="2015-03-16T23:11:00Z">
        <w:r w:rsidR="00B22B6C" w:rsidRPr="00CE779A">
          <w:rPr>
            <w:rFonts w:ascii="台灣楷體" w:eastAsia="台灣楷體" w:hAnsi="台灣楷體" w:cs="Charis SIL"/>
          </w:rPr>
          <w:t>，</w:t>
        </w:r>
      </w:ins>
      <w:r w:rsidRPr="00CE779A">
        <w:rPr>
          <w:rFonts w:ascii="台灣楷體" w:eastAsia="台灣楷體" w:hAnsi="台灣楷體" w:cs="Charis SIL"/>
        </w:rPr>
        <w:t>guá佇開化里赤山</w:t>
      </w:r>
      <w:ins w:id="1048" w:author="user" w:date="2015-03-16T23:11:00Z">
        <w:r w:rsidR="00B22B6C" w:rsidRPr="00CE779A">
          <w:rPr>
            <w:rFonts w:ascii="台灣楷體" w:eastAsia="台灣楷體" w:hAnsi="台灣楷體" w:cs="Charis SIL"/>
          </w:rPr>
          <w:t>遐</w:t>
        </w:r>
      </w:ins>
      <w:r w:rsidRPr="00CE779A">
        <w:rPr>
          <w:rFonts w:ascii="台灣楷體" w:eastAsia="台灣楷體" w:hAnsi="台灣楷體" w:cs="Charis SIL"/>
        </w:rPr>
        <w:t>閣有幾坵</w:t>
      </w:r>
      <w:ins w:id="1049" w:author="user" w:date="2015-03-16T23:11:00Z">
        <w:r w:rsidR="00B22B6C" w:rsidRPr="00CE779A">
          <w:rPr>
            <w:rFonts w:ascii="台灣楷體" w:eastAsia="台灣楷體" w:hAnsi="台灣楷體" w:cs="Charis SIL"/>
          </w:rPr>
          <w:t>仔</w:t>
        </w:r>
      </w:ins>
      <w:r w:rsidRPr="00CE779A">
        <w:rPr>
          <w:rFonts w:ascii="台灣楷體" w:eastAsia="台灣楷體" w:hAnsi="台灣楷體" w:cs="Charis SIL"/>
        </w:rPr>
        <w:t>田</w:t>
      </w:r>
      <w:ins w:id="1050" w:author="user" w:date="2015-03-16T23:11:00Z">
        <w:r w:rsidR="00B22B6C" w:rsidRPr="00CE779A">
          <w:rPr>
            <w:rFonts w:ascii="台灣楷體" w:eastAsia="台灣楷體" w:hAnsi="台灣楷體" w:cs="Charis SIL"/>
          </w:rPr>
          <w:t>地</w:t>
        </w:r>
      </w:ins>
      <w:r w:rsidRPr="00CE779A">
        <w:rPr>
          <w:rFonts w:ascii="台灣楷體" w:eastAsia="台灣楷體" w:hAnsi="台灣楷體" w:cs="Charis SIL"/>
        </w:rPr>
        <w:t>，</w:t>
      </w:r>
      <w:del w:id="1051" w:author="user" w:date="2015-03-16T23:11:00Z">
        <w:r w:rsidRPr="00CE779A" w:rsidDel="00B22B6C">
          <w:rPr>
            <w:rFonts w:ascii="台灣楷體" w:eastAsia="台灣楷體" w:hAnsi="台灣楷體" w:cs="Charis SIL"/>
          </w:rPr>
          <w:delText>每一</w:delText>
        </w:r>
      </w:del>
      <w:ins w:id="1052" w:author="user" w:date="2015-03-16T23:11:00Z">
        <w:r w:rsidR="00B22B6C" w:rsidRPr="00CE779A">
          <w:rPr>
            <w:rFonts w:ascii="台灣楷體" w:eastAsia="台灣楷體" w:hAnsi="台灣楷體" w:cs="Charis SIL"/>
          </w:rPr>
          <w:t>逐</w:t>
        </w:r>
      </w:ins>
      <w:r w:rsidRPr="00CE779A">
        <w:rPr>
          <w:rFonts w:ascii="台灣楷體" w:eastAsia="台灣楷體" w:hAnsi="台灣楷體" w:cs="Charis SIL"/>
        </w:rPr>
        <w:t>冬攏有收成，gún的生活</w:t>
      </w:r>
      <w:del w:id="1053" w:author="user" w:date="2015-03-16T23:12:00Z">
        <w:r w:rsidRPr="00CE779A" w:rsidDel="00B22B6C">
          <w:rPr>
            <w:rFonts w:ascii="台灣楷體" w:eastAsia="台灣楷體" w:hAnsi="台灣楷體" w:cs="Charis SIL"/>
          </w:rPr>
          <w:delText>袂有</w:delText>
        </w:r>
      </w:del>
      <w:ins w:id="1054" w:author="user" w:date="2015-03-16T23:12:00Z">
        <w:r w:rsidR="00B22B6C" w:rsidRPr="00CE779A">
          <w:rPr>
            <w:rFonts w:ascii="台灣楷體" w:eastAsia="台灣楷體" w:hAnsi="台灣楷體" w:cs="Charis SIL"/>
          </w:rPr>
          <w:t>無</w:t>
        </w:r>
      </w:ins>
      <w:r w:rsidRPr="00CE779A">
        <w:rPr>
          <w:rFonts w:ascii="台灣楷體" w:eastAsia="台灣楷體" w:hAnsi="台灣楷體" w:cs="Charis SIL"/>
        </w:rPr>
        <w:t>問題</w:t>
      </w:r>
      <w:del w:id="1055" w:author="user" w:date="2015-03-16T23:12:00Z">
        <w:r w:rsidRPr="00CE779A" w:rsidDel="00B22B6C">
          <w:rPr>
            <w:rFonts w:ascii="台灣楷體" w:eastAsia="台灣楷體" w:hAnsi="台灣楷體" w:cs="Charis SIL"/>
          </w:rPr>
          <w:delText>--ê</w:delText>
        </w:r>
      </w:del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「陳總制的生活哪會有問題</w:t>
      </w:r>
      <w:del w:id="1056" w:author="user" w:date="2015-03-16T23:12:00Z">
        <w:r w:rsidRPr="00CE779A" w:rsidDel="00B22B6C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？這兩百箍銀嘛毋是予lín</w:t>
      </w:r>
      <w:ins w:id="1057" w:author="user" w:date="2015-03-21T23:23:00Z">
        <w:r w:rsidR="006E0C99" w:rsidRPr="00CE779A">
          <w:rPr>
            <w:rFonts w:ascii="台灣楷體" w:eastAsia="台灣楷體" w:hAnsi="台灣楷體" w:cs="Charis SIL"/>
          </w:rPr>
          <w:t>做</w:t>
        </w:r>
      </w:ins>
      <w:r w:rsidRPr="00CE779A">
        <w:rPr>
          <w:rFonts w:ascii="台灣楷體" w:eastAsia="台灣楷體" w:hAnsi="台灣楷體" w:cs="Charis SIL"/>
        </w:rPr>
        <w:t>生活費用ê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兩百箍銀哪</w:t>
      </w:r>
      <w:del w:id="1058" w:author="user" w:date="2015-03-10T00:34:00Z">
        <w:r w:rsidRPr="00CE779A" w:rsidDel="00801227">
          <w:rPr>
            <w:rFonts w:ascii="台灣楷體" w:eastAsia="台灣楷體" w:hAnsi="台灣楷體" w:cs="Charis SIL"/>
          </w:rPr>
          <w:delText>會</w:delText>
        </w:r>
      </w:del>
      <w:ins w:id="1059" w:author="user" w:date="2015-03-10T00:34:00Z">
        <w:r w:rsidR="00801227" w:rsidRPr="00CE779A">
          <w:rPr>
            <w:rFonts w:ascii="台灣楷體" w:eastAsia="台灣楷體" w:hAnsi="台灣楷體" w:cs="Charis SIL"/>
          </w:rPr>
          <w:t>有</w:t>
        </w:r>
      </w:ins>
      <w:r w:rsidRPr="00CE779A">
        <w:rPr>
          <w:rFonts w:ascii="台灣楷體" w:eastAsia="台灣楷體" w:hAnsi="台灣楷體" w:cs="Charis SIL"/>
        </w:rPr>
        <w:t>夠做啥物生活</w:t>
      </w:r>
      <w:del w:id="1060" w:author="user" w:date="2015-03-21T23:23:00Z">
        <w:r w:rsidRPr="00CE779A" w:rsidDel="006E0C99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？侍衞爺</w:t>
      </w:r>
      <w:ins w:id="1061" w:author="user" w:date="2015-03-22T08:21:00Z">
        <w:r w:rsidR="005A3DA6" w:rsidRPr="00CE779A">
          <w:rPr>
            <w:rFonts w:ascii="台灣楷體" w:eastAsia="台灣楷體" w:hAnsi="台灣楷體" w:cs="Charis SIL"/>
          </w:rPr>
          <w:t>的賞賜過頭</w:t>
        </w:r>
      </w:ins>
      <w:del w:id="1062" w:author="user" w:date="2015-03-22T08:21:00Z">
        <w:r w:rsidRPr="00CE779A" w:rsidDel="005A3DA6">
          <w:rPr>
            <w:rFonts w:ascii="台灣楷體" w:eastAsia="台灣楷體" w:hAnsi="台灣楷體" w:cs="Charis SIL"/>
          </w:rPr>
          <w:delText>經送</w:delText>
        </w:r>
      </w:del>
      <w:del w:id="1063" w:author="user" w:date="2015-03-22T08:22:00Z">
        <w:r w:rsidRPr="00CE779A" w:rsidDel="005A3DA6">
          <w:rPr>
            <w:rFonts w:ascii="台灣楷體" w:eastAsia="台灣楷體" w:hAnsi="台灣楷體" w:cs="Charis SIL"/>
          </w:rPr>
          <w:delText>傷</w:delText>
        </w:r>
      </w:del>
      <w:r w:rsidRPr="00CE779A">
        <w:rPr>
          <w:rFonts w:ascii="台灣楷體" w:eastAsia="台灣楷體" w:hAnsi="台灣楷體" w:cs="Charis SIL"/>
        </w:rPr>
        <w:t>濟，</w:t>
      </w:r>
      <w:ins w:id="1064" w:author="user" w:date="2015-03-22T08:21:00Z">
        <w:r w:rsidR="005A3DA6" w:rsidRPr="00CE779A">
          <w:rPr>
            <w:rFonts w:ascii="台灣楷體" w:eastAsia="台灣楷體" w:hAnsi="台灣楷體" w:cs="Charis SIL"/>
          </w:rPr>
          <w:t>阮</w:t>
        </w:r>
      </w:ins>
      <w:r w:rsidRPr="00CE779A">
        <w:rPr>
          <w:rFonts w:ascii="台灣楷體" w:eastAsia="台灣楷體" w:hAnsi="台灣楷體" w:cs="Charis SIL"/>
        </w:rPr>
        <w:t>總制爺毋肯收，所以干焦送</w:t>
      </w:r>
      <w:del w:id="1065" w:author="user" w:date="2015-03-21T23:23:00Z">
        <w:r w:rsidRPr="00CE779A" w:rsidDel="006E0C99">
          <w:rPr>
            <w:rFonts w:ascii="台灣楷體" w:eastAsia="台灣楷體" w:hAnsi="台灣楷體" w:cs="Charis SIL"/>
          </w:rPr>
          <w:delText>這</w:delText>
        </w:r>
      </w:del>
      <w:r w:rsidRPr="00CE779A">
        <w:rPr>
          <w:rFonts w:ascii="台灣楷體" w:eastAsia="台灣楷體" w:hAnsi="台灣楷體" w:cs="Charis SIL"/>
        </w:rPr>
        <w:t>一點點仔，是因為lín今仔日對總制府搬轉來永康里，上下辛苦，</w:t>
      </w:r>
      <w:del w:id="1066" w:author="user" w:date="2015-03-10T00:37:00Z">
        <w:r w:rsidRPr="00CE779A" w:rsidDel="00801227">
          <w:rPr>
            <w:rFonts w:ascii="台灣楷體" w:eastAsia="台灣楷體" w:hAnsi="台灣楷體" w:cs="Charis SIL"/>
          </w:rPr>
          <w:delText>當</w:delText>
        </w:r>
      </w:del>
      <w:ins w:id="1067" w:author="user" w:date="2015-03-17T16:10:00Z">
        <w:r w:rsidR="00EB129B" w:rsidRPr="00CE779A">
          <w:rPr>
            <w:rFonts w:ascii="台灣楷體" w:eastAsia="台灣楷體" w:hAnsi="台灣楷體" w:cs="Charis SIL"/>
          </w:rPr>
          <w:t>這不過是</w:t>
        </w:r>
      </w:ins>
      <w:del w:id="1068" w:author="user" w:date="2015-03-10T00:37:00Z">
        <w:r w:rsidRPr="00CE779A" w:rsidDel="00801227">
          <w:rPr>
            <w:rFonts w:ascii="台灣楷體" w:eastAsia="台灣楷體" w:hAnsi="台灣楷體" w:cs="Charis SIL"/>
          </w:rPr>
          <w:delText>作</w:delText>
        </w:r>
      </w:del>
      <w:del w:id="1069" w:author="user" w:date="2015-03-17T16:10:00Z">
        <w:r w:rsidRPr="00CE779A" w:rsidDel="00EB129B">
          <w:rPr>
            <w:rFonts w:ascii="台灣楷體" w:eastAsia="台灣楷體" w:hAnsi="台灣楷體" w:cs="Charis SIL"/>
          </w:rPr>
          <w:delText>一點仔</w:delText>
        </w:r>
      </w:del>
      <w:ins w:id="1070" w:author="user" w:date="2015-03-17T16:10:00Z">
        <w:r w:rsidR="00EB129B" w:rsidRPr="00CE779A">
          <w:rPr>
            <w:rFonts w:ascii="台灣楷體" w:eastAsia="台灣楷體" w:hAnsi="台灣楷體" w:cs="Charis SIL"/>
          </w:rPr>
          <w:t>淡薄仔</w:t>
        </w:r>
      </w:ins>
      <w:r w:rsidRPr="00CE779A">
        <w:rPr>
          <w:rFonts w:ascii="台灣楷體" w:eastAsia="台灣楷體" w:hAnsi="台灣楷體" w:cs="Charis SIL"/>
        </w:rPr>
        <w:t>心意爾爾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馮巧舍</w:t>
      </w:r>
      <w:del w:id="1071" w:author="user" w:date="2015-03-21T23:24:00Z">
        <w:r w:rsidRPr="00CE779A" w:rsidDel="006E0C99">
          <w:rPr>
            <w:rFonts w:ascii="台灣楷體" w:eastAsia="台灣楷體" w:hAnsi="台灣楷體" w:cs="Charis SIL"/>
          </w:rPr>
          <w:delText>一爿</w:delText>
        </w:r>
      </w:del>
      <w:ins w:id="1072" w:author="user" w:date="2015-03-21T23:24:00Z">
        <w:r w:rsidR="006E0C99" w:rsidRPr="00CE779A">
          <w:rPr>
            <w:rFonts w:ascii="台灣楷體" w:eastAsia="台灣楷體" w:hAnsi="台灣楷體" w:cs="Charis SIL"/>
          </w:rPr>
          <w:t>那</w:t>
        </w:r>
      </w:ins>
      <w:r w:rsidRPr="00CE779A">
        <w:rPr>
          <w:rFonts w:ascii="台灣楷體" w:eastAsia="台灣楷體" w:hAnsi="台灣楷體" w:cs="Charis SIL"/>
        </w:rPr>
        <w:t>看望山</w:t>
      </w:r>
      <w:del w:id="1073" w:author="user" w:date="2015-03-21T23:24:00Z">
        <w:r w:rsidRPr="00CE779A" w:rsidDel="006E0C99">
          <w:rPr>
            <w:rFonts w:ascii="台灣楷體" w:eastAsia="台灣楷體" w:hAnsi="台灣楷體" w:cs="Charis SIL"/>
          </w:rPr>
          <w:delText>一</w:delText>
        </w:r>
      </w:del>
      <w:del w:id="1074" w:author="user" w:date="2015-03-20T23:46:00Z">
        <w:r w:rsidRPr="00CE779A" w:rsidDel="00501DFA">
          <w:rPr>
            <w:rFonts w:ascii="台灣楷體" w:eastAsia="台灣楷體" w:hAnsi="台灣楷體" w:cs="Charis SIL"/>
          </w:rPr>
          <w:delText>眼</w:delText>
        </w:r>
      </w:del>
      <w:r w:rsidRPr="00CE779A">
        <w:rPr>
          <w:rFonts w:ascii="台灣楷體" w:eastAsia="台灣楷體" w:hAnsi="台灣楷體" w:cs="Charis SIL"/>
        </w:rPr>
        <w:t>，</w:t>
      </w:r>
      <w:del w:id="1075" w:author="user" w:date="2015-03-21T23:24:00Z">
        <w:r w:rsidRPr="00CE779A" w:rsidDel="006E0C99">
          <w:rPr>
            <w:rFonts w:ascii="台灣楷體" w:eastAsia="台灣楷體" w:hAnsi="台灣楷體" w:cs="Charis SIL"/>
          </w:rPr>
          <w:delText>一爿</w:delText>
        </w:r>
      </w:del>
      <w:ins w:id="1076" w:author="user" w:date="2015-03-21T23:24:00Z">
        <w:r w:rsidR="006E0C99" w:rsidRPr="00CE779A">
          <w:rPr>
            <w:rFonts w:ascii="台灣楷體" w:eastAsia="台灣楷體" w:hAnsi="台灣楷體" w:cs="Charis SIL"/>
          </w:rPr>
          <w:t>那</w:t>
        </w:r>
      </w:ins>
      <w:r w:rsidRPr="00CE779A">
        <w:rPr>
          <w:rFonts w:ascii="台灣楷體" w:eastAsia="台灣楷體" w:hAnsi="台灣楷體" w:cs="Charis SIL"/>
        </w:rPr>
        <w:t>繼續講：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「干焦是</w:t>
      </w:r>
      <w:ins w:id="1077" w:author="user" w:date="2015-03-21T23:24:00Z">
        <w:r w:rsidR="006E0C99" w:rsidRPr="00CE779A">
          <w:rPr>
            <w:rFonts w:ascii="台灣楷體" w:eastAsia="台灣楷體" w:hAnsi="台灣楷體" w:cs="Charis SIL"/>
          </w:rPr>
          <w:t>欲</w:t>
        </w:r>
      </w:ins>
      <w:r w:rsidRPr="00CE779A">
        <w:rPr>
          <w:rFonts w:ascii="台灣楷體" w:eastAsia="台灣楷體" w:hAnsi="台灣楷體" w:cs="Charis SIL"/>
        </w:rPr>
        <w:t>予總制爺賞予下跤手人，賞in搬厝辛苦爾爾……喂！lí收落來。」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望山聽著馮巧舍命i共銀包收落來，就斡頭去看陳總制。陳總制想一</w:t>
      </w:r>
      <w:del w:id="1078" w:author="user" w:date="2015-03-10T00:38:00Z">
        <w:r w:rsidRPr="00CE779A" w:rsidDel="00801227">
          <w:rPr>
            <w:rFonts w:ascii="台灣楷體" w:eastAsia="台灣楷體" w:hAnsi="台灣楷體" w:cs="Charis SIL"/>
          </w:rPr>
          <w:delText>息</w:delText>
        </w:r>
      </w:del>
      <w:ins w:id="1079" w:author="user" w:date="2015-03-10T00:38:00Z">
        <w:r w:rsidR="00801227" w:rsidRPr="00CE779A">
          <w:rPr>
            <w:rFonts w:ascii="台灣楷體" w:eastAsia="台灣楷體" w:hAnsi="台灣楷體" w:cs="Charis SIL"/>
          </w:rPr>
          <w:t>時</w:t>
        </w:r>
      </w:ins>
      <w:r w:rsidRPr="00CE779A">
        <w:rPr>
          <w:rFonts w:ascii="台灣楷體" w:eastAsia="台灣楷體" w:hAnsi="台灣楷體" w:cs="Charis SIL"/>
        </w:rPr>
        <w:t>仔才頕頭，望山伸手共銀包收落來，誠毋甘願，攑頭看彼个得意的馮巧舍閣講：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「總制爺，lí</w:t>
      </w:r>
      <w:ins w:id="1080" w:author="user" w:date="2015-03-21T23:25:00Z">
        <w:r w:rsidR="006E0C99" w:rsidRPr="00CE779A">
          <w:rPr>
            <w:rFonts w:ascii="台灣楷體" w:eastAsia="台灣楷體" w:hAnsi="台灣楷體" w:cs="Charis SIL"/>
          </w:rPr>
          <w:t>敢</w:t>
        </w:r>
      </w:ins>
      <w:r w:rsidRPr="00CE779A">
        <w:rPr>
          <w:rFonts w:ascii="台灣楷體" w:eastAsia="台灣楷體" w:hAnsi="台灣楷體" w:cs="Charis SIL"/>
        </w:rPr>
        <w:t>有啥物欲</w:t>
      </w:r>
      <w:del w:id="1081" w:author="user" w:date="2015-03-21T23:25:00Z">
        <w:r w:rsidRPr="00CE779A" w:rsidDel="006E0C99">
          <w:rPr>
            <w:rFonts w:ascii="台灣楷體" w:eastAsia="台灣楷體" w:hAnsi="台灣楷體" w:cs="Charis SIL"/>
          </w:rPr>
          <w:delText>對</w:delText>
        </w:r>
      </w:del>
      <w:ins w:id="1082" w:author="user" w:date="2015-03-21T23:25:00Z">
        <w:r w:rsidR="006E0C99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侍衞爺交代--ê</w:t>
      </w:r>
      <w:del w:id="1083" w:author="user" w:date="2015-03-21T23:25:00Z">
        <w:r w:rsidRPr="00CE779A" w:rsidDel="006E0C99">
          <w:rPr>
            <w:rFonts w:ascii="台灣楷體" w:eastAsia="台灣楷體" w:hAnsi="台灣楷體" w:cs="Charis SIL"/>
          </w:rPr>
          <w:delText>無</w:delText>
        </w:r>
      </w:del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陳總制</w:t>
      </w:r>
      <w:del w:id="1084" w:author="user" w:date="2015-03-16T00:04:00Z">
        <w:r w:rsidRPr="00CE779A" w:rsidDel="00FB29A5">
          <w:rPr>
            <w:rFonts w:ascii="台灣楷體" w:eastAsia="台灣楷體" w:hAnsi="台灣楷體" w:cs="Charis SIL"/>
          </w:rPr>
          <w:delText>慢慢仔</w:delText>
        </w:r>
      </w:del>
      <w:ins w:id="1085" w:author="user" w:date="2015-03-16T00:04:00Z">
        <w:r w:rsidR="00FB29A5" w:rsidRPr="00CE779A">
          <w:rPr>
            <w:rFonts w:ascii="台灣楷體" w:eastAsia="台灣楷體" w:hAnsi="台灣楷體" w:cs="Charis SIL"/>
          </w:rPr>
          <w:t>沓沓仔</w:t>
        </w:r>
      </w:ins>
      <w:r w:rsidRPr="00CE779A">
        <w:rPr>
          <w:rFonts w:ascii="台灣楷體" w:eastAsia="台灣楷體" w:hAnsi="台灣楷體" w:cs="Charis SIL"/>
        </w:rPr>
        <w:t>搖頭：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「無啥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以後莫閣叫guá『總制爺』矣，我已經辭職矣。莫閣叫guá『總制爺』矣。」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馮巧舍笑笑</w:t>
      </w:r>
      <w:ins w:id="1086" w:author="user" w:date="2015-03-21T23:25:00Z">
        <w:r w:rsidR="006E0C99" w:rsidRPr="00CE779A">
          <w:rPr>
            <w:rFonts w:ascii="台灣楷體" w:eastAsia="台灣楷體" w:hAnsi="台灣楷體" w:cs="Charis SIL"/>
          </w:rPr>
          <w:t>，</w:t>
        </w:r>
      </w:ins>
      <w:del w:id="1087" w:author="user" w:date="2015-03-21T23:25:00Z">
        <w:r w:rsidRPr="00CE779A" w:rsidDel="006E0C99">
          <w:rPr>
            <w:rFonts w:ascii="台灣楷體" w:eastAsia="台灣楷體" w:hAnsi="台灣楷體" w:cs="Charis SIL"/>
          </w:rPr>
          <w:delText>ê</w:delText>
        </w:r>
      </w:del>
      <w:r w:rsidRPr="00CE779A">
        <w:rPr>
          <w:rFonts w:ascii="台灣楷體" w:eastAsia="台灣楷體" w:hAnsi="台灣楷體" w:cs="Charis SIL"/>
        </w:rPr>
        <w:t>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「陳先生辭去總制，guán攏誠意外，本底逐家攏叫是陳先生干焦欲</w:t>
      </w:r>
      <w:del w:id="1088" w:author="user" w:date="2015-03-17T21:54:00Z">
        <w:r w:rsidRPr="00CE779A" w:rsidDel="008C2034">
          <w:rPr>
            <w:rFonts w:ascii="台灣楷體" w:eastAsia="台灣楷體" w:hAnsi="台灣楷體" w:cs="Charis SIL"/>
          </w:rPr>
          <w:delText>辭去</w:delText>
        </w:r>
      </w:del>
      <w:ins w:id="1089" w:author="user" w:date="2015-03-17T21:54:00Z">
        <w:r w:rsidR="008C2034" w:rsidRPr="00CE779A">
          <w:rPr>
            <w:rFonts w:ascii="台灣楷體" w:eastAsia="台灣楷體" w:hAnsi="台灣楷體" w:cs="Charis SIL"/>
          </w:rPr>
          <w:t>辭</w:t>
        </w:r>
      </w:ins>
      <w:r w:rsidRPr="00CE779A">
        <w:rPr>
          <w:rFonts w:ascii="台灣楷體" w:eastAsia="台灣楷體" w:hAnsi="台灣楷體" w:cs="Charis SIL"/>
        </w:rPr>
        <w:t>勇衞鎮咧！其實啊，陳先生毋管武鎮，嘛愛管文府啊，哪會連總制嘛</w:t>
      </w:r>
      <w:ins w:id="1090" w:author="user" w:date="2015-03-15T17:44:00Z">
        <w:r w:rsidR="00720579" w:rsidRPr="00CE779A">
          <w:rPr>
            <w:rFonts w:ascii="台灣楷體" w:eastAsia="台灣楷體" w:hAnsi="台灣楷體" w:cs="Charis SIL"/>
          </w:rPr>
          <w:t>欲</w:t>
        </w:r>
      </w:ins>
      <w:r w:rsidRPr="00CE779A">
        <w:rPr>
          <w:rFonts w:ascii="台灣楷體" w:eastAsia="台灣楷體" w:hAnsi="台灣楷體" w:cs="Charis SIL"/>
        </w:rPr>
        <w:t>辭</w:t>
      </w:r>
      <w:del w:id="1091" w:author="user" w:date="2015-03-15T17:44:00Z">
        <w:r w:rsidRPr="00CE779A" w:rsidDel="00720579">
          <w:rPr>
            <w:rFonts w:ascii="台灣楷體" w:eastAsia="台灣楷體" w:hAnsi="台灣楷體" w:cs="Charis SIL"/>
          </w:rPr>
          <w:delText>去矣</w:delText>
        </w:r>
      </w:del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陳總制看來無</w:t>
      </w:r>
      <w:del w:id="1092" w:author="user" w:date="2015-03-15T17:44:00Z">
        <w:r w:rsidRPr="00CE779A" w:rsidDel="00720579">
          <w:rPr>
            <w:rFonts w:ascii="台灣楷體" w:eastAsia="台灣楷體" w:hAnsi="台灣楷體" w:cs="Charis SIL"/>
          </w:rPr>
          <w:delText>興趣</w:delText>
        </w:r>
      </w:del>
      <w:ins w:id="1093" w:author="user" w:date="2015-03-15T17:44:00Z">
        <w:r w:rsidR="00720579" w:rsidRPr="00CE779A">
          <w:rPr>
            <w:rFonts w:ascii="台灣楷體" w:eastAsia="台灣楷體" w:hAnsi="台灣楷體" w:cs="Charis SIL"/>
          </w:rPr>
          <w:t>趣味</w:t>
        </w:r>
      </w:ins>
      <w:ins w:id="1094" w:author="user" w:date="2015-03-22T08:22:00Z">
        <w:r w:rsidR="005A3DA6" w:rsidRPr="00CE779A">
          <w:rPr>
            <w:rFonts w:ascii="台灣楷體" w:eastAsia="台灣楷體" w:hAnsi="台灣楷體" w:cs="Charis SIL"/>
          </w:rPr>
          <w:t>去</w:t>
        </w:r>
      </w:ins>
      <w:r w:rsidRPr="00CE779A">
        <w:rPr>
          <w:rFonts w:ascii="台灣楷體" w:eastAsia="台灣楷體" w:hAnsi="台灣楷體" w:cs="Charis SIL"/>
        </w:rPr>
        <w:t>回答這个問題，望山就插喙問講：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(p.43)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「馮侍衞毋是嘛欲辭</w:t>
      </w:r>
      <w:del w:id="1095" w:author="user" w:date="2015-03-22T08:22:00Z">
        <w:r w:rsidRPr="00CE779A" w:rsidDel="005A3DA6">
          <w:rPr>
            <w:rFonts w:ascii="台灣楷體" w:eastAsia="台灣楷體" w:hAnsi="台灣楷體" w:cs="Charis SIL"/>
          </w:rPr>
          <w:delText>去</w:delText>
        </w:r>
      </w:del>
      <w:r w:rsidRPr="00CE779A">
        <w:rPr>
          <w:rFonts w:ascii="台灣楷體" w:eastAsia="台灣楷體" w:hAnsi="台灣楷體" w:cs="Charis SIL"/>
        </w:rPr>
        <w:t>侍衞鎮？」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馮巧舍</w:t>
      </w:r>
      <w:ins w:id="1096" w:author="user" w:date="2015-03-21T23:36:00Z">
        <w:r w:rsidR="006E0C99" w:rsidRPr="00CE779A">
          <w:rPr>
            <w:rFonts w:ascii="台灣楷體" w:eastAsia="台灣楷體" w:hAnsi="台灣楷體" w:cs="Charis SIL"/>
          </w:rPr>
          <w:t>共</w:t>
        </w:r>
      </w:ins>
      <w:ins w:id="1097" w:author="user" w:date="2015-03-15T17:45:00Z">
        <w:r w:rsidR="00720579" w:rsidRPr="00CE779A">
          <w:rPr>
            <w:rFonts w:ascii="台灣楷體" w:eastAsia="台灣楷體" w:hAnsi="台灣楷體" w:cs="Charis SIL"/>
          </w:rPr>
          <w:t>望山</w:t>
        </w:r>
      </w:ins>
      <w:r w:rsidRPr="00CE779A">
        <w:rPr>
          <w:rFonts w:ascii="台灣楷體" w:eastAsia="台灣楷體" w:hAnsi="台灣楷體" w:cs="Charis SIL"/>
        </w:rPr>
        <w:t>睨</w:t>
      </w:r>
      <w:del w:id="1098" w:author="user" w:date="2015-03-15T17:45:00Z">
        <w:r w:rsidRPr="00CE779A" w:rsidDel="00720579">
          <w:rPr>
            <w:rFonts w:ascii="台灣楷體" w:eastAsia="台灣楷體" w:hAnsi="台灣楷體" w:cs="Charis SIL"/>
          </w:rPr>
          <w:delText>望山</w:delText>
        </w:r>
      </w:del>
      <w:r w:rsidRPr="00CE779A">
        <w:rPr>
          <w:rFonts w:ascii="台灣楷體" w:eastAsia="台灣楷體" w:hAnsi="台灣楷體" w:cs="Charis SIL"/>
        </w:rPr>
        <w:t>一</w:t>
      </w:r>
      <w:del w:id="1099" w:author="user" w:date="2015-03-15T17:45:00Z">
        <w:r w:rsidRPr="00CE779A" w:rsidDel="00720579">
          <w:rPr>
            <w:rFonts w:ascii="台灣楷體" w:eastAsia="台灣楷體" w:hAnsi="台灣楷體" w:cs="Charis SIL"/>
          </w:rPr>
          <w:delText>眼</w:delText>
        </w:r>
      </w:del>
      <w:ins w:id="1100" w:author="user" w:date="2015-03-15T17:45:00Z">
        <w:r w:rsidR="00720579" w:rsidRPr="00CE779A">
          <w:rPr>
            <w:rFonts w:ascii="台灣楷體" w:eastAsia="台灣楷體" w:hAnsi="台灣楷體" w:cs="Charis SIL"/>
          </w:rPr>
          <w:t>下</w:t>
        </w:r>
      </w:ins>
      <w:r w:rsidRPr="00CE779A">
        <w:rPr>
          <w:rFonts w:ascii="台灣楷體" w:eastAsia="台灣楷體" w:hAnsi="台灣楷體" w:cs="Charis SIL"/>
        </w:rPr>
        <w:t>，</w:t>
      </w:r>
      <w:del w:id="1101" w:author="user" w:date="2015-03-15T17:46:00Z">
        <w:r w:rsidRPr="00CE779A" w:rsidDel="00720579">
          <w:rPr>
            <w:rFonts w:ascii="台灣楷體" w:eastAsia="台灣楷體" w:hAnsi="台灣楷體" w:cs="Charis SIL"/>
          </w:rPr>
          <w:delText>冷冷--ê</w:delText>
        </w:r>
      </w:del>
      <w:ins w:id="1102" w:author="user" w:date="2015-03-15T17:46:00Z">
        <w:r w:rsidR="00720579" w:rsidRPr="00CE779A">
          <w:rPr>
            <w:rFonts w:ascii="台灣楷體" w:eastAsia="台灣楷體" w:hAnsi="台灣楷體" w:cs="Charis SIL"/>
          </w:rPr>
          <w:t>語氣冷淡</w:t>
        </w:r>
      </w:ins>
      <w:r w:rsidRPr="00CE779A">
        <w:rPr>
          <w:rFonts w:ascii="台灣楷體" w:eastAsia="台灣楷體" w:hAnsi="台灣楷體" w:cs="Charis SIL"/>
        </w:rPr>
        <w:t>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「欲辭嘛愛看王爺肯毋肯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陳先生，這guá告辭矣。」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馮巧舍離開</w:t>
      </w:r>
      <w:del w:id="1103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1104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，望山問陳總制</w:t>
      </w:r>
      <w:ins w:id="1105" w:author="user" w:date="2015-03-21T23:36:00Z">
        <w:r w:rsidR="006E0C99" w:rsidRPr="00CE779A">
          <w:rPr>
            <w:rFonts w:ascii="台灣楷體" w:eastAsia="台灣楷體" w:hAnsi="台灣楷體" w:cs="Charis SIL"/>
          </w:rPr>
          <w:t>，</w:t>
        </w:r>
      </w:ins>
      <w:r w:rsidRPr="00CE779A">
        <w:rPr>
          <w:rFonts w:ascii="台灣楷體" w:eastAsia="台灣楷體" w:hAnsi="台灣楷體" w:cs="Charis SIL"/>
        </w:rPr>
        <w:t>這个人</w:t>
      </w:r>
      <w:del w:id="1106" w:author="user" w:date="2015-03-20T23:20:00Z">
        <w:r w:rsidRPr="00CE779A" w:rsidDel="0036665F">
          <w:rPr>
            <w:rFonts w:ascii="台灣楷體" w:eastAsia="台灣楷體" w:hAnsi="台灣楷體" w:cs="Charis SIL"/>
          </w:rPr>
          <w:delText>是毋是</w:delText>
        </w:r>
      </w:del>
      <w:ins w:id="1107" w:author="user" w:date="2015-03-20T23:20:00Z">
        <w:r w:rsidR="0036665F" w:rsidRPr="00CE779A">
          <w:rPr>
            <w:rFonts w:ascii="台灣楷體" w:eastAsia="台灣楷體" w:hAnsi="台灣楷體" w:cs="Charis SIL"/>
          </w:rPr>
          <w:t>敢</w:t>
        </w:r>
      </w:ins>
      <w:ins w:id="1108" w:author="user" w:date="2015-03-21T23:36:00Z">
        <w:r w:rsidR="006E0C99" w:rsidRPr="00CE779A">
          <w:rPr>
            <w:rFonts w:ascii="台灣楷體" w:eastAsia="台灣楷體" w:hAnsi="台灣楷體" w:cs="Charis SIL"/>
          </w:rPr>
          <w:t>是</w:t>
        </w:r>
      </w:ins>
      <w:r w:rsidRPr="00CE779A">
        <w:rPr>
          <w:rFonts w:ascii="台灣楷體" w:eastAsia="台灣楷體" w:hAnsi="台灣楷體" w:cs="Charis SIL"/>
        </w:rPr>
        <w:t>安平鎮有名的馮府巧舍，陳總制頕頭，</w:t>
      </w:r>
      <w:del w:id="1109" w:author="user" w:date="2015-03-20T23:40:00Z">
        <w:r w:rsidRPr="00CE779A" w:rsidDel="00FA0189">
          <w:rPr>
            <w:rFonts w:ascii="台灣楷體" w:eastAsia="台灣楷體" w:hAnsi="台灣楷體" w:cs="Charis SIL"/>
          </w:rPr>
          <w:delText>對望山</w:delText>
        </w:r>
      </w:del>
      <w:ins w:id="1110" w:author="user" w:date="2015-03-20T23:40:00Z">
        <w:r w:rsidR="00FA0189" w:rsidRPr="00CE779A">
          <w:rPr>
            <w:rFonts w:ascii="台灣楷體" w:eastAsia="台灣楷體" w:hAnsi="台灣楷體" w:cs="Charis SIL"/>
          </w:rPr>
          <w:t>共望山</w:t>
        </w:r>
      </w:ins>
      <w:r w:rsidRPr="00CE779A">
        <w:rPr>
          <w:rFonts w:ascii="台灣楷體" w:eastAsia="台灣楷體" w:hAnsi="台灣楷體" w:cs="Charis SIL"/>
        </w:rPr>
        <w:t>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「這嘛是lí袂使</w:t>
      </w:r>
      <w:del w:id="1111" w:author="user" w:date="2015-03-21T23:37:00Z">
        <w:r w:rsidRPr="00CE779A" w:rsidDel="006E0C99">
          <w:rPr>
            <w:rFonts w:ascii="台灣楷體" w:eastAsia="台灣楷體" w:hAnsi="台灣楷體" w:cs="Charis SIL"/>
          </w:rPr>
          <w:delText>得罪</w:delText>
        </w:r>
      </w:del>
      <w:ins w:id="1112" w:author="user" w:date="2015-03-21T23:37:00Z">
        <w:r w:rsidR="006E0C99" w:rsidRPr="00CE779A">
          <w:rPr>
            <w:rFonts w:ascii="台灣楷體" w:eastAsia="台灣楷體" w:hAnsi="台灣楷體" w:cs="Charis SIL"/>
          </w:rPr>
          <w:t>得失</w:t>
        </w:r>
      </w:ins>
      <w:r w:rsidRPr="00CE779A">
        <w:rPr>
          <w:rFonts w:ascii="台灣楷體" w:eastAsia="台灣楷體" w:hAnsi="台灣楷體" w:cs="Charis SIL"/>
        </w:rPr>
        <w:t>的</w:t>
      </w:r>
      <w:del w:id="1113" w:author="user" w:date="2015-03-15T17:44:00Z">
        <w:r w:rsidRPr="00CE779A" w:rsidDel="00720579">
          <w:rPr>
            <w:rFonts w:ascii="台灣楷體" w:eastAsia="台灣楷體" w:hAnsi="台灣楷體" w:cs="Charis SIL"/>
          </w:rPr>
          <w:delText>一個</w:delText>
        </w:r>
      </w:del>
      <w:r w:rsidRPr="00CE779A">
        <w:rPr>
          <w:rFonts w:ascii="台灣楷體" w:eastAsia="台灣楷體" w:hAnsi="台灣楷體" w:cs="Charis SIL"/>
        </w:rPr>
        <w:t>人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望山，劉國軒來接管勇衞鎮，lí愛小心</w:t>
      </w:r>
      <w:del w:id="1114" w:author="user" w:date="2015-03-17T16:43:00Z">
        <w:r w:rsidRPr="00CE779A" w:rsidDel="00655848">
          <w:rPr>
            <w:rFonts w:ascii="台灣楷體" w:eastAsia="台灣楷體" w:hAnsi="台灣楷體" w:cs="Charis SIL"/>
          </w:rPr>
          <w:delText>服侍</w:delText>
        </w:r>
      </w:del>
      <w:ins w:id="1115" w:author="user" w:date="2015-03-17T16:43:00Z">
        <w:r w:rsidR="00655848" w:rsidRPr="00CE779A">
          <w:rPr>
            <w:rFonts w:ascii="台灣楷體" w:eastAsia="台灣楷體" w:hAnsi="台灣楷體" w:cs="Charis SIL"/>
          </w:rPr>
          <w:t>侍候</w:t>
        </w:r>
      </w:ins>
      <w:r w:rsidRPr="00CE779A">
        <w:rPr>
          <w:rFonts w:ascii="台灣楷體" w:eastAsia="台灣楷體" w:hAnsi="台灣楷體" w:cs="Charis SIL"/>
        </w:rPr>
        <w:t>，i嘛是袂</w:t>
      </w:r>
      <w:del w:id="1116" w:author="user" w:date="2015-03-15T17:46:00Z">
        <w:r w:rsidRPr="00CE779A" w:rsidDel="00720579">
          <w:rPr>
            <w:rFonts w:ascii="台灣楷體" w:eastAsia="台灣楷體" w:hAnsi="台灣楷體" w:cs="Charis SIL"/>
          </w:rPr>
          <w:delText>使</w:delText>
        </w:r>
      </w:del>
      <w:del w:id="1117" w:author="user" w:date="2015-03-21T23:37:00Z">
        <w:r w:rsidRPr="00CE779A" w:rsidDel="006E0C99">
          <w:rPr>
            <w:rFonts w:ascii="台灣楷體" w:eastAsia="台灣楷體" w:hAnsi="台灣楷體" w:cs="Charis SIL"/>
          </w:rPr>
          <w:delText>得罪</w:delText>
        </w:r>
      </w:del>
      <w:ins w:id="1118" w:author="user" w:date="2015-03-21T23:37:00Z">
        <w:r w:rsidR="006E0C99" w:rsidRPr="00CE779A">
          <w:rPr>
            <w:rFonts w:ascii="台灣楷體" w:eastAsia="台灣楷體" w:hAnsi="台灣楷體" w:cs="Charis SIL"/>
          </w:rPr>
          <w:t>得失</w:t>
        </w:r>
      </w:ins>
      <w:ins w:id="1119" w:author="user" w:date="2015-03-22T08:23:00Z">
        <w:r w:rsidR="005A3DA6" w:rsidRPr="00CE779A">
          <w:rPr>
            <w:rFonts w:ascii="台灣楷體" w:eastAsia="台灣楷體" w:hAnsi="台灣楷體" w:cs="Charis SIL"/>
          </w:rPr>
          <w:t>得</w:t>
        </w:r>
      </w:ins>
      <w:r w:rsidRPr="00CE779A">
        <w:rPr>
          <w:rFonts w:ascii="台灣楷體" w:eastAsia="台灣楷體" w:hAnsi="台灣楷體" w:cs="Charis SIL"/>
        </w:rPr>
        <w:t>--ê。lí知影這劉將軍的性地，i刣部屬佮刣</w:t>
      </w:r>
      <w:del w:id="1120" w:author="user" w:date="2015-03-22T08:23:00Z">
        <w:r w:rsidRPr="00CE779A" w:rsidDel="005A3DA6">
          <w:rPr>
            <w:rFonts w:ascii="台灣楷體" w:eastAsia="台灣楷體" w:hAnsi="台灣楷體" w:cs="Charis SIL"/>
          </w:rPr>
          <w:delText>敵手</w:delText>
        </w:r>
      </w:del>
      <w:ins w:id="1121" w:author="user" w:date="2015-03-22T08:23:00Z">
        <w:r w:rsidR="005A3DA6" w:rsidRPr="00CE779A">
          <w:rPr>
            <w:rFonts w:ascii="台灣楷體" w:eastAsia="台灣楷體" w:hAnsi="台灣楷體" w:cs="Charis SIL"/>
          </w:rPr>
          <w:t>對手</w:t>
        </w:r>
      </w:ins>
      <w:r w:rsidRPr="00CE779A">
        <w:rPr>
          <w:rFonts w:ascii="台灣楷體" w:eastAsia="台灣楷體" w:hAnsi="台灣楷體" w:cs="Charis SIL"/>
        </w:rPr>
        <w:t>仝款，</w:t>
      </w:r>
      <w:del w:id="1122" w:author="user" w:date="2015-03-22T08:24:00Z">
        <w:r w:rsidRPr="00CE779A" w:rsidDel="005A3DA6">
          <w:rPr>
            <w:rFonts w:ascii="台灣楷體" w:eastAsia="台灣楷體" w:hAnsi="台灣楷體" w:cs="Charis SIL"/>
          </w:rPr>
          <w:delText>是</w:delText>
        </w:r>
      </w:del>
      <w:ins w:id="1123" w:author="user" w:date="2015-03-22T08:24:00Z">
        <w:r w:rsidR="005A3DA6" w:rsidRPr="00CE779A">
          <w:rPr>
            <w:rFonts w:ascii="台灣楷體" w:eastAsia="台灣楷體" w:hAnsi="台灣楷體" w:cs="Charis SIL"/>
          </w:rPr>
          <w:t>攏</w:t>
        </w:r>
      </w:ins>
      <w:del w:id="1124" w:author="user" w:date="2015-03-22T08:24:00Z">
        <w:r w:rsidRPr="00CE779A" w:rsidDel="005A3DA6">
          <w:rPr>
            <w:rFonts w:ascii="台灣楷體" w:eastAsia="台灣楷體" w:hAnsi="台灣楷體" w:cs="Charis SIL"/>
          </w:rPr>
          <w:delText>全</w:delText>
        </w:r>
      </w:del>
      <w:r w:rsidRPr="00CE779A">
        <w:rPr>
          <w:rFonts w:ascii="台灣楷體" w:eastAsia="台灣楷體" w:hAnsi="台灣楷體" w:cs="Charis SIL"/>
        </w:rPr>
        <w:t>無留情</w:t>
      </w:r>
      <w:ins w:id="1125" w:author="user" w:date="2015-03-22T08:24:00Z">
        <w:r w:rsidR="005A3DA6" w:rsidRPr="00CE779A">
          <w:rPr>
            <w:rFonts w:ascii="台灣楷體" w:eastAsia="台灣楷體" w:hAnsi="台灣楷體" w:cs="Charis SIL"/>
          </w:rPr>
          <w:t>面</w:t>
        </w:r>
      </w:ins>
      <w:r w:rsidRPr="00CE779A">
        <w:rPr>
          <w:rFonts w:ascii="台灣楷體" w:eastAsia="台灣楷體" w:hAnsi="台灣楷體" w:cs="Charis SIL"/>
        </w:rPr>
        <w:t>--ê。」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「guá會細膩</w:t>
      </w:r>
      <w:del w:id="1126" w:author="user" w:date="2015-03-21T23:37:00Z">
        <w:r w:rsidRPr="00CE779A" w:rsidDel="006E0C99">
          <w:rPr>
            <w:rFonts w:ascii="台灣楷體" w:eastAsia="台灣楷體" w:hAnsi="台灣楷體" w:cs="Charis SIL"/>
          </w:rPr>
          <w:delText>--ê</w:delText>
        </w:r>
      </w:del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陳永華受侍衞鎮馮錫范</w:t>
      </w:r>
      <w:del w:id="1127" w:author="user" w:date="2015-03-15T17:46:00Z">
        <w:r w:rsidRPr="00CE779A" w:rsidDel="00720579">
          <w:rPr>
            <w:rFonts w:ascii="台灣楷體" w:eastAsia="台灣楷體" w:hAnsi="台灣楷體" w:cs="Charis SIL"/>
          </w:rPr>
          <w:delText>之</w:delText>
        </w:r>
      </w:del>
      <w:ins w:id="1128" w:author="user" w:date="2015-03-15T17:46:00Z">
        <w:r w:rsidR="00720579" w:rsidRPr="00CE779A">
          <w:rPr>
            <w:rFonts w:ascii="台灣楷體" w:eastAsia="台灣楷體" w:hAnsi="台灣楷體" w:cs="Charis SIL"/>
          </w:rPr>
          <w:t>的壓</w:t>
        </w:r>
      </w:ins>
      <w:r w:rsidRPr="00CE779A">
        <w:rPr>
          <w:rFonts w:ascii="台灣楷體" w:eastAsia="台灣楷體" w:hAnsi="台灣楷體" w:cs="Charis SIL"/>
        </w:rPr>
        <w:t>迫，</w:t>
      </w:r>
      <w:ins w:id="1129" w:author="user" w:date="2015-03-15T17:47:00Z">
        <w:r w:rsidR="00720579" w:rsidRPr="00CE779A">
          <w:rPr>
            <w:rFonts w:ascii="台灣楷體" w:eastAsia="台灣楷體" w:hAnsi="台灣楷體" w:cs="Charis SIL"/>
          </w:rPr>
          <w:t>一時</w:t>
        </w:r>
      </w:ins>
      <w:r w:rsidRPr="00CE779A">
        <w:rPr>
          <w:rFonts w:ascii="台灣楷體" w:eastAsia="台灣楷體" w:hAnsi="台灣楷體" w:cs="Charis SIL"/>
        </w:rPr>
        <w:t>憤</w:t>
      </w:r>
      <w:del w:id="1130" w:author="user" w:date="2015-03-15T17:47:00Z">
        <w:r w:rsidRPr="00CE779A" w:rsidDel="00720579">
          <w:rPr>
            <w:rFonts w:ascii="台灣楷體" w:eastAsia="台灣楷體" w:hAnsi="台灣楷體" w:cs="Charis SIL"/>
          </w:rPr>
          <w:delText>而</w:delText>
        </w:r>
      </w:del>
      <w:ins w:id="1131" w:author="user" w:date="2015-03-15T17:47:00Z">
        <w:r w:rsidR="00720579" w:rsidRPr="00CE779A">
          <w:rPr>
            <w:rFonts w:ascii="台灣楷體" w:eastAsia="台灣楷體" w:hAnsi="台灣楷體" w:cs="Charis SIL"/>
          </w:rPr>
          <w:t>慨</w:t>
        </w:r>
      </w:ins>
      <w:del w:id="1132" w:author="user" w:date="2015-03-15T17:47:00Z">
        <w:r w:rsidRPr="00CE779A" w:rsidDel="00720579">
          <w:rPr>
            <w:rFonts w:ascii="台灣楷體" w:eastAsia="台灣楷體" w:hAnsi="台灣楷體" w:cs="Charis SIL"/>
          </w:rPr>
          <w:delText>辭去</w:delText>
        </w:r>
      </w:del>
      <w:ins w:id="1133" w:author="user" w:date="2015-03-15T17:47:00Z">
        <w:r w:rsidR="00720579" w:rsidRPr="00CE779A">
          <w:rPr>
            <w:rFonts w:ascii="台灣楷體" w:eastAsia="台灣楷體" w:hAnsi="台灣楷體" w:cs="Charis SIL"/>
          </w:rPr>
          <w:t>辭掉</w:t>
        </w:r>
      </w:ins>
      <w:r w:rsidRPr="00CE779A">
        <w:rPr>
          <w:rFonts w:ascii="台灣楷體" w:eastAsia="台灣楷體" w:hAnsi="台灣楷體" w:cs="Charis SIL"/>
        </w:rPr>
        <w:t>總制佮勇衞兩職，退居永康里別莊。馮錫范本底</w:t>
      </w:r>
      <w:del w:id="1134" w:author="user" w:date="2015-03-21T23:37:00Z">
        <w:r w:rsidRPr="00CE779A" w:rsidDel="006E0C99">
          <w:rPr>
            <w:rFonts w:ascii="台灣楷體" w:eastAsia="台灣楷體" w:hAnsi="台灣楷體" w:cs="Charis SIL"/>
          </w:rPr>
          <w:delText>享</w:delText>
        </w:r>
      </w:del>
      <w:ins w:id="1135" w:author="user" w:date="2015-03-21T23:37:00Z">
        <w:r w:rsidR="006E0C99" w:rsidRPr="00CE779A">
          <w:rPr>
            <w:rFonts w:ascii="台灣楷體" w:eastAsia="台灣楷體" w:hAnsi="台灣楷體" w:cs="Charis SIL"/>
          </w:rPr>
          <w:t>想</w:t>
        </w:r>
      </w:ins>
      <w:r w:rsidRPr="00CE779A">
        <w:rPr>
          <w:rFonts w:ascii="台灣楷體" w:eastAsia="台灣楷體" w:hAnsi="台灣楷體" w:cs="Charis SIL"/>
        </w:rPr>
        <w:t>欲兼領勇衞鎮，</w:t>
      </w:r>
      <w:del w:id="1136" w:author="user" w:date="2015-03-13T22:09:00Z">
        <w:r w:rsidRPr="00CE779A" w:rsidDel="007415C8">
          <w:rPr>
            <w:rFonts w:ascii="台灣楷體" w:eastAsia="台灣楷體" w:hAnsi="台灣楷體" w:cs="Charis SIL"/>
          </w:rPr>
          <w:delText>但是</w:delText>
        </w:r>
      </w:del>
      <w:ins w:id="1137" w:author="user" w:date="2015-03-13T22:09:00Z">
        <w:r w:rsidR="007415C8" w:rsidRPr="00CE779A">
          <w:rPr>
            <w:rFonts w:ascii="台灣楷體" w:eastAsia="台灣楷體" w:hAnsi="台灣楷體" w:cs="Charis SIL"/>
          </w:rPr>
          <w:t>毋過</w:t>
        </w:r>
      </w:ins>
      <w:del w:id="1138" w:author="user" w:date="2015-03-14T19:56:00Z">
        <w:r w:rsidRPr="00CE779A" w:rsidDel="007D6B6D">
          <w:rPr>
            <w:rFonts w:ascii="台灣楷體" w:eastAsia="台灣楷體" w:hAnsi="台灣楷體" w:cs="Charis SIL"/>
          </w:rPr>
          <w:delText>最後</w:delText>
        </w:r>
      </w:del>
      <w:ins w:id="1139" w:author="user" w:date="2015-03-14T19:56:00Z">
        <w:r w:rsidR="007D6B6D" w:rsidRPr="00CE779A">
          <w:rPr>
            <w:rFonts w:ascii="台灣楷體" w:eastAsia="台灣楷體" w:hAnsi="台灣楷體" w:cs="Charis SIL"/>
          </w:rPr>
          <w:t>上尾</w:t>
        </w:r>
      </w:ins>
      <w:r w:rsidRPr="00CE779A">
        <w:rPr>
          <w:rFonts w:ascii="台灣楷體" w:eastAsia="台灣楷體" w:hAnsi="台灣楷體" w:cs="Charis SIL"/>
        </w:rPr>
        <w:t>鄭經派征北將軍武平伯劉國軒接管。總制一職，煞</w:t>
      </w:r>
      <w:del w:id="1140" w:author="user" w:date="2015-03-21T23:38:00Z">
        <w:r w:rsidRPr="00CE779A" w:rsidDel="006E0C99">
          <w:rPr>
            <w:rFonts w:ascii="台灣楷體" w:eastAsia="台灣楷體" w:hAnsi="台灣楷體" w:cs="Charis SIL"/>
          </w:rPr>
          <w:delText>未</w:delText>
        </w:r>
      </w:del>
      <w:ins w:id="1141" w:author="user" w:date="2015-03-21T23:38:00Z">
        <w:r w:rsidR="006E0C99" w:rsidRPr="00CE779A">
          <w:rPr>
            <w:rFonts w:ascii="台灣楷體" w:eastAsia="台灣楷體" w:hAnsi="台灣楷體" w:cs="Charis SIL"/>
          </w:rPr>
          <w:t>無</w:t>
        </w:r>
      </w:ins>
      <w:r w:rsidRPr="00CE779A">
        <w:rPr>
          <w:rFonts w:ascii="台灣楷體" w:eastAsia="台灣楷體" w:hAnsi="台灣楷體" w:cs="Charis SIL"/>
        </w:rPr>
        <w:t>派人接任，國事專由監國爺管理，</w:t>
      </w:r>
      <w:del w:id="1142" w:author="user" w:date="2015-03-15T17:47:00Z">
        <w:r w:rsidRPr="00CE779A" w:rsidDel="00186E75">
          <w:rPr>
            <w:rFonts w:ascii="台灣楷體" w:eastAsia="台灣楷體" w:hAnsi="台灣楷體" w:cs="Charis SIL"/>
          </w:rPr>
          <w:delText>但</w:delText>
        </w:r>
      </w:del>
      <w:ins w:id="1143" w:author="user" w:date="2015-03-15T17:47:00Z">
        <w:r w:rsidR="00186E75" w:rsidRPr="00CE779A">
          <w:rPr>
            <w:rFonts w:ascii="台灣楷體" w:eastAsia="台灣楷體" w:hAnsi="台灣楷體" w:cs="Charis SIL"/>
          </w:rPr>
          <w:t>毋過</w:t>
        </w:r>
      </w:ins>
      <w:r w:rsidRPr="00CE779A">
        <w:rPr>
          <w:rFonts w:ascii="台灣楷體" w:eastAsia="台灣楷體" w:hAnsi="台灣楷體" w:cs="Charis SIL"/>
        </w:rPr>
        <w:t>侍衞馮錫范逐工親侍鄭經王爺，</w:t>
      </w:r>
      <w:del w:id="1144" w:author="user" w:date="2015-03-21T23:39:00Z">
        <w:r w:rsidRPr="00CE779A" w:rsidDel="006E0C99">
          <w:rPr>
            <w:rFonts w:ascii="台灣楷體" w:eastAsia="台灣楷體" w:hAnsi="台灣楷體" w:cs="Charis SIL"/>
          </w:rPr>
          <w:delText>得</w:delText>
        </w:r>
      </w:del>
      <w:ins w:id="1145" w:author="user" w:date="2015-03-21T23:39:00Z">
        <w:r w:rsidR="006E0C99" w:rsidRPr="00CE779A">
          <w:rPr>
            <w:rFonts w:ascii="台灣楷體" w:eastAsia="台灣楷體" w:hAnsi="台灣楷體" w:cs="Charis SIL"/>
          </w:rPr>
          <w:t>會當</w:t>
        </w:r>
      </w:ins>
      <w:r w:rsidRPr="00CE779A">
        <w:rPr>
          <w:rFonts w:ascii="台灣楷體" w:eastAsia="台灣楷體" w:hAnsi="台灣楷體" w:cs="Charis SIL"/>
        </w:rPr>
        <w:t>傳王爺旨意，監國爺自然無法度佮i爭權矣。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陳總制閣講：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「這擺勇衞鎮好佳哉</w:t>
      </w:r>
      <w:ins w:id="1146" w:author="user" w:date="2015-03-21T23:39:00Z">
        <w:r w:rsidR="006E0C99" w:rsidRPr="00CE779A">
          <w:rPr>
            <w:rFonts w:ascii="台灣楷體" w:eastAsia="台灣楷體" w:hAnsi="台灣楷體" w:cs="Charis SIL"/>
          </w:rPr>
          <w:t>，</w:t>
        </w:r>
      </w:ins>
      <w:r w:rsidRPr="00CE779A">
        <w:rPr>
          <w:rFonts w:ascii="台灣楷體" w:eastAsia="台灣楷體" w:hAnsi="台灣楷體" w:cs="Charis SIL"/>
        </w:rPr>
        <w:t>猶未予馮錫范搶去。這馮錫范竟然想欲一手獨攬親軍衞鎮！」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「王爺的親軍就算侍衞鎮佮勇衞鎮上整齊矣，若是兩鎮</w:t>
      </w:r>
      <w:del w:id="1147" w:author="user" w:date="2015-03-21T23:39:00Z">
        <w:r w:rsidRPr="00CE779A" w:rsidDel="006E0C99">
          <w:rPr>
            <w:rFonts w:ascii="台灣楷體" w:eastAsia="台灣楷體" w:hAnsi="台灣楷體" w:cs="Charis SIL"/>
          </w:rPr>
          <w:delText>全部</w:delText>
        </w:r>
      </w:del>
      <w:ins w:id="1148" w:author="user" w:date="2015-03-21T23:39:00Z">
        <w:r w:rsidR="006E0C99" w:rsidRPr="00CE779A">
          <w:rPr>
            <w:rFonts w:ascii="台灣楷體" w:eastAsia="台灣楷體" w:hAnsi="台灣楷體" w:cs="Charis SIL"/>
          </w:rPr>
          <w:t>攏</w:t>
        </w:r>
      </w:ins>
      <w:r w:rsidRPr="00CE779A">
        <w:rPr>
          <w:rFonts w:ascii="台灣楷體" w:eastAsia="台灣楷體" w:hAnsi="台灣楷體" w:cs="Charis SIL"/>
        </w:rPr>
        <w:t>予馮錫范掌管，按呢i</w:t>
      </w:r>
      <w:r w:rsidR="003706F6" w:rsidRPr="00CE779A">
        <w:rPr>
          <w:rFonts w:ascii="台灣楷體" w:eastAsia="台灣楷體" w:hAnsi="台灣楷體" w:cs="Charis SIL"/>
        </w:rPr>
        <w:t>閣較</w:t>
      </w:r>
      <w:r w:rsidRPr="00CE779A">
        <w:rPr>
          <w:rFonts w:ascii="台灣楷體" w:eastAsia="台灣楷體" w:hAnsi="台灣楷體" w:cs="Charis SIL"/>
        </w:rPr>
        <w:t>是目中無人</w:t>
      </w:r>
      <w:del w:id="1149" w:author="user" w:date="2015-03-21T23:40:00Z">
        <w:r w:rsidRPr="00CE779A" w:rsidDel="006E0C99">
          <w:rPr>
            <w:rFonts w:ascii="台灣楷體" w:eastAsia="台灣楷體" w:hAnsi="台灣楷體" w:cs="Charis SIL"/>
          </w:rPr>
          <w:delText>矣</w:delText>
        </w:r>
      </w:del>
      <w:r w:rsidRPr="00CE779A">
        <w:rPr>
          <w:rFonts w:ascii="台灣楷體" w:eastAsia="台灣楷體" w:hAnsi="台灣楷體" w:cs="Charis SIL"/>
        </w:rPr>
        <w:t>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「話</w:t>
      </w:r>
      <w:ins w:id="1150" w:author="user" w:date="2015-03-22T08:24:00Z">
        <w:r w:rsidR="005A3DA6" w:rsidRPr="00CE779A">
          <w:rPr>
            <w:rFonts w:ascii="台灣楷體" w:eastAsia="台灣楷體" w:hAnsi="台灣楷體" w:cs="Charis SIL"/>
          </w:rPr>
          <w:t>按呢講</w:t>
        </w:r>
      </w:ins>
      <w:r w:rsidRPr="00CE779A">
        <w:rPr>
          <w:rFonts w:ascii="台灣楷體" w:eastAsia="台灣楷體" w:hAnsi="台灣楷體" w:cs="Charis SIL"/>
        </w:rPr>
        <w:t>是無</w:t>
      </w:r>
      <w:del w:id="1151" w:author="user" w:date="2015-03-17T16:11:00Z">
        <w:r w:rsidRPr="00CE779A" w:rsidDel="00EB129B">
          <w:rPr>
            <w:rFonts w:ascii="台灣楷體" w:eastAsia="台灣楷體" w:hAnsi="台灣楷體" w:cs="Charis SIL"/>
          </w:rPr>
          <w:delText>毋著</w:delText>
        </w:r>
      </w:del>
      <w:ins w:id="1152" w:author="user" w:date="2015-03-17T16:11:00Z">
        <w:r w:rsidR="00EB129B" w:rsidRPr="00CE779A">
          <w:rPr>
            <w:rFonts w:ascii="台灣楷體" w:eastAsia="台灣楷體" w:hAnsi="台灣楷體" w:cs="Charis SIL"/>
          </w:rPr>
          <w:t>錯</w:t>
        </w:r>
      </w:ins>
      <w:r w:rsidRPr="00CE779A">
        <w:rPr>
          <w:rFonts w:ascii="台灣楷體" w:eastAsia="台灣楷體" w:hAnsi="台灣楷體" w:cs="Charis SIL"/>
        </w:rPr>
        <w:t>，</w:t>
      </w:r>
      <w:del w:id="1153" w:author="user" w:date="2015-03-13T22:09:00Z">
        <w:r w:rsidRPr="00CE779A" w:rsidDel="007415C8">
          <w:rPr>
            <w:rFonts w:ascii="台灣楷體" w:eastAsia="台灣楷體" w:hAnsi="台灣楷體" w:cs="Charis SIL"/>
          </w:rPr>
          <w:delText>但是</w:delText>
        </w:r>
      </w:del>
      <w:ins w:id="1154" w:author="user" w:date="2015-03-13T22:09:00Z">
        <w:r w:rsidR="007415C8" w:rsidRPr="00CE779A">
          <w:rPr>
            <w:rFonts w:ascii="台灣楷體" w:eastAsia="台灣楷體" w:hAnsi="台灣楷體" w:cs="Charis SIL"/>
          </w:rPr>
          <w:t>毋過</w:t>
        </w:r>
      </w:ins>
      <w:r w:rsidRPr="00CE779A">
        <w:rPr>
          <w:rFonts w:ascii="台灣楷體" w:eastAsia="台灣楷體" w:hAnsi="台灣楷體" w:cs="Charis SIL"/>
        </w:rPr>
        <w:t>劉國軒</w:t>
      </w:r>
      <w:del w:id="1155" w:author="user" w:date="2015-03-17T16:10:00Z">
        <w:r w:rsidRPr="00CE779A" w:rsidDel="00EB129B">
          <w:rPr>
            <w:rFonts w:ascii="台灣楷體" w:eastAsia="台灣楷體" w:hAnsi="台灣楷體" w:cs="Charis SIL"/>
          </w:rPr>
          <w:delText>到底</w:delText>
        </w:r>
      </w:del>
      <w:ins w:id="1156" w:author="user" w:date="2015-03-17T16:10:00Z">
        <w:r w:rsidR="00EB129B" w:rsidRPr="00CE779A">
          <w:rPr>
            <w:rFonts w:ascii="台灣楷體" w:eastAsia="台灣楷體" w:hAnsi="台灣楷體" w:cs="Charis SIL"/>
          </w:rPr>
          <w:t>終歸尾</w:t>
        </w:r>
      </w:ins>
      <w:r w:rsidRPr="00CE779A">
        <w:rPr>
          <w:rFonts w:ascii="台灣楷體" w:eastAsia="台灣楷體" w:hAnsi="台灣楷體" w:cs="Charis SIL"/>
        </w:rPr>
        <w:t>是袂佮馮某作對</w:t>
      </w:r>
      <w:del w:id="1157" w:author="user" w:date="2015-03-21T23:40:00Z">
        <w:r w:rsidRPr="00CE779A" w:rsidDel="006E0C99">
          <w:rPr>
            <w:rFonts w:ascii="台灣楷體" w:eastAsia="台灣楷體" w:hAnsi="台灣楷體" w:cs="Charis SIL"/>
          </w:rPr>
          <w:delText>ê</w:delText>
        </w:r>
      </w:del>
      <w:r w:rsidRPr="00CE779A">
        <w:rPr>
          <w:rFonts w:ascii="台灣楷體" w:eastAsia="台灣楷體" w:hAnsi="台灣楷體" w:cs="Charis SIL"/>
        </w:rPr>
        <w:t>，勇衞鎮交予劉國軒，雖</w:t>
      </w:r>
      <w:ins w:id="1158" w:author="user" w:date="2015-03-21T23:40:00Z">
        <w:r w:rsidR="006E0C99" w:rsidRPr="00CE779A">
          <w:rPr>
            <w:rFonts w:ascii="台灣楷體" w:eastAsia="台灣楷體" w:hAnsi="台灣楷體" w:cs="Charis SIL"/>
          </w:rPr>
          <w:t>然有</w:t>
        </w:r>
      </w:ins>
      <w:del w:id="1159" w:author="user" w:date="2015-03-21T23:40:00Z">
        <w:r w:rsidRPr="00CE779A" w:rsidDel="006E0C99">
          <w:rPr>
            <w:rFonts w:ascii="台灣楷體" w:eastAsia="台灣楷體" w:hAnsi="台灣楷體" w:cs="Charis SIL"/>
          </w:rPr>
          <w:delText>略略仔</w:delText>
        </w:r>
      </w:del>
      <w:ins w:id="1160" w:author="user" w:date="2015-03-21T23:40:00Z">
        <w:r w:rsidR="006E0C99" w:rsidRPr="00CE779A">
          <w:rPr>
            <w:rFonts w:ascii="台灣楷體" w:eastAsia="台灣楷體" w:hAnsi="台灣楷體" w:cs="Charis SIL"/>
          </w:rPr>
          <w:t>淡薄仔</w:t>
        </w:r>
      </w:ins>
      <w:r w:rsidRPr="00CE779A">
        <w:rPr>
          <w:rFonts w:ascii="台灣楷體" w:eastAsia="台灣楷體" w:hAnsi="台灣楷體" w:cs="Charis SIL"/>
        </w:rPr>
        <w:t>分</w:t>
      </w:r>
      <w:ins w:id="1161" w:author="user" w:date="2015-03-22T08:25:00Z">
        <w:r w:rsidR="005A3DA6" w:rsidRPr="00CE779A">
          <w:rPr>
            <w:rFonts w:ascii="台灣楷體" w:eastAsia="台灣楷體" w:hAnsi="台灣楷體" w:cs="Charis SIL"/>
          </w:rPr>
          <w:t>伻（pun-phenn）著</w:t>
        </w:r>
      </w:ins>
      <w:r w:rsidRPr="00CE779A">
        <w:rPr>
          <w:rFonts w:ascii="台灣楷體" w:eastAsia="台灣楷體" w:hAnsi="台灣楷體" w:cs="Charis SIL"/>
        </w:rPr>
        <w:t>馮某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新細明體" w:hint="eastAsia"/>
          <w:b/>
          <w:bCs/>
        </w:rPr>
        <w:t>────</w:t>
      </w:r>
      <w:r w:rsidRPr="00CE779A">
        <w:rPr>
          <w:rFonts w:ascii="台灣楷體" w:eastAsia="台灣楷體" w:hAnsi="台灣楷體" w:cs="Charis SIL"/>
          <w:b/>
          <w:bCs/>
        </w:rPr>
        <w:t xml:space="preserve"> 8/17 </w:t>
      </w:r>
      <w:r w:rsidRPr="00CE779A">
        <w:rPr>
          <w:rFonts w:ascii="新細明體" w:eastAsia="新細明體" w:hAnsi="新細明體" w:cs="新細明體" w:hint="eastAsia"/>
          <w:b/>
          <w:bCs/>
        </w:rPr>
        <w:t> </w:t>
      </w:r>
      <w:r w:rsidRPr="00CE779A">
        <w:rPr>
          <w:rFonts w:ascii="台灣楷體" w:eastAsia="台灣楷體" w:hAnsi="台灣楷體" w:cs="Charis SIL"/>
          <w:b/>
          <w:bCs/>
        </w:rPr>
        <w:t xml:space="preserve">P.44~P.48 </w:t>
      </w:r>
      <w:r w:rsidRPr="00CE779A">
        <w:rPr>
          <w:rFonts w:ascii="台灣楷體" w:eastAsia="台灣楷體" w:hAnsi="台灣楷體" w:cs="新細明體" w:hint="eastAsia"/>
          <w:b/>
          <w:bCs/>
        </w:rPr>
        <w:t>────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(p.44)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的兵權，予i袂</w:t>
      </w:r>
      <w:del w:id="1162" w:author="user" w:date="2015-03-21T23:41:00Z">
        <w:r w:rsidRPr="00CE779A" w:rsidDel="006E0C99">
          <w:rPr>
            <w:rFonts w:ascii="台灣楷體" w:eastAsia="台灣楷體" w:hAnsi="台灣楷體" w:cs="Charis SIL"/>
          </w:rPr>
          <w:delText>使</w:delText>
        </w:r>
      </w:del>
      <w:ins w:id="1163" w:author="user" w:date="2015-03-21T23:41:00Z">
        <w:r w:rsidR="006E0C99" w:rsidRPr="00CE779A">
          <w:rPr>
            <w:rFonts w:ascii="台灣楷體" w:eastAsia="台灣楷體" w:hAnsi="台灣楷體" w:cs="Charis SIL"/>
          </w:rPr>
          <w:t>當</w:t>
        </w:r>
      </w:ins>
      <w:r w:rsidRPr="00CE779A">
        <w:rPr>
          <w:rFonts w:ascii="台灣楷體" w:eastAsia="台灣楷體" w:hAnsi="台灣楷體" w:cs="Charis SIL"/>
        </w:rPr>
        <w:t>獨攬親軍，</w:t>
      </w:r>
      <w:del w:id="1164" w:author="user" w:date="2015-03-13T22:09:00Z">
        <w:r w:rsidRPr="00CE779A" w:rsidDel="007415C8">
          <w:rPr>
            <w:rFonts w:ascii="台灣楷體" w:eastAsia="台灣楷體" w:hAnsi="台灣楷體" w:cs="Charis SIL"/>
          </w:rPr>
          <w:delText>但是</w:delText>
        </w:r>
      </w:del>
      <w:ins w:id="1165" w:author="user" w:date="2015-03-13T22:09:00Z">
        <w:r w:rsidR="007415C8" w:rsidRPr="00CE779A">
          <w:rPr>
            <w:rFonts w:ascii="台灣楷體" w:eastAsia="台灣楷體" w:hAnsi="台灣楷體" w:cs="Charis SIL"/>
          </w:rPr>
          <w:t>毋過</w:t>
        </w:r>
      </w:ins>
      <w:r w:rsidRPr="00CE779A">
        <w:rPr>
          <w:rFonts w:ascii="台灣楷體" w:eastAsia="台灣楷體" w:hAnsi="台灣楷體" w:cs="Charis SIL"/>
        </w:rPr>
        <w:t>馮某</w:t>
      </w:r>
      <w:del w:id="1166" w:author="user" w:date="2015-03-22T08:25:00Z">
        <w:r w:rsidRPr="00CE779A" w:rsidDel="005A3DA6">
          <w:rPr>
            <w:rFonts w:ascii="台灣楷體" w:eastAsia="台灣楷體" w:hAnsi="台灣楷體" w:cs="Charis SIL"/>
          </w:rPr>
          <w:delText>猶</w:delText>
        </w:r>
      </w:del>
      <w:ins w:id="1167" w:author="user" w:date="2015-03-22T08:25:00Z">
        <w:r w:rsidR="005A3DA6" w:rsidRPr="00CE779A">
          <w:rPr>
            <w:rFonts w:ascii="台灣楷體" w:eastAsia="台灣楷體" w:hAnsi="台灣楷體" w:cs="Charis SIL"/>
          </w:rPr>
          <w:t>嘛</w:t>
        </w:r>
      </w:ins>
      <w:del w:id="1168" w:author="user" w:date="2015-03-21T23:41:00Z">
        <w:r w:rsidRPr="00CE779A" w:rsidDel="006E0C99">
          <w:rPr>
            <w:rFonts w:ascii="台灣楷體" w:eastAsia="台灣楷體" w:hAnsi="台灣楷體" w:cs="Charis SIL"/>
          </w:rPr>
          <w:delText>使</w:delText>
        </w:r>
      </w:del>
      <w:ins w:id="1169" w:author="user" w:date="2015-03-21T23:41:00Z">
        <w:r w:rsidR="006E0C99" w:rsidRPr="00CE779A">
          <w:rPr>
            <w:rFonts w:ascii="台灣楷體" w:eastAsia="台灣楷體" w:hAnsi="台灣楷體" w:cs="Charis SIL"/>
          </w:rPr>
          <w:t>是</w:t>
        </w:r>
      </w:ins>
      <w:r w:rsidRPr="00CE779A">
        <w:rPr>
          <w:rFonts w:ascii="台灣楷體" w:eastAsia="台灣楷體" w:hAnsi="台灣楷體" w:cs="Charis SIL"/>
        </w:rPr>
        <w:t>無啥物顧慮ê。」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「當初i想欲</w:t>
      </w:r>
      <w:del w:id="1170" w:author="user" w:date="2015-03-21T23:41:00Z">
        <w:r w:rsidRPr="00CE779A" w:rsidDel="006E0C99">
          <w:rPr>
            <w:rFonts w:ascii="台灣楷體" w:eastAsia="台灣楷體" w:hAnsi="台灣楷體" w:cs="Charis SIL"/>
          </w:rPr>
          <w:delText>辭去</w:delText>
        </w:r>
      </w:del>
      <w:ins w:id="1171" w:author="user" w:date="2015-03-21T23:41:00Z">
        <w:r w:rsidR="006E0C99" w:rsidRPr="00CE779A">
          <w:rPr>
            <w:rFonts w:ascii="台灣楷體" w:eastAsia="台灣楷體" w:hAnsi="台灣楷體" w:cs="Charis SIL"/>
          </w:rPr>
          <w:t>辭掉</w:t>
        </w:r>
      </w:ins>
      <w:r w:rsidRPr="00CE779A">
        <w:rPr>
          <w:rFonts w:ascii="台灣楷體" w:eastAsia="台灣楷體" w:hAnsi="台灣楷體" w:cs="Charis SIL"/>
        </w:rPr>
        <w:t>侍衞，原來是假的。」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「i陪王爺西征失利，轉來東寧後受著指責，才假意講欲辭職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望山，人情奸巧，lí愛</w:t>
      </w:r>
      <w:del w:id="1172" w:author="user" w:date="2015-03-17T21:55:00Z">
        <w:r w:rsidRPr="00CE779A" w:rsidDel="008C2034">
          <w:rPr>
            <w:rFonts w:ascii="台灣楷體" w:eastAsia="台灣楷體" w:hAnsi="台灣楷體" w:cs="Charis SIL"/>
          </w:rPr>
          <w:delText>小心</w:delText>
        </w:r>
      </w:del>
      <w:ins w:id="1173" w:author="user" w:date="2015-03-17T21:55:00Z">
        <w:r w:rsidR="008C2034" w:rsidRPr="00CE779A">
          <w:rPr>
            <w:rFonts w:ascii="台灣楷體" w:eastAsia="台灣楷體" w:hAnsi="台灣楷體" w:cs="Charis SIL"/>
          </w:rPr>
          <w:t>謹慎</w:t>
        </w:r>
      </w:ins>
      <w:r w:rsidRPr="00CE779A">
        <w:rPr>
          <w:rFonts w:ascii="台灣楷體" w:eastAsia="台灣楷體" w:hAnsi="台灣楷體" w:cs="Charis SIL"/>
        </w:rPr>
        <w:t>做代誌。」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王爺會命人接任總</w:t>
      </w:r>
      <w:del w:id="1174" w:author="user" w:date="2015-03-17T21:55:00Z">
        <w:r w:rsidRPr="00CE779A" w:rsidDel="008C2034">
          <w:rPr>
            <w:rFonts w:ascii="台灣楷體" w:eastAsia="台灣楷體" w:hAnsi="台灣楷體" w:cs="Charis SIL"/>
          </w:rPr>
          <w:delText>至</w:delText>
        </w:r>
      </w:del>
      <w:ins w:id="1175" w:author="user" w:date="2015-03-17T21:55:00Z">
        <w:r w:rsidR="008C2034" w:rsidRPr="00CE779A">
          <w:rPr>
            <w:rFonts w:ascii="台灣楷體" w:eastAsia="台灣楷體" w:hAnsi="台灣楷體" w:cs="Charis SIL"/>
          </w:rPr>
          <w:t>制</w:t>
        </w:r>
      </w:ins>
      <w:r w:rsidRPr="00CE779A">
        <w:rPr>
          <w:rFonts w:ascii="台灣楷體" w:eastAsia="台灣楷體" w:hAnsi="台灣楷體" w:cs="Charis SIL"/>
        </w:rPr>
        <w:t>無？」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「這guá毋知，應該袂</w:t>
      </w:r>
      <w:del w:id="1176" w:author="user" w:date="2015-03-21T23:41:00Z">
        <w:r w:rsidRPr="00CE779A" w:rsidDel="006E0C99">
          <w:rPr>
            <w:rFonts w:ascii="台灣楷體" w:eastAsia="台灣楷體" w:hAnsi="台灣楷體" w:cs="Charis SIL"/>
          </w:rPr>
          <w:delText>pah</w:delText>
        </w:r>
      </w:del>
      <w:r w:rsidRPr="00CE779A">
        <w:rPr>
          <w:rFonts w:ascii="台灣楷體" w:eastAsia="台灣楷體" w:hAnsi="台灣楷體" w:cs="Charis SIL"/>
        </w:rPr>
        <w:t>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「總制爺按呢文武攏辭，東寧</w:t>
      </w:r>
      <w:del w:id="1177" w:author="user" w:date="2015-03-15T17:47:00Z">
        <w:r w:rsidRPr="00CE779A" w:rsidDel="00186E75">
          <w:rPr>
            <w:rFonts w:ascii="台灣楷體" w:eastAsia="台灣楷體" w:hAnsi="台灣楷體" w:cs="Charis SIL"/>
          </w:rPr>
          <w:delText>再</w:delText>
        </w:r>
      </w:del>
      <w:r w:rsidRPr="00CE779A">
        <w:rPr>
          <w:rFonts w:ascii="台灣楷體" w:eastAsia="台灣楷體" w:hAnsi="台灣楷體" w:cs="Charis SIL"/>
        </w:rPr>
        <w:t>無人</w:t>
      </w:r>
      <w:del w:id="1178" w:author="user" w:date="2015-03-15T17:48:00Z">
        <w:r w:rsidRPr="00CE779A" w:rsidDel="00186E75">
          <w:rPr>
            <w:rFonts w:ascii="台灣楷體" w:eastAsia="台灣楷體" w:hAnsi="台灣楷體" w:cs="Charis SIL"/>
          </w:rPr>
          <w:delText>會使</w:delText>
        </w:r>
      </w:del>
      <w:ins w:id="1179" w:author="user" w:date="2015-03-15T17:48:00Z">
        <w:r w:rsidR="00186E75" w:rsidRPr="00CE779A">
          <w:rPr>
            <w:rFonts w:ascii="台灣楷體" w:eastAsia="台灣楷體" w:hAnsi="台灣楷體" w:cs="Charis SIL"/>
          </w:rPr>
          <w:t>thang</w:t>
        </w:r>
      </w:ins>
      <w:r w:rsidRPr="00CE779A">
        <w:rPr>
          <w:rFonts w:ascii="台灣楷體" w:eastAsia="台灣楷體" w:hAnsi="台灣楷體" w:cs="Charis SIL"/>
        </w:rPr>
        <w:t>對付馮錫范矣。」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「這</w:t>
      </w:r>
      <w:ins w:id="1180" w:author="user" w:date="2015-03-15T17:48:00Z">
        <w:r w:rsidR="00186E75" w:rsidRPr="00CE779A">
          <w:rPr>
            <w:rFonts w:ascii="台灣楷體" w:eastAsia="台灣楷體" w:hAnsi="台灣楷體" w:cs="Charis SIL"/>
          </w:rPr>
          <w:t>無</w:t>
        </w:r>
      </w:ins>
      <w:r w:rsidRPr="00CE779A">
        <w:rPr>
          <w:rFonts w:ascii="台灣楷體" w:eastAsia="台灣楷體" w:hAnsi="台灣楷體" w:cs="Charis SIL"/>
        </w:rPr>
        <w:t>guá</w:t>
      </w:r>
      <w:del w:id="1181" w:author="user" w:date="2015-03-15T17:48:00Z">
        <w:r w:rsidRPr="00CE779A" w:rsidDel="00186E75">
          <w:rPr>
            <w:rFonts w:ascii="台灣楷體" w:eastAsia="台灣楷體" w:hAnsi="台灣楷體" w:cs="Charis SIL"/>
          </w:rPr>
          <w:delText>管袂著矣</w:delText>
        </w:r>
      </w:del>
      <w:ins w:id="1182" w:author="user" w:date="2015-03-15T17:48:00Z">
        <w:r w:rsidR="00186E75" w:rsidRPr="00CE779A">
          <w:rPr>
            <w:rFonts w:ascii="台灣楷體" w:eastAsia="台灣楷體" w:hAnsi="台灣楷體" w:cs="Charis SIL"/>
          </w:rPr>
          <w:t>的</w:t>
        </w:r>
      </w:ins>
      <w:ins w:id="1183" w:author="user" w:date="2015-03-17T21:55:00Z">
        <w:r w:rsidR="008C2034" w:rsidRPr="00CE779A">
          <w:rPr>
            <w:rFonts w:ascii="台灣楷體" w:eastAsia="台灣楷體" w:hAnsi="台灣楷體" w:cs="Charis SIL"/>
          </w:rPr>
          <w:t>tī代</w:t>
        </w:r>
      </w:ins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lí共彼兩百箍銀交予後面</w:t>
      </w:r>
      <w:ins w:id="1184" w:author="user" w:date="2015-03-21T23:42:00Z">
        <w:r w:rsidR="006E0C99" w:rsidRPr="00CE779A">
          <w:rPr>
            <w:rFonts w:ascii="台灣楷體" w:eastAsia="台灣楷體" w:hAnsi="台灣楷體" w:cs="Charis SIL"/>
          </w:rPr>
          <w:t>，</w:t>
        </w:r>
      </w:ins>
      <w:del w:id="1185" w:author="user" w:date="2015-03-15T17:48:00Z">
        <w:r w:rsidRPr="00CE779A" w:rsidDel="00186E75">
          <w:rPr>
            <w:rFonts w:ascii="台灣楷體" w:eastAsia="台灣楷體" w:hAnsi="台灣楷體" w:cs="Charis SIL"/>
          </w:rPr>
          <w:delText>各人</w:delText>
        </w:r>
      </w:del>
      <w:ins w:id="1186" w:author="user" w:date="2015-03-15T17:48:00Z">
        <w:r w:rsidR="00186E75" w:rsidRPr="00CE779A">
          <w:rPr>
            <w:rFonts w:ascii="台灣楷體" w:eastAsia="台灣楷體" w:hAnsi="台灣楷體" w:cs="Charis SIL"/>
          </w:rPr>
          <w:t>隨人</w:t>
        </w:r>
      </w:ins>
      <w:r w:rsidRPr="00CE779A">
        <w:rPr>
          <w:rFonts w:ascii="台灣楷體" w:eastAsia="台灣楷體" w:hAnsi="台灣楷體" w:cs="Charis SIL"/>
        </w:rPr>
        <w:t>去分</w:t>
      </w:r>
      <w:ins w:id="1187" w:author="user" w:date="2015-03-15T17:48:00Z">
        <w:r w:rsidR="00186E75" w:rsidRPr="00CE779A">
          <w:rPr>
            <w:rFonts w:ascii="台灣楷體" w:eastAsia="台灣楷體" w:hAnsi="台灣楷體" w:cs="Charis SIL"/>
          </w:rPr>
          <w:t>分咧</w:t>
        </w:r>
      </w:ins>
      <w:del w:id="1188" w:author="user" w:date="2015-03-15T17:48:00Z">
        <w:r w:rsidRPr="00CE779A" w:rsidDel="00186E75">
          <w:rPr>
            <w:rFonts w:ascii="台灣楷體" w:eastAsia="台灣楷體" w:hAnsi="台灣楷體" w:cs="Charis SIL"/>
          </w:rPr>
          <w:delText>去</w:delText>
        </w:r>
      </w:del>
      <w:r w:rsidRPr="00CE779A">
        <w:rPr>
          <w:rFonts w:ascii="台灣楷體" w:eastAsia="台灣楷體" w:hAnsi="台灣楷體" w:cs="Charis SIL"/>
        </w:rPr>
        <w:t>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「好！」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陳總制的查某囝，就是監國鄭克</w:t>
      </w:r>
      <w:r w:rsidRPr="00CE779A">
        <w:rPr>
          <w:rFonts w:ascii="台灣楷體" w:eastAsia="新細明體-ExtB" w:hAnsi="台灣楷體" w:cs="Charis SIL"/>
        </w:rPr>
        <w:t>𡒉</w:t>
      </w:r>
      <w:r w:rsidRPr="00CE779A">
        <w:rPr>
          <w:rFonts w:ascii="台灣楷體" w:eastAsia="台灣楷體" w:hAnsi="台灣楷體" w:cs="Charis SIL"/>
        </w:rPr>
        <w:t>夫人，明仔載欲來別莊省親，陳總制命素面</w:t>
      </w:r>
      <w:del w:id="1189" w:author="user" w:date="2015-03-21T23:42:00Z">
        <w:r w:rsidRPr="00CE779A" w:rsidDel="006E0C99">
          <w:rPr>
            <w:rFonts w:ascii="台灣楷體" w:eastAsia="台灣楷體" w:hAnsi="台灣楷體" w:cs="Charis SIL"/>
          </w:rPr>
          <w:delText>今暗</w:delText>
        </w:r>
      </w:del>
      <w:ins w:id="1190" w:author="user" w:date="2015-03-21T23:42:00Z">
        <w:r w:rsidR="006E0C99" w:rsidRPr="00CE779A">
          <w:rPr>
            <w:rFonts w:ascii="台灣楷體" w:eastAsia="台灣楷體" w:hAnsi="台灣楷體" w:cs="Charis SIL"/>
          </w:rPr>
          <w:t>下暗</w:t>
        </w:r>
      </w:ins>
      <w:ins w:id="1191" w:author="user" w:date="2015-03-15T17:49:00Z">
        <w:r w:rsidR="00186E75" w:rsidRPr="00CE779A">
          <w:rPr>
            <w:rFonts w:ascii="台灣楷體" w:eastAsia="台灣楷體" w:hAnsi="台灣楷體" w:cs="Charis SIL"/>
          </w:rPr>
          <w:t>去</w:t>
        </w:r>
      </w:ins>
      <w:del w:id="1192" w:author="user" w:date="2015-03-15T17:49:00Z">
        <w:r w:rsidRPr="00CE779A" w:rsidDel="00186E75">
          <w:rPr>
            <w:rFonts w:ascii="台灣楷體" w:eastAsia="台灣楷體" w:hAnsi="台灣楷體" w:cs="Charis SIL"/>
          </w:rPr>
          <w:delText>到</w:delText>
        </w:r>
      </w:del>
      <w:r w:rsidRPr="00CE779A">
        <w:rPr>
          <w:rFonts w:ascii="台灣楷體" w:eastAsia="台灣楷體" w:hAnsi="台灣楷體" w:cs="Charis SIL"/>
        </w:rPr>
        <w:t>安平</w:t>
      </w:r>
      <w:del w:id="1193" w:author="user" w:date="2015-03-15T17:49:00Z">
        <w:r w:rsidRPr="00CE779A" w:rsidDel="00186E75">
          <w:rPr>
            <w:rFonts w:ascii="台灣楷體" w:eastAsia="台灣楷體" w:hAnsi="台灣楷體" w:cs="Charis SIL"/>
          </w:rPr>
          <w:delText>去</w:delText>
        </w:r>
      </w:del>
      <w:r w:rsidRPr="00CE779A">
        <w:rPr>
          <w:rFonts w:ascii="台灣楷體" w:eastAsia="台灣楷體" w:hAnsi="台灣楷體" w:cs="Charis SIL"/>
        </w:rPr>
        <w:t>蹛，明仔載</w:t>
      </w:r>
      <w:del w:id="1194" w:author="user" w:date="2015-03-16T23:13:00Z">
        <w:r w:rsidRPr="00CE779A" w:rsidDel="00590E0E">
          <w:rPr>
            <w:rFonts w:ascii="台灣楷體" w:eastAsia="台灣楷體" w:hAnsi="台灣楷體" w:cs="Charis SIL"/>
          </w:rPr>
          <w:delText>一</w:delText>
        </w:r>
      </w:del>
      <w:r w:rsidRPr="00CE779A">
        <w:rPr>
          <w:rFonts w:ascii="台灣楷體" w:eastAsia="台灣楷體" w:hAnsi="台灣楷體" w:cs="Charis SIL"/>
        </w:rPr>
        <w:t>透早陪監國夫人轉來。望山送素面去坐</w:t>
      </w:r>
      <w:del w:id="1195" w:author="user" w:date="2015-03-17T17:13:00Z">
        <w:r w:rsidRPr="00CE779A" w:rsidDel="00857E7E">
          <w:rPr>
            <w:rFonts w:ascii="台灣楷體" w:eastAsia="台灣楷體" w:hAnsi="台灣楷體" w:cs="Charis SIL"/>
          </w:rPr>
          <w:delText>舢板</w:delText>
        </w:r>
      </w:del>
      <w:ins w:id="1196" w:author="user" w:date="2015-03-17T17:13:00Z">
        <w:r w:rsidR="00857E7E" w:rsidRPr="00CE779A">
          <w:rPr>
            <w:rFonts w:ascii="台灣楷體" w:eastAsia="台灣楷體" w:hAnsi="台灣楷體" w:cs="Charis SIL"/>
          </w:rPr>
          <w:t>舢舨</w:t>
        </w:r>
      </w:ins>
      <w:r w:rsidRPr="00CE779A">
        <w:rPr>
          <w:rFonts w:ascii="台灣楷體" w:eastAsia="台灣楷體" w:hAnsi="台灣楷體" w:cs="Charis SIL"/>
        </w:rPr>
        <w:t>過港，一</w:t>
      </w:r>
      <w:del w:id="1197" w:author="user" w:date="2015-03-20T23:31:00Z">
        <w:r w:rsidRPr="00CE779A" w:rsidDel="00AA317E">
          <w:rPr>
            <w:rFonts w:ascii="台灣楷體" w:eastAsia="台灣楷體" w:hAnsi="台灣楷體" w:cs="Charis SIL"/>
          </w:rPr>
          <w:delText>路</w:delText>
        </w:r>
      </w:del>
      <w:ins w:id="1198" w:author="user" w:date="2015-03-20T23:31:00Z">
        <w:r w:rsidR="00AA317E" w:rsidRPr="00CE779A">
          <w:rPr>
            <w:rFonts w:ascii="台灣楷體" w:eastAsia="台灣楷體" w:hAnsi="台灣楷體" w:cs="Charis SIL"/>
          </w:rPr>
          <w:t>路</w:t>
        </w:r>
      </w:ins>
      <w:ins w:id="1199" w:author="user" w:date="2015-03-21T23:43:00Z">
        <w:r w:rsidR="006E0C99" w:rsidRPr="00CE779A">
          <w:rPr>
            <w:rFonts w:ascii="台灣楷體" w:eastAsia="台灣楷體" w:hAnsi="台灣楷體" w:cs="Charis SIL"/>
          </w:rPr>
          <w:t>上</w:t>
        </w:r>
      </w:ins>
      <w:r w:rsidRPr="00CE779A">
        <w:rPr>
          <w:rFonts w:ascii="台灣楷體" w:eastAsia="台灣楷體" w:hAnsi="台灣楷體" w:cs="Charis SIL"/>
        </w:rPr>
        <w:t>兩人</w:t>
      </w:r>
      <w:del w:id="1200" w:author="user" w:date="2015-03-16T23:13:00Z">
        <w:r w:rsidRPr="00CE779A" w:rsidDel="00590E0E">
          <w:rPr>
            <w:rFonts w:ascii="台灣楷體" w:eastAsia="台灣楷體" w:hAnsi="台灣楷體" w:cs="Charis SIL"/>
          </w:rPr>
          <w:delText>行行</w:delText>
        </w:r>
      </w:del>
      <w:ins w:id="1201" w:author="user" w:date="2015-03-16T23:13:00Z">
        <w:r w:rsidR="00590E0E" w:rsidRPr="00CE779A">
          <w:rPr>
            <w:rFonts w:ascii="台灣楷體" w:eastAsia="台灣楷體" w:hAnsi="台灣楷體" w:cs="Charis SIL"/>
          </w:rPr>
          <w:t>那行</w:t>
        </w:r>
      </w:ins>
      <w:del w:id="1202" w:author="user" w:date="2015-03-16T23:13:00Z">
        <w:r w:rsidRPr="00CE779A" w:rsidDel="00590E0E">
          <w:rPr>
            <w:rFonts w:ascii="台灣楷體" w:eastAsia="台灣楷體" w:hAnsi="台灣楷體" w:cs="Charis SIL"/>
          </w:rPr>
          <w:delText>停</w:delText>
        </w:r>
      </w:del>
      <w:ins w:id="1203" w:author="user" w:date="2015-03-16T23:13:00Z">
        <w:r w:rsidR="00590E0E" w:rsidRPr="00CE779A">
          <w:rPr>
            <w:rFonts w:ascii="台灣楷體" w:eastAsia="台灣楷體" w:hAnsi="台灣楷體" w:cs="Charis SIL"/>
          </w:rPr>
          <w:t>那</w:t>
        </w:r>
      </w:ins>
      <w:del w:id="1204" w:author="user" w:date="2015-03-16T23:13:00Z">
        <w:r w:rsidRPr="00CE779A" w:rsidDel="00590E0E">
          <w:rPr>
            <w:rFonts w:ascii="台灣楷體" w:eastAsia="台灣楷體" w:hAnsi="台灣楷體" w:cs="Charis SIL"/>
          </w:rPr>
          <w:delText>停</w:delText>
        </w:r>
      </w:del>
      <w:ins w:id="1205" w:author="user" w:date="2015-03-16T23:13:00Z">
        <w:r w:rsidR="00590E0E" w:rsidRPr="00CE779A">
          <w:rPr>
            <w:rFonts w:ascii="台灣楷體" w:eastAsia="台灣楷體" w:hAnsi="台灣楷體" w:cs="Charis SIL"/>
          </w:rPr>
          <w:t>歇</w:t>
        </w:r>
      </w:ins>
      <w:r w:rsidRPr="00CE779A">
        <w:rPr>
          <w:rFonts w:ascii="台灣楷體" w:eastAsia="台灣楷體" w:hAnsi="台灣楷體" w:cs="Charis SIL"/>
        </w:rPr>
        <w:t>，不知不覺來到新港溪邊。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新港溪自新港番社經蔦松街佮洲仔尾流入台江內港，因為</w:t>
      </w:r>
      <w:del w:id="1206" w:author="user" w:date="2015-03-22T08:27:00Z">
        <w:r w:rsidRPr="00CE779A" w:rsidDel="0056032C">
          <w:rPr>
            <w:rFonts w:ascii="台灣楷體" w:eastAsia="台灣楷體" w:hAnsi="台灣楷體" w:cs="Charis SIL"/>
          </w:rPr>
          <w:delText>漲潮</w:delText>
        </w:r>
      </w:del>
      <w:ins w:id="1207" w:author="user" w:date="2015-03-22T08:27:00Z">
        <w:r w:rsidR="0056032C" w:rsidRPr="00CE779A">
          <w:rPr>
            <w:rFonts w:ascii="台灣楷體" w:eastAsia="台灣楷體" w:hAnsi="台灣楷體" w:cs="Charis SIL"/>
          </w:rPr>
          <w:t>大流</w:t>
        </w:r>
      </w:ins>
      <w:r w:rsidRPr="00CE779A">
        <w:rPr>
          <w:rFonts w:ascii="台灣楷體" w:eastAsia="台灣楷體" w:hAnsi="台灣楷體" w:cs="Charis SIL"/>
        </w:rPr>
        <w:t>時海水</w:t>
      </w:r>
      <w:del w:id="1208" w:author="user" w:date="2015-03-22T08:27:00Z">
        <w:r w:rsidRPr="00CE779A" w:rsidDel="0056032C">
          <w:rPr>
            <w:rFonts w:ascii="台灣楷體" w:eastAsia="台灣楷體" w:hAnsi="台灣楷體" w:cs="Charis SIL"/>
          </w:rPr>
          <w:delText>倒灌</w:delText>
        </w:r>
      </w:del>
      <w:ins w:id="1209" w:author="user" w:date="2015-03-22T08:27:00Z">
        <w:r w:rsidR="0056032C" w:rsidRPr="00CE779A">
          <w:rPr>
            <w:rFonts w:ascii="台灣楷體" w:eastAsia="台灣楷體" w:hAnsi="台灣楷體" w:cs="Charis SIL"/>
          </w:rPr>
          <w:t>倒激</w:t>
        </w:r>
      </w:ins>
      <w:r w:rsidRPr="00CE779A">
        <w:rPr>
          <w:rFonts w:ascii="台灣楷體" w:eastAsia="台灣楷體" w:hAnsi="台灣楷體" w:cs="Charis SIL"/>
        </w:rPr>
        <w:t>，溪中全是鹹水，所以新港溪閣叫</w:t>
      </w:r>
      <w:del w:id="1210" w:author="user" w:date="2015-03-15T17:29:00Z">
        <w:r w:rsidRPr="00CE779A" w:rsidDel="00D26242">
          <w:rPr>
            <w:rFonts w:ascii="台灣楷體" w:eastAsia="台灣楷體" w:hAnsi="台灣楷體" w:cs="Charis SIL"/>
          </w:rPr>
          <w:delText>塩</w:delText>
        </w:r>
      </w:del>
      <w:ins w:id="1211" w:author="user" w:date="2015-03-15T17:29:00Z">
        <w:r w:rsidR="00D26242" w:rsidRPr="00CE779A">
          <w:rPr>
            <w:rFonts w:ascii="台灣楷體" w:eastAsia="台灣楷體" w:hAnsi="台灣楷體" w:cs="Charis SIL"/>
          </w:rPr>
          <w:t>鹽</w:t>
        </w:r>
      </w:ins>
      <w:r w:rsidRPr="00CE779A">
        <w:rPr>
          <w:rFonts w:ascii="台灣楷體" w:eastAsia="台灣楷體" w:hAnsi="台灣楷體" w:cs="Charis SIL"/>
        </w:rPr>
        <w:t>水溪。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陳家別莊離溪邊誠遠，兩人行誠久，</w:t>
      </w:r>
      <w:del w:id="1212" w:author="user" w:date="2015-03-17T21:56:00Z">
        <w:r w:rsidRPr="00CE779A" w:rsidDel="008C2034">
          <w:rPr>
            <w:rFonts w:ascii="台灣楷體" w:eastAsia="台灣楷體" w:hAnsi="台灣楷體" w:cs="Charis SIL"/>
          </w:rPr>
          <w:delText>攏</w:delText>
        </w:r>
      </w:del>
      <w:r w:rsidRPr="00CE779A">
        <w:rPr>
          <w:rFonts w:ascii="台灣楷體" w:eastAsia="台灣楷體" w:hAnsi="台灣楷體" w:cs="Charis SIL"/>
        </w:rPr>
        <w:t>感覺</w:t>
      </w:r>
      <w:ins w:id="1213" w:author="user" w:date="2015-03-17T21:56:00Z">
        <w:r w:rsidR="008C2034" w:rsidRPr="00CE779A">
          <w:rPr>
            <w:rFonts w:ascii="台灣楷體" w:eastAsia="台灣楷體" w:hAnsi="台灣楷體" w:cs="Charis SIL"/>
          </w:rPr>
          <w:t>真</w:t>
        </w:r>
      </w:ins>
      <w:r w:rsidRPr="00CE779A">
        <w:rPr>
          <w:rFonts w:ascii="台灣楷體" w:eastAsia="台灣楷體" w:hAnsi="台灣楷體" w:cs="Charis SIL"/>
        </w:rPr>
        <w:t>忝</w:t>
      </w:r>
      <w:del w:id="1214" w:author="user" w:date="2015-03-17T21:57:00Z">
        <w:r w:rsidRPr="00CE779A" w:rsidDel="008C2034">
          <w:rPr>
            <w:rFonts w:ascii="台灣楷體" w:eastAsia="台灣楷體" w:hAnsi="台灣楷體" w:cs="Charis SIL"/>
          </w:rPr>
          <w:delText>矣</w:delText>
        </w:r>
      </w:del>
      <w:r w:rsidRPr="00CE779A">
        <w:rPr>
          <w:rFonts w:ascii="台灣楷體" w:eastAsia="台灣楷體" w:hAnsi="台灣楷體" w:cs="Charis SIL"/>
        </w:rPr>
        <w:t>。雖然欲暗仔，天氣猶</w:t>
      </w:r>
      <w:del w:id="1215" w:author="user" w:date="2015-03-22T08:27:00Z">
        <w:r w:rsidRPr="00CE779A" w:rsidDel="0056032C">
          <w:rPr>
            <w:rFonts w:ascii="台灣楷體" w:eastAsia="台灣楷體" w:hAnsi="台灣楷體" w:cs="Charis SIL"/>
          </w:rPr>
          <w:delText>誠</w:delText>
        </w:r>
      </w:del>
      <w:r w:rsidRPr="00CE779A">
        <w:rPr>
          <w:rFonts w:ascii="台灣楷體" w:eastAsia="台灣楷體" w:hAnsi="台灣楷體" w:cs="Charis SIL"/>
        </w:rPr>
        <w:t>熱</w:t>
      </w:r>
      <w:ins w:id="1216" w:author="user" w:date="2015-03-17T21:57:00Z">
        <w:r w:rsidR="008C2034" w:rsidRPr="00CE779A">
          <w:rPr>
            <w:rFonts w:ascii="台灣楷體" w:eastAsia="台灣楷體" w:hAnsi="台灣楷體" w:cs="Charis SIL"/>
          </w:rPr>
          <w:t>熁熁</w:t>
        </w:r>
      </w:ins>
      <w:r w:rsidRPr="00CE779A">
        <w:rPr>
          <w:rFonts w:ascii="台灣楷體" w:eastAsia="台灣楷體" w:hAnsi="台灣楷體" w:cs="Charis SIL"/>
        </w:rPr>
        <w:t>，日頭</w:t>
      </w:r>
      <w:del w:id="1217" w:author="user" w:date="2015-03-17T21:57:00Z">
        <w:r w:rsidRPr="00CE779A" w:rsidDel="008C2034">
          <w:rPr>
            <w:rFonts w:ascii="台灣楷體" w:eastAsia="台灣楷體" w:hAnsi="台灣楷體" w:cs="Charis SIL"/>
          </w:rPr>
          <w:delText>閣燒</w:delText>
        </w:r>
      </w:del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(p.45)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del w:id="1218" w:author="user" w:date="2015-03-17T21:57:00Z">
        <w:r w:rsidRPr="00CE779A" w:rsidDel="008C2034">
          <w:rPr>
            <w:rFonts w:ascii="台灣楷體" w:eastAsia="台灣楷體" w:hAnsi="台灣楷體" w:cs="Charis SIL"/>
          </w:rPr>
          <w:delText>閣</w:delText>
        </w:r>
      </w:del>
      <w:r w:rsidRPr="00CE779A">
        <w:rPr>
          <w:rFonts w:ascii="台灣楷體" w:eastAsia="台灣楷體" w:hAnsi="台灣楷體" w:cs="Charis SIL"/>
        </w:rPr>
        <w:t>毒</w:t>
      </w:r>
      <w:ins w:id="1219" w:author="user" w:date="2015-03-22T08:28:00Z">
        <w:r w:rsidR="0056032C" w:rsidRPr="00CE779A">
          <w:rPr>
            <w:rFonts w:ascii="台灣楷體" w:eastAsia="台灣楷體" w:hAnsi="台灣楷體" w:cs="Charis SIL"/>
          </w:rPr>
          <w:t>咬</w:t>
        </w:r>
      </w:ins>
      <w:ins w:id="1220" w:author="user" w:date="2015-03-21T23:43:00Z">
        <w:r w:rsidR="006E0C99" w:rsidRPr="00CE779A">
          <w:rPr>
            <w:rFonts w:ascii="台灣楷體" w:eastAsia="台灣楷體" w:hAnsi="台灣楷體" w:cs="Charis SIL"/>
          </w:rPr>
          <w:t>甲</w:t>
        </w:r>
      </w:ins>
      <w:ins w:id="1221" w:author="user" w:date="2015-03-17T21:57:00Z">
        <w:r w:rsidR="008C2034" w:rsidRPr="00CE779A">
          <w:rPr>
            <w:rFonts w:ascii="台灣楷體" w:eastAsia="台灣楷體" w:hAnsi="台灣楷體" w:cs="Charis SIL"/>
          </w:rPr>
          <w:t>人真艱苦</w:t>
        </w:r>
      </w:ins>
      <w:ins w:id="1222" w:author="user" w:date="2015-03-22T08:28:00Z">
        <w:r w:rsidR="0056032C" w:rsidRPr="00CE779A">
          <w:rPr>
            <w:rFonts w:ascii="台灣楷體" w:eastAsia="台灣楷體" w:hAnsi="台灣楷體" w:cs="Charis SIL"/>
          </w:rPr>
          <w:t>罪過</w:t>
        </w:r>
      </w:ins>
      <w:r w:rsidRPr="00CE779A">
        <w:rPr>
          <w:rFonts w:ascii="台灣楷體" w:eastAsia="台灣楷體" w:hAnsi="台灣楷體" w:cs="Charis SIL"/>
        </w:rPr>
        <w:t>，望山話本來就</w:t>
      </w:r>
      <w:del w:id="1223" w:author="user" w:date="2015-03-21T23:44:00Z">
        <w:r w:rsidRPr="00CE779A" w:rsidDel="006E0C99">
          <w:rPr>
            <w:rFonts w:ascii="台灣楷體" w:eastAsia="台灣楷體" w:hAnsi="台灣楷體" w:cs="Charis SIL"/>
          </w:rPr>
          <w:delText>誠</w:delText>
        </w:r>
      </w:del>
      <w:r w:rsidRPr="00CE779A">
        <w:rPr>
          <w:rFonts w:ascii="台灣楷體" w:eastAsia="台灣楷體" w:hAnsi="台灣楷體" w:cs="Charis SIL"/>
        </w:rPr>
        <w:t>少，如今心情無好，</w:t>
      </w:r>
      <w:del w:id="1224" w:author="user" w:date="2015-03-17T21:57:00Z">
        <w:r w:rsidRPr="00CE779A" w:rsidDel="008C2034">
          <w:rPr>
            <w:rFonts w:ascii="台灣楷體" w:eastAsia="台灣楷體" w:hAnsi="台灣楷體" w:cs="Charis SIL"/>
          </w:rPr>
          <w:delText>更加</w:delText>
        </w:r>
      </w:del>
      <w:ins w:id="1225" w:author="user" w:date="2015-03-17T21:57:00Z">
        <w:r w:rsidR="008C2034" w:rsidRPr="00CE779A">
          <w:rPr>
            <w:rFonts w:ascii="台灣楷體" w:eastAsia="台灣楷體" w:hAnsi="台灣楷體" w:cs="Charis SIL"/>
          </w:rPr>
          <w:t>閣較</w:t>
        </w:r>
      </w:ins>
      <w:r w:rsidRPr="00CE779A">
        <w:rPr>
          <w:rFonts w:ascii="台灣楷體" w:eastAsia="台灣楷體" w:hAnsi="台灣楷體" w:cs="Charis SIL"/>
        </w:rPr>
        <w:t>無話通講。兩人恬恬仔行，欲到溪岸</w:t>
      </w:r>
      <w:ins w:id="1226" w:author="user" w:date="2015-03-17T21:57:00Z">
        <w:r w:rsidR="008C2034" w:rsidRPr="00CE779A">
          <w:rPr>
            <w:rFonts w:ascii="台灣楷體" w:eastAsia="台灣楷體" w:hAnsi="台灣楷體" w:cs="Charis SIL"/>
          </w:rPr>
          <w:t>的</w:t>
        </w:r>
      </w:ins>
      <w:r w:rsidRPr="00CE779A">
        <w:rPr>
          <w:rFonts w:ascii="台灣楷體" w:eastAsia="台灣楷體" w:hAnsi="台灣楷體" w:cs="Charis SIL"/>
        </w:rPr>
        <w:t>時，</w:t>
      </w:r>
      <w:del w:id="1227" w:author="user" w:date="2015-03-10T00:42:00Z">
        <w:r w:rsidRPr="00CE779A" w:rsidDel="00801227">
          <w:rPr>
            <w:rFonts w:ascii="台灣楷體" w:eastAsia="台灣楷體" w:hAnsi="台灣楷體" w:cs="Charis SIL"/>
          </w:rPr>
          <w:delText>廳</w:delText>
        </w:r>
      </w:del>
      <w:ins w:id="1228" w:author="user" w:date="2015-03-10T00:42:00Z">
        <w:r w:rsidR="00801227" w:rsidRPr="00CE779A">
          <w:rPr>
            <w:rFonts w:ascii="台灣楷體" w:eastAsia="台灣楷體" w:hAnsi="台灣楷體" w:cs="Charis SIL"/>
          </w:rPr>
          <w:t>聽</w:t>
        </w:r>
      </w:ins>
      <w:r w:rsidRPr="00CE779A">
        <w:rPr>
          <w:rFonts w:ascii="台灣楷體" w:eastAsia="台灣楷體" w:hAnsi="台灣楷體" w:cs="Charis SIL"/>
        </w:rPr>
        <w:t>素面</w:t>
      </w:r>
      <w:del w:id="1229" w:author="user" w:date="2015-03-21T23:44:00Z">
        <w:r w:rsidRPr="00CE779A" w:rsidDel="006E0C99">
          <w:rPr>
            <w:rFonts w:ascii="台灣楷體" w:eastAsia="台灣楷體" w:hAnsi="台灣楷體" w:cs="Charis SIL"/>
          </w:rPr>
          <w:delText>一</w:delText>
        </w:r>
      </w:del>
      <w:del w:id="1230" w:author="user" w:date="2015-03-17T21:56:00Z">
        <w:r w:rsidRPr="00CE779A" w:rsidDel="008C2034">
          <w:rPr>
            <w:rFonts w:ascii="台灣楷體" w:eastAsia="台灣楷體" w:hAnsi="台灣楷體" w:cs="Charis SIL"/>
          </w:rPr>
          <w:delText>爿</w:delText>
        </w:r>
      </w:del>
      <w:ins w:id="1231" w:author="user" w:date="2015-03-21T23:44:00Z">
        <w:r w:rsidR="006E0C99" w:rsidRPr="00CE779A">
          <w:rPr>
            <w:rFonts w:ascii="台灣楷體" w:eastAsia="台灣楷體" w:hAnsi="台灣楷體" w:cs="Charis SIL"/>
          </w:rPr>
          <w:t>那</w:t>
        </w:r>
      </w:ins>
      <w:r w:rsidRPr="00CE779A">
        <w:rPr>
          <w:rFonts w:ascii="台灣楷體" w:eastAsia="台灣楷體" w:hAnsi="台灣楷體" w:cs="Charis SIL"/>
        </w:rPr>
        <w:t>吐大氣</w:t>
      </w:r>
      <w:del w:id="1232" w:author="user" w:date="2015-03-21T23:44:00Z">
        <w:r w:rsidRPr="00CE779A" w:rsidDel="006E0C99">
          <w:rPr>
            <w:rFonts w:ascii="台灣楷體" w:eastAsia="台灣楷體" w:hAnsi="台灣楷體" w:cs="Charis SIL"/>
          </w:rPr>
          <w:delText>一</w:delText>
        </w:r>
      </w:del>
      <w:del w:id="1233" w:author="user" w:date="2015-03-17T21:56:00Z">
        <w:r w:rsidRPr="00CE779A" w:rsidDel="008C2034">
          <w:rPr>
            <w:rFonts w:ascii="台灣楷體" w:eastAsia="台灣楷體" w:hAnsi="台灣楷體" w:cs="Charis SIL"/>
          </w:rPr>
          <w:delText>爿</w:delText>
        </w:r>
      </w:del>
      <w:ins w:id="1234" w:author="user" w:date="2015-03-21T23:44:00Z">
        <w:r w:rsidR="006E0C99" w:rsidRPr="00CE779A">
          <w:rPr>
            <w:rFonts w:ascii="台灣楷體" w:eastAsia="台灣楷體" w:hAnsi="台灣楷體" w:cs="Charis SIL"/>
          </w:rPr>
          <w:t>那</w:t>
        </w:r>
      </w:ins>
      <w:r w:rsidRPr="00CE779A">
        <w:rPr>
          <w:rFonts w:ascii="台灣楷體" w:eastAsia="台灣楷體" w:hAnsi="台灣楷體" w:cs="Charis SIL"/>
        </w:rPr>
        <w:t>開喙講：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「望山，以後lán兩人見面的機會</w:t>
      </w:r>
      <w:ins w:id="1235" w:author="user" w:date="2015-03-22T08:28:00Z">
        <w:r w:rsidR="0056032C" w:rsidRPr="00CE779A">
          <w:rPr>
            <w:rFonts w:ascii="台灣楷體" w:eastAsia="台灣楷體" w:hAnsi="台灣楷體" w:cs="Charis SIL"/>
          </w:rPr>
          <w:t>會愈</w:t>
        </w:r>
      </w:ins>
      <w:r w:rsidRPr="00CE779A">
        <w:rPr>
          <w:rFonts w:ascii="台灣楷體" w:eastAsia="台灣楷體" w:hAnsi="台灣楷體" w:cs="Charis SIL"/>
        </w:rPr>
        <w:t>少矣。」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「guá會定定來見總制爺。」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素面搖頭講：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「袂，lí袂。劉國軒接管勇衞鎮</w:t>
      </w:r>
      <w:del w:id="1236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ins w:id="1237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，哪會予lí</w:t>
      </w:r>
      <w:del w:id="1238" w:author="user" w:date="2015-03-22T08:28:00Z">
        <w:r w:rsidRPr="00CE779A" w:rsidDel="0056032C">
          <w:rPr>
            <w:rFonts w:ascii="台灣楷體" w:eastAsia="台灣楷體" w:hAnsi="台灣楷體" w:cs="Charis SIL"/>
          </w:rPr>
          <w:delText>烏白</w:delText>
        </w:r>
      </w:del>
      <w:ins w:id="1239" w:author="user" w:date="2015-03-22T08:28:00Z">
        <w:r w:rsidR="0056032C" w:rsidRPr="00CE779A">
          <w:rPr>
            <w:rFonts w:ascii="台灣楷體" w:eastAsia="台灣楷體" w:hAnsi="台灣楷體" w:cs="Charis SIL"/>
          </w:rPr>
          <w:t>拋</w:t>
        </w:r>
      </w:ins>
      <w:ins w:id="1240" w:author="user" w:date="2015-03-22T08:29:00Z">
        <w:r w:rsidR="0056032C" w:rsidRPr="00CE779A">
          <w:rPr>
            <w:rFonts w:ascii="台灣楷體" w:eastAsia="台灣楷體" w:hAnsi="台灣楷體" w:cs="Charis SIL"/>
          </w:rPr>
          <w:t>拋</w:t>
        </w:r>
      </w:ins>
      <w:r w:rsidRPr="00CE779A">
        <w:rPr>
          <w:rFonts w:ascii="台灣楷體" w:eastAsia="台灣楷體" w:hAnsi="台灣楷體" w:cs="Charis SIL"/>
        </w:rPr>
        <w:t>走？」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「guá總有時間來啊！」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「lí有時間嘛無一定肯來看guá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五月節lí就毋肯</w:t>
      </w:r>
      <w:del w:id="1241" w:author="user" w:date="2015-03-21T23:44:00Z">
        <w:r w:rsidRPr="00CE779A" w:rsidDel="006E0C99">
          <w:rPr>
            <w:rFonts w:ascii="台灣楷體" w:eastAsia="台灣楷體" w:hAnsi="台灣楷體" w:cs="Charis SIL"/>
          </w:rPr>
          <w:delText>到</w:delText>
        </w:r>
      </w:del>
      <w:ins w:id="1242" w:author="user" w:date="2015-03-21T23:44:00Z">
        <w:r w:rsidR="006E0C99" w:rsidRPr="00CE779A">
          <w:rPr>
            <w:rFonts w:ascii="台灣楷體" w:eastAsia="台灣楷體" w:hAnsi="台灣楷體" w:cs="Charis SIL"/>
          </w:rPr>
          <w:t>來</w:t>
        </w:r>
      </w:ins>
      <w:r w:rsidRPr="00CE779A">
        <w:rPr>
          <w:rFonts w:ascii="台灣楷體" w:eastAsia="台灣楷體" w:hAnsi="台灣楷體" w:cs="Charis SIL"/>
        </w:rPr>
        <w:t>guán兜食肉粽。」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「許姑i……」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「總是講i，管guán</w:t>
      </w:r>
      <w:del w:id="1243" w:author="user" w:date="2015-03-10T00:43:00Z">
        <w:r w:rsidRPr="00CE779A" w:rsidDel="00801227">
          <w:rPr>
            <w:rFonts w:ascii="台灣楷體" w:eastAsia="台灣楷體" w:hAnsi="台灣楷體" w:cs="Charis SIL"/>
          </w:rPr>
          <w:delText>媽</w:delText>
        </w:r>
      </w:del>
      <w:ins w:id="1244" w:author="user" w:date="2015-03-10T00:43:00Z">
        <w:r w:rsidR="00801227" w:rsidRPr="00CE779A">
          <w:rPr>
            <w:rFonts w:ascii="台灣楷體" w:eastAsia="台灣楷體" w:hAnsi="台灣楷體" w:cs="Charis SIL"/>
          </w:rPr>
          <w:t>阿母</w:t>
        </w:r>
      </w:ins>
      <w:r w:rsidRPr="00CE779A">
        <w:rPr>
          <w:rFonts w:ascii="台灣楷體" w:eastAsia="台灣楷體" w:hAnsi="台灣楷體" w:cs="Charis SIL"/>
        </w:rPr>
        <w:t>創啥？舵公伯毋是</w:t>
      </w:r>
      <w:ins w:id="1245" w:author="user" w:date="2015-03-22T08:29:00Z">
        <w:r w:rsidR="0056032C" w:rsidRPr="00CE779A">
          <w:rPr>
            <w:rFonts w:ascii="台灣楷體" w:eastAsia="台灣楷體" w:hAnsi="台灣楷體" w:cs="Charis SIL"/>
          </w:rPr>
          <w:t>有開喙共lí</w:t>
        </w:r>
      </w:ins>
      <w:r w:rsidRPr="00CE779A">
        <w:rPr>
          <w:rFonts w:ascii="台灣楷體" w:eastAsia="台灣楷體" w:hAnsi="台灣楷體" w:cs="Charis SIL"/>
        </w:rPr>
        <w:t>請</w:t>
      </w:r>
      <w:del w:id="1246" w:author="user" w:date="2015-03-22T08:29:00Z">
        <w:r w:rsidRPr="00CE779A" w:rsidDel="0056032C">
          <w:rPr>
            <w:rFonts w:ascii="台灣楷體" w:eastAsia="台灣楷體" w:hAnsi="台灣楷體" w:cs="Charis SIL"/>
          </w:rPr>
          <w:delText>過lí矣</w:delText>
        </w:r>
      </w:del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「guá共lí講過，我歹勢去lín兜過節。」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「哼！歹勢！lí這个人就是</w:t>
      </w:r>
      <w:del w:id="1247" w:author="user" w:date="2015-03-21T23:45:00Z">
        <w:r w:rsidRPr="00CE779A" w:rsidDel="006E0C99">
          <w:rPr>
            <w:rFonts w:ascii="台灣楷體" w:eastAsia="台灣楷體" w:hAnsi="台灣楷體" w:cs="Charis SIL"/>
          </w:rPr>
          <w:delText>按呢</w:delText>
        </w:r>
      </w:del>
      <w:ins w:id="1248" w:author="user" w:date="2015-03-21T23:45:00Z">
        <w:r w:rsidR="006E0C99" w:rsidRPr="00CE779A">
          <w:rPr>
            <w:rFonts w:ascii="台灣楷體" w:eastAsia="台灣楷體" w:hAnsi="台灣楷體" w:cs="Charis SIL"/>
          </w:rPr>
          <w:t>遮爾</w:t>
        </w:r>
      </w:ins>
      <w:r w:rsidRPr="00CE779A">
        <w:rPr>
          <w:rFonts w:ascii="台灣楷體" w:eastAsia="台灣楷體" w:hAnsi="台灣楷體" w:cs="Charis SIL"/>
        </w:rPr>
        <w:t>無路用！按呢落去，lán的代誌，哪會有結局？」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「莫驚guán阿母……</w:t>
      </w:r>
      <w:del w:id="1249" w:author="user" w:date="2015-03-22T08:30:00Z">
        <w:r w:rsidRPr="00CE779A" w:rsidDel="0056032C">
          <w:rPr>
            <w:rFonts w:ascii="台灣楷體" w:eastAsia="台灣楷體" w:hAnsi="台灣楷體" w:cs="Charis SIL"/>
          </w:rPr>
          <w:delText>對</w:delText>
        </w:r>
      </w:del>
      <w:ins w:id="1250" w:author="user" w:date="2015-03-22T08:30:00Z">
        <w:r w:rsidR="0056032C" w:rsidRPr="00CE779A">
          <w:rPr>
            <w:rFonts w:ascii="台灣楷體" w:eastAsia="台灣楷體" w:hAnsi="台灣楷體" w:cs="Charis SIL"/>
          </w:rPr>
          <w:t>著啦</w:t>
        </w:r>
      </w:ins>
      <w:r w:rsidRPr="00CE779A">
        <w:rPr>
          <w:rFonts w:ascii="台灣楷體" w:eastAsia="台灣楷體" w:hAnsi="台灣楷體" w:cs="Charis SIL"/>
        </w:rPr>
        <w:t>，今仔日guá分</w:t>
      </w:r>
      <w:ins w:id="1251" w:author="user" w:date="2015-03-22T08:30:00Z">
        <w:r w:rsidR="0056032C" w:rsidRPr="00CE779A">
          <w:rPr>
            <w:rFonts w:ascii="台灣楷體" w:eastAsia="台灣楷體" w:hAnsi="台灣楷體" w:cs="Charis SIL"/>
          </w:rPr>
          <w:t>著</w:t>
        </w:r>
      </w:ins>
      <w:r w:rsidRPr="00CE779A">
        <w:rPr>
          <w:rFonts w:ascii="台灣楷體" w:eastAsia="台灣楷體" w:hAnsi="台灣楷體" w:cs="Charis SIL"/>
        </w:rPr>
        <w:t>一箍銀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素面對橐袋仔摸出一个番銀，欲交予望山：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guá交予lí，lí儉起來，以後guá有賞銀攏欲交予lí，lí</w:t>
      </w:r>
      <w:del w:id="1252" w:author="user" w:date="2015-03-21T23:46:00Z">
        <w:r w:rsidRPr="00CE779A" w:rsidDel="006E0C99">
          <w:rPr>
            <w:rFonts w:ascii="台灣楷體" w:eastAsia="台灣楷體" w:hAnsi="台灣楷體" w:cs="Charis SIL"/>
          </w:rPr>
          <w:delText>攏</w:delText>
        </w:r>
      </w:del>
      <w:ins w:id="1253" w:author="user" w:date="2015-03-21T23:46:00Z">
        <w:r w:rsidR="006E0C99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儉起來。」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「莫！莫！lí儉，guá嘛分</w:t>
      </w:r>
      <w:ins w:id="1254" w:author="user" w:date="2015-03-22T08:30:00Z">
        <w:r w:rsidR="0056032C" w:rsidRPr="00CE779A">
          <w:rPr>
            <w:rFonts w:ascii="台灣楷體" w:eastAsia="台灣楷體" w:hAnsi="台灣楷體" w:cs="Charis SIL"/>
          </w:rPr>
          <w:t>著</w:t>
        </w:r>
      </w:ins>
      <w:r w:rsidRPr="00CE779A">
        <w:rPr>
          <w:rFonts w:ascii="台灣楷體" w:eastAsia="台灣楷體" w:hAnsi="台灣楷體" w:cs="Charis SIL"/>
        </w:rPr>
        <w:t>兩箍銀，guá交予lí做伙儉起來。」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(p.46)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「lí哪會按呢？lí</w:t>
      </w:r>
      <w:del w:id="1255" w:author="user" w:date="2015-03-16T23:20:00Z">
        <w:r w:rsidRPr="00CE779A" w:rsidDel="00590E0E">
          <w:rPr>
            <w:rFonts w:ascii="台灣楷體" w:eastAsia="台灣楷體" w:hAnsi="台灣楷體" w:cs="Charis SIL"/>
          </w:rPr>
          <w:delText>也</w:delText>
        </w:r>
      </w:del>
      <w:ins w:id="1256" w:author="user" w:date="2015-03-16T23:20:00Z">
        <w:r w:rsidR="00590E0E" w:rsidRPr="00CE779A">
          <w:rPr>
            <w:rFonts w:ascii="台灣楷體" w:eastAsia="台灣楷體" w:hAnsi="台灣楷體" w:cs="Charis SIL"/>
          </w:rPr>
          <w:t>嘛</w:t>
        </w:r>
      </w:ins>
      <w:r w:rsidRPr="00CE779A">
        <w:rPr>
          <w:rFonts w:ascii="台灣楷體" w:eastAsia="台灣楷體" w:hAnsi="台灣楷體" w:cs="Charis SIL"/>
        </w:rPr>
        <w:t>毋是毋知影guán阿母！i知影guá有番銀，閣會予</w:t>
      </w:r>
      <w:del w:id="1257" w:author="user" w:date="2015-03-13T21:39:00Z">
        <w:r w:rsidRPr="00CE779A" w:rsidDel="007C7F84">
          <w:rPr>
            <w:rFonts w:ascii="台灣楷體" w:eastAsia="台灣楷體" w:hAnsi="台灣楷體" w:cs="Charis SIL"/>
          </w:rPr>
          <w:delText>huá</w:delText>
        </w:r>
      </w:del>
      <w:ins w:id="1258" w:author="user" w:date="2015-03-13T21:39:00Z">
        <w:r w:rsidR="007C7F84" w:rsidRPr="00CE779A">
          <w:rPr>
            <w:rFonts w:ascii="台灣楷體" w:eastAsia="台灣楷體" w:hAnsi="台灣楷體" w:cs="Charis SIL"/>
          </w:rPr>
          <w:t>guá</w:t>
        </w:r>
      </w:ins>
      <w:r w:rsidRPr="00CE779A">
        <w:rPr>
          <w:rFonts w:ascii="台灣楷體" w:eastAsia="台灣楷體" w:hAnsi="台灣楷體" w:cs="Charis SIL"/>
        </w:rPr>
        <w:t>儉私奇？」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「許姑嘛是提去買物做家用。」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</w:t>
      </w:r>
      <w:del w:id="1259" w:author="user" w:date="2015-03-21T23:46:00Z">
        <w:r w:rsidRPr="00CE779A" w:rsidDel="006E0C99">
          <w:rPr>
            <w:rFonts w:ascii="台灣楷體" w:eastAsia="台灣楷體" w:hAnsi="台灣楷體" w:cs="Charis SIL"/>
          </w:rPr>
          <w:delText>將</w:delText>
        </w:r>
      </w:del>
      <w:ins w:id="1260" w:author="user" w:date="2015-03-21T23:46:00Z">
        <w:r w:rsidR="006E0C99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彼兩箍番銀</w:t>
      </w:r>
      <w:del w:id="1261" w:author="user" w:date="2015-03-21T23:47:00Z">
        <w:r w:rsidRPr="00CE779A" w:rsidDel="006E0C99">
          <w:rPr>
            <w:rFonts w:ascii="台灣楷體" w:eastAsia="台灣楷體" w:hAnsi="台灣楷體" w:cs="Charis SIL"/>
          </w:rPr>
          <w:delText>窒</w:delText>
        </w:r>
      </w:del>
      <w:ins w:id="1262" w:author="user" w:date="2015-03-21T23:47:00Z">
        <w:r w:rsidR="006E0C99" w:rsidRPr="00CE779A">
          <w:rPr>
            <w:rFonts w:ascii="台灣楷體" w:eastAsia="台灣楷體" w:hAnsi="台灣楷體" w:cs="Charis SIL"/>
          </w:rPr>
          <w:t>楔</w:t>
        </w:r>
      </w:ins>
      <w:ins w:id="1263" w:author="user" w:date="2015-03-21T23:48:00Z">
        <w:r w:rsidR="006E0C99" w:rsidRPr="00CE779A">
          <w:rPr>
            <w:rFonts w:ascii="台灣楷體" w:eastAsia="台灣楷體" w:hAnsi="台灣楷體" w:cs="Charis SIL"/>
          </w:rPr>
          <w:t>（seh）</w:t>
        </w:r>
      </w:ins>
      <w:del w:id="1264" w:author="user" w:date="2015-03-21T23:47:00Z">
        <w:r w:rsidRPr="00CE779A" w:rsidDel="006E0C99">
          <w:rPr>
            <w:rFonts w:ascii="台灣楷體" w:eastAsia="台灣楷體" w:hAnsi="台灣楷體" w:cs="Charis SIL"/>
          </w:rPr>
          <w:delText>去</w:delText>
        </w:r>
      </w:del>
      <w:ins w:id="1265" w:author="user" w:date="2015-03-21T23:47:00Z">
        <w:r w:rsidR="006E0C99" w:rsidRPr="00CE779A">
          <w:rPr>
            <w:rFonts w:ascii="台灣楷體" w:eastAsia="台灣楷體" w:hAnsi="台灣楷體" w:cs="Charis SIL"/>
          </w:rPr>
          <w:t>佇</w:t>
        </w:r>
      </w:ins>
      <w:r w:rsidRPr="00CE779A">
        <w:rPr>
          <w:rFonts w:ascii="台灣楷體" w:eastAsia="台灣楷體" w:hAnsi="台灣楷體" w:cs="Charis SIL"/>
        </w:rPr>
        <w:t>素面手</w:t>
      </w:r>
      <w:del w:id="1266" w:author="user" w:date="2015-03-22T08:30:00Z">
        <w:r w:rsidRPr="00CE779A" w:rsidDel="0056032C">
          <w:rPr>
            <w:rFonts w:ascii="台灣楷體" w:eastAsia="台灣楷體" w:hAnsi="台灣楷體" w:cs="Charis SIL"/>
          </w:rPr>
          <w:delText>內</w:delText>
        </w:r>
      </w:del>
      <w:ins w:id="1267" w:author="user" w:date="2015-03-22T08:30:00Z">
        <w:r w:rsidR="0056032C" w:rsidRPr="00CE779A">
          <w:rPr>
            <w:rFonts w:ascii="台灣楷體" w:eastAsia="台灣楷體" w:hAnsi="台灣楷體" w:cs="Charis SIL"/>
          </w:rPr>
          <w:t>裡</w:t>
        </w:r>
      </w:ins>
      <w:r w:rsidRPr="00CE779A">
        <w:rPr>
          <w:rFonts w:ascii="台灣楷體" w:eastAsia="台灣楷體" w:hAnsi="台灣楷體" w:cs="Charis SIL"/>
        </w:rPr>
        <w:t>，愛i囥入去橐袋仔，順手共i的手牽牢</w:t>
      </w:r>
      <w:del w:id="1268" w:author="user" w:date="2015-03-21T23:48:00Z">
        <w:r w:rsidRPr="00CE779A" w:rsidDel="006E0C99">
          <w:rPr>
            <w:rFonts w:ascii="台灣楷體" w:eastAsia="台灣楷體" w:hAnsi="台灣楷體" w:cs="Charis SIL"/>
          </w:rPr>
          <w:delText>ê</w:delText>
        </w:r>
      </w:del>
      <w:ins w:id="1269" w:author="user" w:date="2015-03-21T23:48:00Z">
        <w:r w:rsidR="006E0C99" w:rsidRPr="00CE779A">
          <w:rPr>
            <w:rFonts w:ascii="台灣楷體" w:eastAsia="台灣楷體" w:hAnsi="台灣楷體" w:cs="Charis SIL"/>
          </w:rPr>
          <w:t>咧</w:t>
        </w:r>
      </w:ins>
      <w:r w:rsidRPr="00CE779A">
        <w:rPr>
          <w:rFonts w:ascii="台灣楷體" w:eastAsia="台灣楷體" w:hAnsi="台灣楷體" w:cs="Charis SIL"/>
        </w:rPr>
        <w:t>，搝i行向溪岸。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「lí毋儉</w:t>
      </w:r>
      <w:del w:id="1270" w:author="user" w:date="2015-03-22T08:31:00Z">
        <w:r w:rsidRPr="00CE779A" w:rsidDel="0056032C">
          <w:rPr>
            <w:rFonts w:ascii="台灣楷體" w:eastAsia="台灣楷體" w:hAnsi="台灣楷體" w:cs="Charis SIL"/>
          </w:rPr>
          <w:delText>一寡仔</w:delText>
        </w:r>
      </w:del>
      <w:ins w:id="1271" w:author="user" w:date="2015-03-22T08:31:00Z">
        <w:r w:rsidR="0056032C" w:rsidRPr="00CE779A">
          <w:rPr>
            <w:rFonts w:ascii="台灣楷體" w:eastAsia="台灣楷體" w:hAnsi="台灣楷體" w:cs="Charis SIL"/>
          </w:rPr>
          <w:t>淡薄仔</w:t>
        </w:r>
      </w:ins>
      <w:r w:rsidRPr="00CE779A">
        <w:rPr>
          <w:rFonts w:ascii="台灣楷體" w:eastAsia="台灣楷體" w:hAnsi="台灣楷體" w:cs="Charis SIL"/>
        </w:rPr>
        <w:t>錢，guán阿母袂答應lán結婚--ê。」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「guá會儉。」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「總制爺</w:t>
      </w:r>
      <w:del w:id="1272" w:author="user" w:date="2015-03-17T16:46:00Z">
        <w:r w:rsidRPr="00CE779A" w:rsidDel="00655848">
          <w:rPr>
            <w:rFonts w:ascii="台灣楷體" w:eastAsia="台灣楷體" w:hAnsi="台灣楷體" w:cs="Charis SIL"/>
          </w:rPr>
          <w:delText>為啥物</w:delText>
        </w:r>
      </w:del>
      <w:ins w:id="1273" w:author="user" w:date="2015-03-17T16:46:00Z">
        <w:r w:rsidR="00655848" w:rsidRPr="00CE779A">
          <w:rPr>
            <w:rFonts w:ascii="台灣楷體" w:eastAsia="台灣楷體" w:hAnsi="台灣楷體" w:cs="Charis SIL"/>
          </w:rPr>
          <w:t>按怎</w:t>
        </w:r>
      </w:ins>
      <w:r w:rsidRPr="00CE779A">
        <w:rPr>
          <w:rFonts w:ascii="台灣楷體" w:eastAsia="台灣楷體" w:hAnsi="台灣楷體" w:cs="Charis SIL"/>
        </w:rPr>
        <w:t>欲辭職咧？i辭職</w:t>
      </w:r>
      <w:del w:id="1274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1275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監國爺</w:t>
      </w:r>
      <w:ins w:id="1276" w:author="user" w:date="2015-03-17T21:58:00Z">
        <w:r w:rsidR="008C2034" w:rsidRPr="00CE779A">
          <w:rPr>
            <w:rFonts w:ascii="台灣楷體" w:eastAsia="台灣楷體" w:hAnsi="台灣楷體" w:cs="Charis SIL"/>
          </w:rPr>
          <w:t>是</w:t>
        </w:r>
      </w:ins>
      <w:r w:rsidRPr="00CE779A">
        <w:rPr>
          <w:rFonts w:ascii="台灣楷體" w:eastAsia="台灣楷體" w:hAnsi="台灣楷體" w:cs="Charis SIL"/>
        </w:rPr>
        <w:t>欲按怎</w:t>
      </w:r>
      <w:del w:id="1277" w:author="user" w:date="2015-03-17T21:58:00Z">
        <w:r w:rsidRPr="00CE779A" w:rsidDel="008C2034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？監國夫人一定誠傷心，</w:t>
      </w:r>
      <w:del w:id="1278" w:author="user" w:date="2015-03-21T23:42:00Z">
        <w:r w:rsidRPr="00CE779A" w:rsidDel="006E0C99">
          <w:rPr>
            <w:rFonts w:ascii="台灣楷體" w:eastAsia="台灣楷體" w:hAnsi="台灣楷體" w:cs="Charis SIL"/>
          </w:rPr>
          <w:delText>今暗</w:delText>
        </w:r>
      </w:del>
      <w:ins w:id="1279" w:author="user" w:date="2015-03-21T23:42:00Z">
        <w:r w:rsidR="006E0C99" w:rsidRPr="00CE779A">
          <w:rPr>
            <w:rFonts w:ascii="台灣楷體" w:eastAsia="台灣楷體" w:hAnsi="台灣楷體" w:cs="Charis SIL"/>
          </w:rPr>
          <w:t>下暗</w:t>
        </w:r>
      </w:ins>
      <w:r w:rsidRPr="00CE779A">
        <w:rPr>
          <w:rFonts w:ascii="台灣楷體" w:eastAsia="台灣楷體" w:hAnsi="台灣楷體" w:cs="Charis SIL"/>
        </w:rPr>
        <w:t>guá欲按怎安慰i才好</w:t>
      </w:r>
      <w:del w:id="1280" w:author="user" w:date="2015-03-21T23:48:00Z">
        <w:r w:rsidRPr="00CE779A" w:rsidDel="006E0C99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「總制爺講監國爺是王爺的大囝，王爺會照顧i，毋免lán來操心。」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「哼！王爺啥物代誌攏毋管，</w:t>
      </w:r>
      <w:del w:id="1281" w:author="user" w:date="2015-03-21T23:55:00Z">
        <w:r w:rsidRPr="00CE779A" w:rsidDel="006E0C99">
          <w:rPr>
            <w:rFonts w:ascii="台灣楷體" w:eastAsia="台灣楷體" w:hAnsi="台灣楷體" w:cs="Charis SIL"/>
          </w:rPr>
          <w:delText>逐工</w:delText>
        </w:r>
      </w:del>
      <w:ins w:id="1282" w:author="user" w:date="2015-03-21T23:55:00Z">
        <w:r w:rsidR="006E0C99" w:rsidRPr="00CE779A">
          <w:rPr>
            <w:rFonts w:ascii="台灣楷體" w:eastAsia="台灣楷體" w:hAnsi="台灣楷體" w:cs="Charis SIL"/>
          </w:rPr>
          <w:t>規工</w:t>
        </w:r>
      </w:ins>
      <w:del w:id="1283" w:author="user" w:date="2015-03-21T23:55:00Z">
        <w:r w:rsidRPr="00CE779A" w:rsidDel="006E0C99">
          <w:rPr>
            <w:rFonts w:ascii="台灣楷體" w:eastAsia="台灣楷體" w:hAnsi="台灣楷體" w:cs="Charis SIL"/>
          </w:rPr>
          <w:delText>干焦</w:delText>
        </w:r>
      </w:del>
      <w:r w:rsidRPr="00CE779A">
        <w:rPr>
          <w:rFonts w:ascii="台灣楷體" w:eastAsia="台灣楷體" w:hAnsi="台灣楷體" w:cs="Charis SIL"/>
        </w:rPr>
        <w:t>啉酒聽歌，家己身體攏</w:t>
      </w:r>
      <w:ins w:id="1284" w:author="user" w:date="2015-03-22T08:31:00Z">
        <w:r w:rsidR="0056032C" w:rsidRPr="00CE779A">
          <w:rPr>
            <w:rFonts w:ascii="台灣楷體" w:eastAsia="台灣楷體" w:hAnsi="台灣楷體" w:cs="Charis SIL"/>
          </w:rPr>
          <w:t>顧</w:t>
        </w:r>
      </w:ins>
      <w:r w:rsidRPr="00CE779A">
        <w:rPr>
          <w:rFonts w:ascii="台灣楷體" w:eastAsia="台灣楷體" w:hAnsi="台灣楷體" w:cs="Charis SIL"/>
        </w:rPr>
        <w:t>袂</w:t>
      </w:r>
      <w:del w:id="1285" w:author="user" w:date="2015-03-21T23:55:00Z">
        <w:r w:rsidRPr="00CE779A" w:rsidDel="006E0C99">
          <w:rPr>
            <w:rFonts w:ascii="台灣楷體" w:eastAsia="台灣楷體" w:hAnsi="台灣楷體" w:cs="Charis SIL"/>
          </w:rPr>
          <w:delText>使</w:delText>
        </w:r>
      </w:del>
      <w:del w:id="1286" w:author="user" w:date="2015-03-22T08:31:00Z">
        <w:r w:rsidRPr="00CE779A" w:rsidDel="0056032C">
          <w:rPr>
            <w:rFonts w:ascii="台灣楷體" w:eastAsia="台灣楷體" w:hAnsi="台灣楷體" w:cs="Charis SIL"/>
          </w:rPr>
          <w:delText>照</w:delText>
        </w:r>
      </w:del>
      <w:ins w:id="1287" w:author="user" w:date="2015-03-22T08:31:00Z">
        <w:r w:rsidR="0056032C" w:rsidRPr="00CE779A">
          <w:rPr>
            <w:rFonts w:ascii="台灣楷體" w:eastAsia="台灣楷體" w:hAnsi="台灣楷體" w:cs="Charis SIL"/>
          </w:rPr>
          <w:t>好勢</w:t>
        </w:r>
      </w:ins>
      <w:del w:id="1288" w:author="user" w:date="2015-03-22T08:31:00Z">
        <w:r w:rsidRPr="00CE779A" w:rsidDel="0056032C">
          <w:rPr>
            <w:rFonts w:ascii="台灣楷體" w:eastAsia="台灣楷體" w:hAnsi="台灣楷體" w:cs="Charis SIL"/>
          </w:rPr>
          <w:delText>顧</w:delText>
        </w:r>
      </w:del>
      <w:r w:rsidRPr="00CE779A">
        <w:rPr>
          <w:rFonts w:ascii="台灣楷體" w:eastAsia="台灣楷體" w:hAnsi="台灣楷體" w:cs="Charis SIL"/>
        </w:rPr>
        <w:t>，哪會照顧到監國爺咧？」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「lí到安平</w:t>
      </w:r>
      <w:ins w:id="1289" w:author="user" w:date="2015-03-21T23:55:00Z">
        <w:r w:rsidR="006E0C99" w:rsidRPr="00CE779A">
          <w:rPr>
            <w:rFonts w:ascii="台灣楷體" w:eastAsia="台灣楷體" w:hAnsi="台灣楷體" w:cs="Charis SIL"/>
          </w:rPr>
          <w:t>，</w:t>
        </w:r>
      </w:ins>
      <w:del w:id="1290" w:author="user" w:date="2015-03-21T23:55:00Z">
        <w:r w:rsidRPr="00CE779A" w:rsidDel="006E0C99">
          <w:rPr>
            <w:rFonts w:ascii="台灣楷體" w:eastAsia="台灣楷體" w:hAnsi="台灣楷體" w:cs="Charis SIL"/>
          </w:rPr>
          <w:delText>時</w:delText>
        </w:r>
      </w:del>
      <w:r w:rsidRPr="00CE779A">
        <w:rPr>
          <w:rFonts w:ascii="台灣楷體" w:eastAsia="台灣楷體" w:hAnsi="台灣楷體" w:cs="Charis SIL"/>
        </w:rPr>
        <w:t>千萬</w:t>
      </w:r>
      <w:del w:id="1291" w:author="user" w:date="2015-03-21T23:55:00Z">
        <w:r w:rsidRPr="00CE779A" w:rsidDel="006E0C99">
          <w:rPr>
            <w:rFonts w:ascii="台灣楷體" w:eastAsia="台灣楷體" w:hAnsi="台灣楷體" w:cs="Charis SIL"/>
          </w:rPr>
          <w:delText>袂使</w:delText>
        </w:r>
      </w:del>
      <w:ins w:id="1292" w:author="user" w:date="2015-03-21T23:55:00Z">
        <w:r w:rsidR="006E0C99" w:rsidRPr="00CE779A">
          <w:rPr>
            <w:rFonts w:ascii="台灣楷體" w:eastAsia="台灣楷體" w:hAnsi="台灣楷體" w:cs="Charis SIL"/>
          </w:rPr>
          <w:t>毋通</w:t>
        </w:r>
      </w:ins>
      <w:r w:rsidRPr="00CE779A">
        <w:rPr>
          <w:rFonts w:ascii="台灣楷體" w:eastAsia="台灣楷體" w:hAnsi="台灣楷體" w:cs="Charis SIL"/>
        </w:rPr>
        <w:t>講這種話</w:t>
      </w:r>
      <w:ins w:id="1293" w:author="user" w:date="2015-03-21T23:55:00Z">
        <w:r w:rsidR="006E0C99" w:rsidRPr="00CE779A">
          <w:rPr>
            <w:rFonts w:ascii="台灣楷體" w:eastAsia="台灣楷體" w:hAnsi="台灣楷體" w:cs="Charis SIL"/>
          </w:rPr>
          <w:t>喔</w:t>
        </w:r>
      </w:ins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「莫講就莫講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望山，總制爺無蹛佇總制府矣，lí佇遐事事</w:t>
      </w:r>
      <w:ins w:id="1294" w:author="user" w:date="2015-03-21T23:48:00Z">
        <w:r w:rsidR="006E0C99" w:rsidRPr="00CE779A">
          <w:rPr>
            <w:rFonts w:ascii="台灣楷體" w:eastAsia="台灣楷體" w:hAnsi="台灣楷體" w:cs="Charis SIL"/>
          </w:rPr>
          <w:t>項項</w:t>
        </w:r>
      </w:ins>
      <w:r w:rsidRPr="00CE779A">
        <w:rPr>
          <w:rFonts w:ascii="台灣楷體" w:eastAsia="台灣楷體" w:hAnsi="台灣楷體" w:cs="Charis SIL"/>
        </w:rPr>
        <w:t>愛細膩啊！」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1295" w:author="user" w:date="2015-03-21T23:56:00Z">
        <w:r w:rsidRPr="00CE779A" w:rsidDel="006E0C99">
          <w:rPr>
            <w:rFonts w:ascii="台灣楷體" w:eastAsia="台灣楷體" w:hAnsi="台灣楷體" w:cs="Charis SIL"/>
          </w:rPr>
          <w:delText>會</w:delText>
        </w:r>
      </w:del>
      <w:ins w:id="1296" w:author="user" w:date="2015-03-21T23:56:00Z">
        <w:r w:rsidR="006E0C99" w:rsidRPr="00CE779A">
          <w:rPr>
            <w:rFonts w:ascii="台灣楷體" w:eastAsia="台灣楷體" w:hAnsi="台灣楷體" w:cs="Charis SIL"/>
          </w:rPr>
          <w:t>喔</w:t>
        </w:r>
      </w:ins>
      <w:r w:rsidRPr="00CE779A">
        <w:rPr>
          <w:rFonts w:ascii="台灣楷體" w:eastAsia="台灣楷體" w:hAnsi="台灣楷體" w:cs="Charis SIL"/>
        </w:rPr>
        <w:t>。劉將軍i……」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「劉國軒佮總制爺無仝，lí是知影--ê。」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「guá知影。」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「總制爺有交代lí啥物代誌無？」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(p.47)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「啥物代誌？」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「總制爺平時上疼lí</w:t>
      </w:r>
      <w:del w:id="1297" w:author="user" w:date="2015-03-17T21:58:00Z">
        <w:r w:rsidRPr="00CE779A" w:rsidDel="008C2034">
          <w:rPr>
            <w:rFonts w:ascii="台灣楷體" w:eastAsia="台灣楷體" w:hAnsi="台灣楷體" w:cs="Charis SIL"/>
          </w:rPr>
          <w:delText>啊</w:delText>
        </w:r>
      </w:del>
      <w:r w:rsidRPr="00CE779A">
        <w:rPr>
          <w:rFonts w:ascii="台灣楷體" w:eastAsia="台灣楷體" w:hAnsi="台灣楷體" w:cs="Charis SIL"/>
        </w:rPr>
        <w:t>，</w:t>
      </w:r>
      <w:del w:id="1298" w:author="user" w:date="2015-03-16T23:15:00Z">
        <w:r w:rsidRPr="00CE779A" w:rsidDel="00590E0E">
          <w:rPr>
            <w:rFonts w:ascii="台灣楷體" w:eastAsia="台灣楷體" w:hAnsi="台灣楷體" w:cs="Charis SIL"/>
          </w:rPr>
          <w:delText>看</w:delText>
        </w:r>
      </w:del>
      <w:r w:rsidRPr="00CE779A">
        <w:rPr>
          <w:rFonts w:ascii="台灣楷體" w:eastAsia="台灣楷體" w:hAnsi="台灣楷體" w:cs="Charis SIL"/>
        </w:rPr>
        <w:t>lí</w:t>
      </w:r>
      <w:ins w:id="1299" w:author="user" w:date="2015-03-16T23:15:00Z">
        <w:r w:rsidR="00590E0E" w:rsidRPr="00CE779A">
          <w:rPr>
            <w:rFonts w:ascii="台灣楷體" w:eastAsia="台灣楷體" w:hAnsi="台灣楷體" w:cs="Charis SIL"/>
          </w:rPr>
          <w:t>的代誌</w:t>
        </w:r>
      </w:ins>
      <w:del w:id="1300" w:author="user" w:date="2015-03-16T23:15:00Z">
        <w:r w:rsidRPr="00CE779A" w:rsidDel="00590E0E">
          <w:rPr>
            <w:rFonts w:ascii="台灣楷體" w:eastAsia="台灣楷體" w:hAnsi="台灣楷體" w:cs="Charis SIL"/>
          </w:rPr>
          <w:delText>彼</w:delText>
        </w:r>
      </w:del>
      <w:ins w:id="1301" w:author="user" w:date="2015-03-16T23:15:00Z">
        <w:r w:rsidR="00590E0E" w:rsidRPr="00CE779A">
          <w:rPr>
            <w:rFonts w:ascii="台灣楷體" w:eastAsia="台灣楷體" w:hAnsi="台灣楷體" w:cs="Charis SIL"/>
          </w:rPr>
          <w:t>比in</w:t>
        </w:r>
      </w:ins>
      <w:del w:id="1302" w:author="user" w:date="2015-03-16T23:15:00Z">
        <w:r w:rsidRPr="00CE779A" w:rsidDel="00590E0E">
          <w:rPr>
            <w:rFonts w:ascii="台灣楷體" w:eastAsia="台灣楷體" w:hAnsi="台灣楷體" w:cs="Charis SIL"/>
          </w:rPr>
          <w:delText>看i</w:delText>
        </w:r>
      </w:del>
      <w:r w:rsidRPr="00CE779A">
        <w:rPr>
          <w:rFonts w:ascii="台灣楷體" w:eastAsia="台灣楷體" w:hAnsi="台灣楷體" w:cs="Charis SIL"/>
        </w:rPr>
        <w:t>親生後生閣較</w:t>
      </w:r>
      <w:del w:id="1303" w:author="user" w:date="2015-03-17T21:59:00Z">
        <w:r w:rsidRPr="00CE779A" w:rsidDel="008C2034">
          <w:rPr>
            <w:rFonts w:ascii="台灣楷體" w:eastAsia="台灣楷體" w:hAnsi="台灣楷體" w:cs="Charis SIL"/>
          </w:rPr>
          <w:delText>重</w:delText>
        </w:r>
      </w:del>
      <w:r w:rsidRPr="00CE779A">
        <w:rPr>
          <w:rFonts w:ascii="台灣楷體" w:eastAsia="台灣楷體" w:hAnsi="台灣楷體" w:cs="Charis SIL"/>
        </w:rPr>
        <w:t>要</w:t>
      </w:r>
      <w:ins w:id="1304" w:author="user" w:date="2015-03-17T21:59:00Z">
        <w:r w:rsidR="008C2034" w:rsidRPr="00CE779A">
          <w:rPr>
            <w:rFonts w:ascii="台灣楷體" w:eastAsia="台灣楷體" w:hAnsi="台灣楷體" w:cs="Charis SIL"/>
          </w:rPr>
          <w:t>緊</w:t>
        </w:r>
      </w:ins>
      <w:r w:rsidRPr="00CE779A">
        <w:rPr>
          <w:rFonts w:ascii="台灣楷體" w:eastAsia="台灣楷體" w:hAnsi="台灣楷體" w:cs="Charis SIL"/>
        </w:rPr>
        <w:t>，定定留lí佇書房講話。如今i雄雄辭去文武兩職，</w:t>
      </w:r>
      <w:del w:id="1305" w:author="user" w:date="2015-03-21T23:56:00Z">
        <w:r w:rsidRPr="00CE779A" w:rsidDel="006E0C99">
          <w:rPr>
            <w:rFonts w:ascii="台灣楷體" w:eastAsia="台灣楷體" w:hAnsi="台灣楷體" w:cs="Charis SIL"/>
          </w:rPr>
          <w:delText>將</w:delText>
        </w:r>
      </w:del>
      <w:ins w:id="1306" w:author="user" w:date="2015-03-21T23:56:00Z">
        <w:r w:rsidR="006E0C99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東寧國事</w:t>
      </w:r>
      <w:del w:id="1307" w:author="user" w:date="2015-03-21T23:56:00Z">
        <w:r w:rsidRPr="00CE779A" w:rsidDel="006E0C99">
          <w:rPr>
            <w:rFonts w:ascii="台灣楷體" w:eastAsia="台灣楷體" w:hAnsi="台灣楷體" w:cs="Charis SIL"/>
          </w:rPr>
          <w:delText>全部</w:delText>
        </w:r>
      </w:del>
      <w:ins w:id="1308" w:author="user" w:date="2015-03-21T23:56:00Z">
        <w:r w:rsidR="006E0C99" w:rsidRPr="00CE779A">
          <w:rPr>
            <w:rFonts w:ascii="台灣楷體" w:eastAsia="台灣楷體" w:hAnsi="台灣楷體" w:cs="Charis SIL"/>
          </w:rPr>
          <w:t>攏總</w:t>
        </w:r>
      </w:ins>
      <w:r w:rsidRPr="00CE779A">
        <w:rPr>
          <w:rFonts w:ascii="台灣楷體" w:eastAsia="台灣楷體" w:hAnsi="台灣楷體" w:cs="Charis SIL"/>
        </w:rPr>
        <w:t>交予監國爺去擔，i到底有啥物拍算，i敢無共lí講？」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「i會有啥物拍算？i</w:t>
      </w:r>
      <w:del w:id="1309" w:author="user" w:date="2015-03-22T08:32:00Z">
        <w:r w:rsidRPr="00CE779A" w:rsidDel="0056032C">
          <w:rPr>
            <w:rFonts w:ascii="台灣楷體" w:eastAsia="台灣楷體" w:hAnsi="台灣楷體" w:cs="Charis SIL"/>
          </w:rPr>
          <w:delText>干焦</w:delText>
        </w:r>
      </w:del>
      <w:ins w:id="1310" w:author="user" w:date="2015-03-22T08:32:00Z">
        <w:r w:rsidR="0056032C" w:rsidRPr="00CE779A">
          <w:rPr>
            <w:rFonts w:ascii="台灣楷體" w:eastAsia="台灣楷體" w:hAnsi="台灣楷體" w:cs="Charis SIL"/>
          </w:rPr>
          <w:t>不過</w:t>
        </w:r>
      </w:ins>
      <w:r w:rsidRPr="00CE779A">
        <w:rPr>
          <w:rFonts w:ascii="台灣楷體" w:eastAsia="台灣楷體" w:hAnsi="台灣楷體" w:cs="Charis SIL"/>
        </w:rPr>
        <w:t>是身體無好爾爾。」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「guá看總制爺毋是身體無好，是心情無好。逐擺guá送茶入去</w:t>
      </w:r>
      <w:del w:id="1311" w:author="user" w:date="2015-03-21T23:57:00Z">
        <w:r w:rsidRPr="00CE779A" w:rsidDel="006E0C99">
          <w:rPr>
            <w:rFonts w:ascii="台灣楷體" w:eastAsia="台灣楷體" w:hAnsi="台灣楷體" w:cs="Charis SIL"/>
          </w:rPr>
          <w:delText>i</w:delText>
        </w:r>
      </w:del>
      <w:r w:rsidRPr="00CE779A">
        <w:rPr>
          <w:rFonts w:ascii="台灣楷體" w:eastAsia="台灣楷體" w:hAnsi="台灣楷體" w:cs="Charis SIL"/>
        </w:rPr>
        <w:t>書房，總是看著i一</w:t>
      </w:r>
      <w:del w:id="1312" w:author="user" w:date="2015-03-10T00:43:00Z">
        <w:r w:rsidRPr="00CE779A" w:rsidDel="00801227">
          <w:rPr>
            <w:rFonts w:ascii="台灣楷體" w:eastAsia="台灣楷體" w:hAnsi="台灣楷體" w:cs="Charis SIL"/>
          </w:rPr>
          <w:delText>個人</w:delText>
        </w:r>
      </w:del>
      <w:ins w:id="1313" w:author="user" w:date="2015-03-10T00:43:00Z">
        <w:r w:rsidR="00801227" w:rsidRPr="00CE779A">
          <w:rPr>
            <w:rFonts w:ascii="台灣楷體" w:eastAsia="台灣楷體" w:hAnsi="台灣楷體" w:cs="Charis SIL"/>
          </w:rPr>
          <w:t>个人</w:t>
        </w:r>
      </w:ins>
      <w:r w:rsidRPr="00CE779A">
        <w:rPr>
          <w:rFonts w:ascii="台灣楷體" w:eastAsia="台灣楷體" w:hAnsi="台灣楷體" w:cs="Charis SIL"/>
        </w:rPr>
        <w:t>咧吐大氣，呆呆愁愁咧想啥。</w:t>
      </w:r>
      <w:del w:id="1314" w:author="user" w:date="2015-03-15T19:36:00Z">
        <w:r w:rsidRPr="00CE779A" w:rsidDel="00A50986">
          <w:rPr>
            <w:rFonts w:ascii="台灣楷體" w:eastAsia="台灣楷體" w:hAnsi="台灣楷體" w:cs="Charis SIL"/>
          </w:rPr>
          <w:delText>以前</w:delText>
        </w:r>
      </w:del>
      <w:ins w:id="1315" w:author="user" w:date="2015-03-15T19:36:00Z">
        <w:r w:rsidR="00A50986" w:rsidRPr="00CE779A">
          <w:rPr>
            <w:rFonts w:ascii="台灣楷體" w:eastAsia="台灣楷體" w:hAnsi="台灣楷體" w:cs="Charis SIL"/>
          </w:rPr>
          <w:t>以早</w:t>
        </w:r>
      </w:ins>
      <w:r w:rsidRPr="00CE779A">
        <w:rPr>
          <w:rFonts w:ascii="台灣楷體" w:eastAsia="台灣楷體" w:hAnsi="台灣楷體" w:cs="Charis SIL"/>
        </w:rPr>
        <w:t>guá捌對監國夫人講過，監國夫人i嘛誠煩惱。</w:t>
      </w:r>
      <w:del w:id="1316" w:author="user" w:date="2015-03-17T21:59:00Z">
        <w:r w:rsidRPr="00CE779A" w:rsidDel="008C2034">
          <w:rPr>
            <w:rFonts w:ascii="台灣楷體" w:eastAsia="台灣楷體" w:hAnsi="台灣楷體" w:cs="Charis SIL"/>
          </w:rPr>
          <w:delText>監國夫人將</w:delText>
        </w:r>
      </w:del>
      <w:ins w:id="1317" w:author="user" w:date="2015-03-17T21:59:00Z">
        <w:r w:rsidR="008C2034" w:rsidRPr="00CE779A">
          <w:rPr>
            <w:rFonts w:ascii="台灣楷體" w:eastAsia="台灣楷體" w:hAnsi="台灣楷體" w:cs="Charis SIL"/>
          </w:rPr>
          <w:t>監國夫人掠準</w:t>
        </w:r>
      </w:ins>
      <w:r w:rsidRPr="00CE779A">
        <w:rPr>
          <w:rFonts w:ascii="台灣楷體" w:eastAsia="台灣楷體" w:hAnsi="台灣楷體" w:cs="Charis SIL"/>
        </w:rPr>
        <w:t>in老爸是為著國姓爺……」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「國姓爺交代i愛助王爺管理國事。」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「毋過王爺煞捒予監國爺去管，監國爺才十九歲……」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「監國爺有in阿公國姓爺的英氣，只是看袂慣勢</w:t>
      </w:r>
      <w:del w:id="1318" w:author="user" w:date="2015-03-13T12:18:00Z">
        <w:r w:rsidRPr="00CE779A" w:rsidDel="009C5072">
          <w:rPr>
            <w:rFonts w:ascii="台灣楷體" w:eastAsia="台灣楷體" w:hAnsi="台灣楷體" w:cs="Charis SIL"/>
          </w:rPr>
          <w:delText>i的</w:delText>
        </w:r>
      </w:del>
      <w:ins w:id="1319" w:author="user" w:date="2015-03-13T12:18:00Z">
        <w:r w:rsidR="009C5072" w:rsidRPr="00CE779A">
          <w:rPr>
            <w:rFonts w:ascii="台灣楷體" w:eastAsia="台灣楷體" w:hAnsi="台灣楷體" w:cs="Charis SIL"/>
          </w:rPr>
          <w:t>in</w:t>
        </w:r>
      </w:ins>
      <w:r w:rsidRPr="00CE779A">
        <w:rPr>
          <w:rFonts w:ascii="台灣楷體" w:eastAsia="台灣楷體" w:hAnsi="台灣楷體" w:cs="Charis SIL"/>
        </w:rPr>
        <w:t>阿叔鄭爺佮侍衞馮爺in。」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「所以總制爺無應該辭職，應該照顧in查某囝佮囝婿……」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到新港溪岸，素面無著急去坐船，i共布鞋褪落來，行入去溪底，向腰拍水，用手捧溪水，搵佇喙脣，伸舌舐一下。望山拄褪鞋落水，聽著素面咧講：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「做</w:t>
      </w:r>
      <w:del w:id="1320" w:author="user" w:date="2015-03-17T22:00:00Z">
        <w:r w:rsidRPr="00CE779A" w:rsidDel="008C2034">
          <w:rPr>
            <w:rFonts w:ascii="台灣楷體" w:eastAsia="台灣楷體" w:hAnsi="台灣楷體" w:cs="Charis SIL"/>
          </w:rPr>
          <w:delText>父親</w:delText>
        </w:r>
      </w:del>
      <w:ins w:id="1321" w:author="user" w:date="2015-03-17T22:00:00Z">
        <w:r w:rsidR="008C2034" w:rsidRPr="00CE779A">
          <w:rPr>
            <w:rFonts w:ascii="台灣楷體" w:eastAsia="台灣楷體" w:hAnsi="台灣楷體" w:cs="Charis SIL"/>
          </w:rPr>
          <w:t>老爸</w:t>
        </w:r>
      </w:ins>
      <w:r w:rsidRPr="00CE779A">
        <w:rPr>
          <w:rFonts w:ascii="台灣楷體" w:eastAsia="台灣楷體" w:hAnsi="台灣楷體" w:cs="Charis SIL"/>
        </w:rPr>
        <w:t>的總是會照顧囝婿--ê。」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望山知影素面閣咧懷念唐山in</w:t>
      </w:r>
      <w:del w:id="1322" w:author="user" w:date="2015-03-13T12:19:00Z">
        <w:r w:rsidRPr="00CE779A" w:rsidDel="009C5072">
          <w:rPr>
            <w:rFonts w:ascii="台灣楷體" w:eastAsia="台灣楷體" w:hAnsi="台灣楷體" w:cs="Charis SIL"/>
          </w:rPr>
          <w:delText>父親</w:delText>
        </w:r>
      </w:del>
      <w:ins w:id="1323" w:author="user" w:date="2015-03-13T12:19:00Z">
        <w:r w:rsidR="009C5072" w:rsidRPr="00CE779A">
          <w:rPr>
            <w:rFonts w:ascii="台灣楷體" w:eastAsia="台灣楷體" w:hAnsi="台灣楷體" w:cs="Charis SIL"/>
          </w:rPr>
          <w:t>老爸</w:t>
        </w:r>
      </w:ins>
      <w:r w:rsidRPr="00CE779A">
        <w:rPr>
          <w:rFonts w:ascii="台灣楷體" w:eastAsia="台灣楷體" w:hAnsi="台灣楷體" w:cs="Charis SIL"/>
        </w:rPr>
        <w:t>，行</w:t>
      </w:r>
      <w:del w:id="1324" w:author="user" w:date="2015-03-13T12:19:00Z">
        <w:r w:rsidRPr="00CE779A" w:rsidDel="009C5072">
          <w:rPr>
            <w:rFonts w:ascii="台灣楷體" w:eastAsia="台灣楷體" w:hAnsi="台灣楷體" w:cs="Charis SIL"/>
          </w:rPr>
          <w:delText>前</w:delText>
        </w:r>
      </w:del>
      <w:ins w:id="1325" w:author="user" w:date="2015-03-13T12:19:00Z">
        <w:r w:rsidR="009C5072" w:rsidRPr="00CE779A">
          <w:rPr>
            <w:rFonts w:ascii="台灣楷體" w:eastAsia="台灣楷體" w:hAnsi="台灣楷體" w:cs="Charis SIL"/>
          </w:rPr>
          <w:t>倚</w:t>
        </w:r>
      </w:ins>
      <w:del w:id="1326" w:author="user" w:date="2015-03-22T08:32:00Z">
        <w:r w:rsidRPr="00CE779A" w:rsidDel="0056032C">
          <w:rPr>
            <w:rFonts w:ascii="台灣楷體" w:eastAsia="台灣楷體" w:hAnsi="台灣楷體" w:cs="Charis SIL"/>
          </w:rPr>
          <w:delText>近</w:delText>
        </w:r>
      </w:del>
      <w:r w:rsidRPr="00CE779A">
        <w:rPr>
          <w:rFonts w:ascii="台灣楷體" w:eastAsia="台灣楷體" w:hAnsi="台灣楷體" w:cs="Charis SIL"/>
        </w:rPr>
        <w:t>去</w:t>
      </w:r>
      <w:del w:id="1327" w:author="user" w:date="2015-03-22T08:32:00Z">
        <w:r w:rsidRPr="00CE779A" w:rsidDel="0056032C">
          <w:rPr>
            <w:rFonts w:ascii="台灣楷體" w:eastAsia="台灣楷體" w:hAnsi="台灣楷體" w:cs="Charis SIL"/>
          </w:rPr>
          <w:delText>，</w:delText>
        </w:r>
      </w:del>
      <w:r w:rsidRPr="00CE779A">
        <w:rPr>
          <w:rFonts w:ascii="台灣楷體" w:eastAsia="台灣楷體" w:hAnsi="台灣楷體" w:cs="Charis SIL"/>
        </w:rPr>
        <w:t>安慰i講：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「舵公伯對lí嘛像對親生查某囝仝款。順風佮東南兄嘛攏像親兄妹仝款對</w:t>
      </w:r>
      <w:ins w:id="1328" w:author="user" w:date="2015-03-22T08:33:00Z">
        <w:r w:rsidR="0056032C" w:rsidRPr="00CE779A">
          <w:rPr>
            <w:rFonts w:ascii="台灣楷體" w:eastAsia="台灣楷體" w:hAnsi="台灣楷體" w:cs="Charis SIL"/>
          </w:rPr>
          <w:t>待</w:t>
        </w:r>
      </w:ins>
      <w:r w:rsidRPr="00CE779A">
        <w:rPr>
          <w:rFonts w:ascii="台灣楷體" w:eastAsia="台灣楷體" w:hAnsi="台灣楷體" w:cs="Charis SIL"/>
        </w:rPr>
        <w:t>lí！」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(p.48)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素面無回答，</w:t>
      </w:r>
      <w:del w:id="1329" w:author="user" w:date="2015-03-22T08:33:00Z">
        <w:r w:rsidRPr="00CE779A" w:rsidDel="0056032C">
          <w:rPr>
            <w:rFonts w:ascii="台灣楷體" w:eastAsia="台灣楷體" w:hAnsi="台灣楷體" w:cs="Charis SIL"/>
          </w:rPr>
          <w:delText>干焦</w:delText>
        </w:r>
      </w:del>
      <w:r w:rsidRPr="00CE779A">
        <w:rPr>
          <w:rFonts w:ascii="台灣楷體" w:eastAsia="台灣楷體" w:hAnsi="台灣楷體" w:cs="Charis SIL"/>
        </w:rPr>
        <w:t>攑頭看</w:t>
      </w:r>
      <w:del w:id="1330" w:author="user" w:date="2015-03-21T23:59:00Z">
        <w:r w:rsidRPr="00CE779A" w:rsidDel="006E0C99">
          <w:rPr>
            <w:rFonts w:ascii="台灣楷體" w:eastAsia="台灣楷體" w:hAnsi="台灣楷體" w:cs="Charis SIL"/>
          </w:rPr>
          <w:delText>向</w:delText>
        </w:r>
      </w:del>
      <w:r w:rsidRPr="00CE779A">
        <w:rPr>
          <w:rFonts w:ascii="台灣楷體" w:eastAsia="台灣楷體" w:hAnsi="台灣楷體" w:cs="Charis SIL"/>
        </w:rPr>
        <w:t>西爿，望山嘛</w:t>
      </w:r>
      <w:del w:id="1331" w:author="user" w:date="2015-03-21T23:59:00Z">
        <w:r w:rsidRPr="00CE779A" w:rsidDel="006E0C99">
          <w:rPr>
            <w:rFonts w:ascii="台灣楷體" w:eastAsia="台灣楷體" w:hAnsi="台灣楷體" w:cs="Charis SIL"/>
          </w:rPr>
          <w:delText>順</w:delText>
        </w:r>
      </w:del>
      <w:ins w:id="1332" w:author="user" w:date="2015-03-21T23:59:00Z">
        <w:r w:rsidR="006E0C99" w:rsidRPr="00CE779A">
          <w:rPr>
            <w:rFonts w:ascii="台灣楷體" w:eastAsia="台灣楷體" w:hAnsi="台灣楷體" w:cs="Charis SIL"/>
          </w:rPr>
          <w:t>綴</w:t>
        </w:r>
      </w:ins>
      <w:r w:rsidRPr="00CE779A">
        <w:rPr>
          <w:rFonts w:ascii="台灣楷體" w:eastAsia="台灣楷體" w:hAnsi="台灣楷體" w:cs="Charis SIL"/>
        </w:rPr>
        <w:t>i看</w:t>
      </w:r>
      <w:ins w:id="1333" w:author="user" w:date="2015-03-21T23:59:00Z">
        <w:r w:rsidR="006E0C99" w:rsidRPr="00CE779A">
          <w:rPr>
            <w:rFonts w:ascii="台灣楷體" w:eastAsia="台灣楷體" w:hAnsi="台灣楷體" w:cs="Charis SIL"/>
          </w:rPr>
          <w:t>外</w:t>
        </w:r>
      </w:ins>
      <w:del w:id="1334" w:author="user" w:date="2015-03-21T23:59:00Z">
        <w:r w:rsidRPr="00CE779A" w:rsidDel="006E0C99">
          <w:rPr>
            <w:rFonts w:ascii="台灣楷體" w:eastAsia="台灣楷體" w:hAnsi="台灣楷體" w:cs="Charis SIL"/>
          </w:rPr>
          <w:delText>向</w:delText>
        </w:r>
      </w:del>
      <w:r w:rsidRPr="00CE779A">
        <w:rPr>
          <w:rFonts w:ascii="台灣楷體" w:eastAsia="台灣楷體" w:hAnsi="台灣楷體" w:cs="Charis SIL"/>
        </w:rPr>
        <w:t>海</w:t>
      </w:r>
      <w:del w:id="1335" w:author="user" w:date="2015-03-21T23:59:00Z">
        <w:r w:rsidRPr="00CE779A" w:rsidDel="006E0C99">
          <w:rPr>
            <w:rFonts w:ascii="台灣楷體" w:eastAsia="台灣楷體" w:hAnsi="台灣楷體" w:cs="Charis SIL"/>
          </w:rPr>
          <w:delText>外</w:delText>
        </w:r>
      </w:del>
      <w:r w:rsidRPr="00CE779A">
        <w:rPr>
          <w:rFonts w:ascii="台灣楷體" w:eastAsia="台灣楷體" w:hAnsi="台灣楷體" w:cs="Charis SIL"/>
        </w:rPr>
        <w:t>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日頭已經落到安平鎮頂頭，</w:t>
      </w:r>
      <w:del w:id="1336" w:author="user" w:date="2015-03-22T08:33:00Z">
        <w:r w:rsidRPr="00CE779A" w:rsidDel="0056032C">
          <w:rPr>
            <w:rFonts w:ascii="台灣楷體" w:eastAsia="台灣楷體" w:hAnsi="台灣楷體" w:cs="Charis SIL"/>
          </w:rPr>
          <w:delText>一陣</w:delText>
        </w:r>
      </w:del>
      <w:r w:rsidRPr="00CE779A">
        <w:rPr>
          <w:rFonts w:ascii="台灣楷體" w:eastAsia="台灣楷體" w:hAnsi="台灣楷體" w:cs="Charis SIL"/>
        </w:rPr>
        <w:t>鹹</w:t>
      </w:r>
      <w:ins w:id="1337" w:author="user" w:date="2015-03-22T08:33:00Z">
        <w:r w:rsidR="0056032C" w:rsidRPr="00CE779A">
          <w:rPr>
            <w:rFonts w:ascii="台灣楷體" w:eastAsia="台灣楷體" w:hAnsi="台灣楷體" w:cs="Charis SIL"/>
          </w:rPr>
          <w:t>鹹的海</w:t>
        </w:r>
      </w:ins>
      <w:r w:rsidRPr="00CE779A">
        <w:rPr>
          <w:rFonts w:ascii="台灣楷體" w:eastAsia="台灣楷體" w:hAnsi="台灣楷體" w:cs="Charis SIL"/>
        </w:rPr>
        <w:t>風吹</w:t>
      </w:r>
      <w:ins w:id="1338" w:author="user" w:date="2015-03-13T12:20:00Z">
        <w:r w:rsidR="009C5072" w:rsidRPr="00CE779A">
          <w:rPr>
            <w:rFonts w:ascii="台灣楷體" w:eastAsia="台灣楷體" w:hAnsi="台灣楷體" w:cs="Charis SIL"/>
          </w:rPr>
          <w:t>來</w:t>
        </w:r>
      </w:ins>
      <w:del w:id="1339" w:author="user" w:date="2015-03-13T12:20:00Z">
        <w:r w:rsidRPr="00CE779A" w:rsidDel="009C5072">
          <w:rPr>
            <w:rFonts w:ascii="台灣楷體" w:eastAsia="台灣楷體" w:hAnsi="台灣楷體" w:cs="Charis SIL"/>
          </w:rPr>
          <w:delText>轉</w:delText>
        </w:r>
      </w:del>
      <w:ins w:id="1340" w:author="user" w:date="2015-03-13T12:22:00Z">
        <w:r w:rsidR="009C5072" w:rsidRPr="00CE779A">
          <w:rPr>
            <w:rFonts w:ascii="台灣楷體" w:eastAsia="台灣楷體" w:hAnsi="台灣楷體" w:cs="Charis SIL"/>
          </w:rPr>
          <w:t>港</w:t>
        </w:r>
      </w:ins>
      <w:r w:rsidRPr="00CE779A">
        <w:rPr>
          <w:rFonts w:ascii="台灣楷體" w:eastAsia="台灣楷體" w:hAnsi="台灣楷體" w:cs="Charis SIL"/>
        </w:rPr>
        <w:t>岸</w:t>
      </w:r>
      <w:del w:id="1341" w:author="user" w:date="2015-03-13T12:20:00Z">
        <w:r w:rsidRPr="00CE779A" w:rsidDel="009C5072">
          <w:rPr>
            <w:rFonts w:ascii="台灣楷體" w:eastAsia="台灣楷體" w:hAnsi="台灣楷體" w:cs="Charis SIL"/>
          </w:rPr>
          <w:delText>來</w:delText>
        </w:r>
      </w:del>
      <w:r w:rsidRPr="00CE779A">
        <w:rPr>
          <w:rFonts w:ascii="台灣楷體" w:eastAsia="台灣楷體" w:hAnsi="台灣楷體" w:cs="Charis SIL"/>
        </w:rPr>
        <w:t>，</w:t>
      </w:r>
      <w:ins w:id="1342" w:author="user" w:date="2015-03-22T08:33:00Z">
        <w:r w:rsidR="0056032C" w:rsidRPr="00CE779A">
          <w:rPr>
            <w:rFonts w:ascii="台灣楷體" w:eastAsia="台灣楷體" w:hAnsi="台灣楷體" w:cs="Charis SIL"/>
          </w:rPr>
          <w:t>吹</w:t>
        </w:r>
      </w:ins>
      <w:r w:rsidRPr="00CE779A">
        <w:rPr>
          <w:rFonts w:ascii="台灣楷體" w:eastAsia="台灣楷體" w:hAnsi="台灣楷體" w:cs="Charis SIL"/>
        </w:rPr>
        <w:t>對面</w:t>
      </w:r>
      <w:del w:id="1343" w:author="user" w:date="2015-03-22T08:33:00Z">
        <w:r w:rsidRPr="00CE779A" w:rsidDel="0056032C">
          <w:rPr>
            <w:rFonts w:ascii="台灣楷體" w:eastAsia="台灣楷體" w:hAnsi="台灣楷體" w:cs="Charis SIL"/>
          </w:rPr>
          <w:delText>吹</w:delText>
        </w:r>
      </w:del>
      <w:r w:rsidRPr="00CE779A">
        <w:rPr>
          <w:rFonts w:ascii="台灣楷體" w:eastAsia="台灣楷體" w:hAnsi="台灣楷體" w:cs="Charis SIL"/>
        </w:rPr>
        <w:t>來，望山</w:t>
      </w:r>
      <w:ins w:id="1344" w:author="user" w:date="2015-03-21T23:59:00Z">
        <w:r w:rsidR="006E0C99" w:rsidRPr="00CE779A">
          <w:rPr>
            <w:rFonts w:ascii="台灣楷體" w:eastAsia="台灣楷體" w:hAnsi="台灣楷體" w:cs="Charis SIL"/>
          </w:rPr>
          <w:t>胸坎</w:t>
        </w:r>
      </w:ins>
      <w:del w:id="1345" w:author="user" w:date="2015-03-13T12:21:00Z">
        <w:r w:rsidRPr="00CE779A" w:rsidDel="009C5072">
          <w:rPr>
            <w:rFonts w:ascii="台灣楷體" w:eastAsia="台灣楷體" w:hAnsi="台灣楷體" w:cs="Charis SIL"/>
          </w:rPr>
          <w:delText>胸口</w:delText>
        </w:r>
      </w:del>
      <w:ins w:id="1346" w:author="user" w:date="2015-03-21T23:59:00Z">
        <w:r w:rsidR="006E0C99" w:rsidRPr="00CE779A">
          <w:rPr>
            <w:rFonts w:ascii="台灣楷體" w:eastAsia="台灣楷體" w:hAnsi="台灣楷體" w:cs="Charis SIL"/>
          </w:rPr>
          <w:t>thîng-thîng</w:t>
        </w:r>
      </w:ins>
      <w:del w:id="1347" w:author="user" w:date="2015-03-21T23:59:00Z">
        <w:r w:rsidRPr="00CE779A" w:rsidDel="006E0C99">
          <w:rPr>
            <w:rFonts w:ascii="台灣楷體" w:eastAsia="台灣楷體" w:hAnsi="台灣楷體" w:cs="Charis SIL"/>
          </w:rPr>
          <w:delText>挺</w:delText>
        </w:r>
      </w:del>
      <w:del w:id="1348" w:author="user" w:date="2015-03-13T12:21:00Z">
        <w:r w:rsidRPr="00CE779A" w:rsidDel="009C5072">
          <w:rPr>
            <w:rFonts w:ascii="台灣楷體" w:eastAsia="台灣楷體" w:hAnsi="台灣楷體" w:cs="Charis SIL"/>
          </w:rPr>
          <w:delText>起來</w:delText>
        </w:r>
      </w:del>
      <w:ins w:id="1349" w:author="user" w:date="2015-03-13T12:21:00Z">
        <w:r w:rsidR="009C5072" w:rsidRPr="00CE779A">
          <w:rPr>
            <w:rFonts w:ascii="台灣楷體" w:eastAsia="台灣楷體" w:hAnsi="台灣楷體" w:cs="Charis SIL"/>
          </w:rPr>
          <w:t>，</w:t>
        </w:r>
      </w:ins>
      <w:del w:id="1350" w:author="user" w:date="2015-03-13T12:20:00Z">
        <w:r w:rsidRPr="00CE779A" w:rsidDel="009C5072">
          <w:rPr>
            <w:rFonts w:ascii="台灣楷體" w:eastAsia="台灣楷體" w:hAnsi="台灣楷體" w:cs="Charis SIL"/>
          </w:rPr>
          <w:delText>吸</w:delText>
        </w:r>
      </w:del>
      <w:ins w:id="1351" w:author="user" w:date="2015-03-13T12:20:00Z">
        <w:r w:rsidR="009C5072" w:rsidRPr="00CE779A">
          <w:rPr>
            <w:rFonts w:ascii="台灣楷體" w:eastAsia="台灣楷體" w:hAnsi="台灣楷體" w:cs="Charis SIL"/>
          </w:rPr>
          <w:t>欶</w:t>
        </w:r>
      </w:ins>
      <w:r w:rsidRPr="00CE779A">
        <w:rPr>
          <w:rFonts w:ascii="台灣楷體" w:eastAsia="台灣楷體" w:hAnsi="台灣楷體" w:cs="Charis SIL"/>
        </w:rPr>
        <w:t>一口氣，攑頭看著有船入港。大概是澎湖轉來--ê。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「望山，這海水佮唐山的海水</w:t>
      </w:r>
      <w:ins w:id="1352" w:author="user" w:date="2015-03-13T12:21:00Z">
        <w:r w:rsidR="009C5072" w:rsidRPr="00CE779A">
          <w:rPr>
            <w:rFonts w:ascii="台灣楷體" w:eastAsia="台灣楷體" w:hAnsi="台灣楷體" w:cs="Charis SIL"/>
          </w:rPr>
          <w:t>敢</w:t>
        </w:r>
      </w:ins>
      <w:r w:rsidRPr="00CE779A">
        <w:rPr>
          <w:rFonts w:ascii="台灣楷體" w:eastAsia="台灣楷體" w:hAnsi="台灣楷體" w:cs="Charis SIL"/>
        </w:rPr>
        <w:t>是仝款--ê</w:t>
      </w:r>
      <w:del w:id="1353" w:author="user" w:date="2015-03-13T12:21:00Z">
        <w:r w:rsidRPr="00CE779A" w:rsidDel="009C5072">
          <w:rPr>
            <w:rFonts w:ascii="台灣楷體" w:eastAsia="台灣楷體" w:hAnsi="台灣楷體" w:cs="Charis SIL"/>
          </w:rPr>
          <w:delText>呢</w:delText>
        </w:r>
      </w:del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「海水攏是仝款--ê，是</w:t>
      </w:r>
      <w:ins w:id="1354" w:author="user" w:date="2015-03-22T00:00:00Z">
        <w:r w:rsidR="006E0C99" w:rsidRPr="00CE779A">
          <w:rPr>
            <w:rFonts w:ascii="台灣楷體" w:eastAsia="台灣楷體" w:hAnsi="台灣楷體" w:cs="Charis SIL"/>
          </w:rPr>
          <w:t>規</w:t>
        </w:r>
      </w:ins>
      <w:del w:id="1355" w:author="user" w:date="2015-03-22T00:00:00Z">
        <w:r w:rsidRPr="00CE779A" w:rsidDel="006E0C99">
          <w:rPr>
            <w:rFonts w:ascii="台灣楷體" w:eastAsia="台灣楷體" w:hAnsi="台灣楷體" w:cs="Charis SIL"/>
          </w:rPr>
          <w:delText>通</w:delText>
        </w:r>
      </w:del>
      <w:r w:rsidRPr="00CE779A">
        <w:rPr>
          <w:rFonts w:ascii="台灣楷體" w:eastAsia="台灣楷體" w:hAnsi="台灣楷體" w:cs="Charis SIL"/>
        </w:rPr>
        <w:t>世界流來流去--ê。」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「guán阿爸一定佇海邊等gún轉去，i若佇海邊摸海水，就會摸著guá摸過的海水……」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「素面，lán去</w:t>
      </w:r>
      <w:del w:id="1356" w:author="user" w:date="2015-03-13T12:21:00Z">
        <w:r w:rsidRPr="00CE779A" w:rsidDel="009C5072">
          <w:rPr>
            <w:rFonts w:ascii="台灣楷體" w:eastAsia="台灣楷體" w:hAnsi="台灣楷體" w:cs="Charis SIL"/>
          </w:rPr>
          <w:delText>岸上</w:delText>
        </w:r>
      </w:del>
      <w:ins w:id="1357" w:author="user" w:date="2015-03-13T12:22:00Z">
        <w:r w:rsidR="009C5072" w:rsidRPr="00CE779A">
          <w:rPr>
            <w:rFonts w:ascii="台灣楷體" w:eastAsia="台灣楷體" w:hAnsi="台灣楷體" w:cs="Charis SIL"/>
          </w:rPr>
          <w:t>港邊</w:t>
        </w:r>
      </w:ins>
      <w:r w:rsidRPr="00CE779A">
        <w:rPr>
          <w:rFonts w:ascii="台灣楷體" w:eastAsia="台灣楷體" w:hAnsi="台灣楷體" w:cs="Charis SIL"/>
        </w:rPr>
        <w:t>坐，海流咧退</w:t>
      </w:r>
      <w:ins w:id="1358" w:author="user" w:date="2015-03-22T00:00:00Z">
        <w:r w:rsidR="006E0C99" w:rsidRPr="00CE779A">
          <w:rPr>
            <w:rFonts w:ascii="台灣楷體" w:eastAsia="台灣楷體" w:hAnsi="台灣楷體" w:cs="Charis SIL"/>
          </w:rPr>
          <w:t>矣</w:t>
        </w:r>
      </w:ins>
      <w:del w:id="1359" w:author="user" w:date="2015-03-22T00:00:00Z">
        <w:r w:rsidRPr="00CE779A" w:rsidDel="006E0C99">
          <w:rPr>
            <w:rFonts w:ascii="台灣楷體" w:eastAsia="台灣楷體" w:hAnsi="台灣楷體" w:cs="Charis SIL"/>
          </w:rPr>
          <w:delText>潮</w:delText>
        </w:r>
      </w:del>
      <w:r w:rsidRPr="00CE779A">
        <w:rPr>
          <w:rFonts w:ascii="台灣楷體" w:eastAsia="台灣楷體" w:hAnsi="台灣楷體" w:cs="Charis SIL"/>
        </w:rPr>
        <w:t>，溪水愈來愈急……」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素面閣向腰捧水，雙手捧到面頭前，兩蕊目睭</w:t>
      </w:r>
      <w:del w:id="1360" w:author="user" w:date="2015-03-22T08:34:00Z">
        <w:r w:rsidRPr="00CE779A" w:rsidDel="0056032C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看海水，海水</w:t>
      </w:r>
      <w:del w:id="1361" w:author="user" w:date="2015-03-16T00:04:00Z">
        <w:r w:rsidRPr="00CE779A" w:rsidDel="00FB29A5">
          <w:rPr>
            <w:rFonts w:ascii="台灣楷體" w:eastAsia="台灣楷體" w:hAnsi="台灣楷體" w:cs="Charis SIL"/>
          </w:rPr>
          <w:delText>慢慢仔</w:delText>
        </w:r>
      </w:del>
      <w:ins w:id="1362" w:author="user" w:date="2015-03-16T00:04:00Z">
        <w:r w:rsidR="00FB29A5" w:rsidRPr="00CE779A">
          <w:rPr>
            <w:rFonts w:ascii="台灣楷體" w:eastAsia="台灣楷體" w:hAnsi="台灣楷體" w:cs="Charis SIL"/>
          </w:rPr>
          <w:t>沓沓仔</w:t>
        </w:r>
      </w:ins>
      <w:r w:rsidRPr="00CE779A">
        <w:rPr>
          <w:rFonts w:ascii="台灣楷體" w:eastAsia="台灣楷體" w:hAnsi="台灣楷體" w:cs="Charis SIL"/>
        </w:rPr>
        <w:t>對指頭仔</w:t>
      </w:r>
      <w:del w:id="1363" w:author="user" w:date="2015-03-22T08:34:00Z">
        <w:r w:rsidRPr="00CE779A" w:rsidDel="0056032C">
          <w:rPr>
            <w:rFonts w:ascii="台灣楷體" w:eastAsia="台灣楷體" w:hAnsi="台灣楷體" w:cs="Charis SIL"/>
          </w:rPr>
          <w:delText>中間</w:delText>
        </w:r>
      </w:del>
      <w:ins w:id="1364" w:author="user" w:date="2015-03-22T08:34:00Z">
        <w:r w:rsidR="0056032C" w:rsidRPr="00CE779A">
          <w:rPr>
            <w:rFonts w:ascii="台灣楷體" w:eastAsia="台灣楷體" w:hAnsi="台灣楷體" w:cs="Charis SIL"/>
          </w:rPr>
          <w:t>縫</w:t>
        </w:r>
      </w:ins>
      <w:r w:rsidRPr="00CE779A">
        <w:rPr>
          <w:rFonts w:ascii="台灣楷體" w:eastAsia="台灣楷體" w:hAnsi="台灣楷體" w:cs="Charis SIL"/>
        </w:rPr>
        <w:t>流落來。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素面咧哭！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「這海水</w:t>
      </w:r>
      <w:ins w:id="1365" w:author="user" w:date="2015-03-13T12:22:00Z">
        <w:r w:rsidR="009C5072" w:rsidRPr="00CE779A">
          <w:rPr>
            <w:rFonts w:ascii="台灣楷體" w:eastAsia="台灣楷體" w:hAnsi="台灣楷體" w:cs="Charis SIL"/>
          </w:rPr>
          <w:t>共gún爸女</w:t>
        </w:r>
      </w:ins>
      <w:r w:rsidRPr="00CE779A">
        <w:rPr>
          <w:rFonts w:ascii="台灣楷體" w:eastAsia="台灣楷體" w:hAnsi="台灣楷體" w:cs="Charis SIL"/>
        </w:rPr>
        <w:t>分開</w:t>
      </w:r>
      <w:del w:id="1366" w:author="user" w:date="2015-03-13T12:22:00Z">
        <w:r w:rsidRPr="00CE779A" w:rsidDel="009C5072">
          <w:rPr>
            <w:rFonts w:ascii="台灣楷體" w:eastAsia="台灣楷體" w:hAnsi="台灣楷體" w:cs="Charis SIL"/>
          </w:rPr>
          <w:delText>gún爸女</w:delText>
        </w:r>
      </w:del>
      <w:r w:rsidRPr="00CE779A">
        <w:rPr>
          <w:rFonts w:ascii="台灣楷體" w:eastAsia="台灣楷體" w:hAnsi="台灣楷體" w:cs="Charis SIL"/>
        </w:rPr>
        <w:t>，予guán袂</w:t>
      </w:r>
      <w:del w:id="1367" w:author="user" w:date="2015-03-22T00:00:00Z">
        <w:r w:rsidRPr="00CE779A" w:rsidDel="006E0C99">
          <w:rPr>
            <w:rFonts w:ascii="台灣楷體" w:eastAsia="台灣楷體" w:hAnsi="台灣楷體" w:cs="Charis SIL"/>
          </w:rPr>
          <w:delText>使</w:delText>
        </w:r>
      </w:del>
      <w:ins w:id="1368" w:author="user" w:date="2015-03-22T00:00:00Z">
        <w:r w:rsidR="006E0C99" w:rsidRPr="00CE779A">
          <w:rPr>
            <w:rFonts w:ascii="台灣楷體" w:eastAsia="台灣楷體" w:hAnsi="台灣楷體" w:cs="Charis SIL"/>
          </w:rPr>
          <w:t>當</w:t>
        </w:r>
      </w:ins>
      <w:r w:rsidRPr="00CE779A">
        <w:rPr>
          <w:rFonts w:ascii="台灣楷體" w:eastAsia="台灣楷體" w:hAnsi="台灣楷體" w:cs="Charis SIL"/>
        </w:rPr>
        <w:t>見面，烏溝白洋，東西分隔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guán阿爸這時陣無的確嘛</w:t>
      </w:r>
      <w:ins w:id="1369" w:author="user" w:date="2015-03-13T12:23:00Z">
        <w:r w:rsidR="009C5072" w:rsidRPr="00CE779A">
          <w:rPr>
            <w:rFonts w:ascii="台灣楷體" w:eastAsia="台灣楷體" w:hAnsi="台灣楷體" w:cs="Charis SIL"/>
          </w:rPr>
          <w:t>徛</w:t>
        </w:r>
      </w:ins>
      <w:r w:rsidRPr="00CE779A">
        <w:rPr>
          <w:rFonts w:ascii="台灣楷體" w:eastAsia="台灣楷體" w:hAnsi="台灣楷體" w:cs="Charis SIL"/>
        </w:rPr>
        <w:t>佇海邊</w:t>
      </w:r>
      <w:del w:id="1370" w:author="user" w:date="2015-03-13T12:23:00Z">
        <w:r w:rsidRPr="00CE779A" w:rsidDel="009C5072">
          <w:rPr>
            <w:rFonts w:ascii="台灣楷體" w:eastAsia="台灣楷體" w:hAnsi="台灣楷體" w:cs="Charis SIL"/>
          </w:rPr>
          <w:delText>徛咧</w:delText>
        </w:r>
      </w:del>
      <w:r w:rsidRPr="00CE779A">
        <w:rPr>
          <w:rFonts w:ascii="台灣楷體" w:eastAsia="台灣楷體" w:hAnsi="台灣楷體" w:cs="Charis SIL"/>
        </w:rPr>
        <w:t>，</w:t>
      </w:r>
      <w:del w:id="1371" w:author="user" w:date="2015-03-13T12:23:00Z">
        <w:r w:rsidRPr="00CE779A" w:rsidDel="009C5072">
          <w:rPr>
            <w:rFonts w:ascii="台灣楷體" w:eastAsia="台灣楷體" w:hAnsi="台灣楷體" w:cs="Charis SIL"/>
          </w:rPr>
          <w:delText>見然</w:delText>
        </w:r>
      </w:del>
      <w:r w:rsidRPr="00CE779A">
        <w:rPr>
          <w:rFonts w:ascii="台灣楷體" w:eastAsia="台灣楷體" w:hAnsi="台灣楷體" w:cs="Charis SIL"/>
        </w:rPr>
        <w:t>海水</w:t>
      </w:r>
      <w:ins w:id="1372" w:author="user" w:date="2015-03-13T12:23:00Z">
        <w:r w:rsidR="009C5072" w:rsidRPr="00CE779A">
          <w:rPr>
            <w:rFonts w:ascii="台灣楷體" w:eastAsia="台灣楷體" w:hAnsi="台灣楷體" w:cs="Charis SIL"/>
          </w:rPr>
          <w:t>既是</w:t>
        </w:r>
      </w:ins>
      <w:r w:rsidRPr="00CE779A">
        <w:rPr>
          <w:rFonts w:ascii="台灣楷體" w:eastAsia="台灣楷體" w:hAnsi="台灣楷體" w:cs="Charis SIL"/>
        </w:rPr>
        <w:t>相通，這水</w:t>
      </w:r>
      <w:del w:id="1373" w:author="user" w:date="2015-03-22T08:34:00Z">
        <w:r w:rsidRPr="00CE779A" w:rsidDel="0056032C">
          <w:rPr>
            <w:rFonts w:ascii="台灣楷體" w:eastAsia="台灣楷體" w:hAnsi="台灣楷體" w:cs="Charis SIL"/>
          </w:rPr>
          <w:delText>內</w:delText>
        </w:r>
      </w:del>
      <w:ins w:id="1374" w:author="user" w:date="2015-03-22T08:34:00Z">
        <w:r w:rsidR="0056032C" w:rsidRPr="00CE779A">
          <w:rPr>
            <w:rFonts w:ascii="台灣楷體" w:eastAsia="台灣楷體" w:hAnsi="台灣楷體" w:cs="Charis SIL"/>
          </w:rPr>
          <w:t>裡</w:t>
        </w:r>
      </w:ins>
      <w:r w:rsidRPr="00CE779A">
        <w:rPr>
          <w:rFonts w:ascii="台灣楷體" w:eastAsia="台灣楷體" w:hAnsi="台灣楷體" w:cs="Charis SIL"/>
        </w:rPr>
        <w:t>一定有阿爸流</w:t>
      </w:r>
      <w:ins w:id="1375" w:author="user" w:date="2015-03-22T00:01:00Z">
        <w:r w:rsidR="006E0C99" w:rsidRPr="00CE779A">
          <w:rPr>
            <w:rFonts w:ascii="台灣楷體" w:eastAsia="台灣楷體" w:hAnsi="台灣楷體" w:cs="Charis SIL"/>
          </w:rPr>
          <w:t>過</w:t>
        </w:r>
      </w:ins>
      <w:r w:rsidRPr="00CE779A">
        <w:rPr>
          <w:rFonts w:ascii="台灣楷體" w:eastAsia="台灣楷體" w:hAnsi="台灣楷體" w:cs="Charis SIL"/>
        </w:rPr>
        <w:t>的目屎……」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「莫哭矣，素面，莫想遐濟，lín阿爸袂來海邊</w:t>
      </w:r>
      <w:del w:id="1376" w:author="user" w:date="2015-03-13T12:24:00Z">
        <w:r w:rsidRPr="00CE779A" w:rsidDel="009C5072">
          <w:rPr>
            <w:rFonts w:ascii="台灣楷體" w:eastAsia="台灣楷體" w:hAnsi="台灣楷體" w:cs="Charis SIL"/>
          </w:rPr>
          <w:delText>--ê</w:delText>
        </w:r>
      </w:del>
      <w:r w:rsidRPr="00CE779A">
        <w:rPr>
          <w:rFonts w:ascii="台灣楷體" w:eastAsia="台灣楷體" w:hAnsi="台灣楷體" w:cs="Charis SIL"/>
        </w:rPr>
        <w:t>，滿清人遷界禁海，百姓是</w:t>
      </w:r>
      <w:del w:id="1377" w:author="user" w:date="2015-03-22T00:01:00Z">
        <w:r w:rsidRPr="00CE779A" w:rsidDel="006E0C99">
          <w:rPr>
            <w:rFonts w:ascii="台灣楷體" w:eastAsia="台灣楷體" w:hAnsi="台灣楷體" w:cs="Charis SIL"/>
          </w:rPr>
          <w:delText>毋</w:delText>
        </w:r>
      </w:del>
      <w:ins w:id="1378" w:author="user" w:date="2015-03-22T00:01:00Z">
        <w:r w:rsidR="006E0C99" w:rsidRPr="00CE779A">
          <w:rPr>
            <w:rFonts w:ascii="台灣楷體" w:eastAsia="台灣楷體" w:hAnsi="台灣楷體" w:cs="Charis SIL"/>
          </w:rPr>
          <w:t>不</w:t>
        </w:r>
      </w:ins>
      <w:r w:rsidRPr="00CE779A">
        <w:rPr>
          <w:rFonts w:ascii="台灣楷體" w:eastAsia="台灣楷體" w:hAnsi="台灣楷體" w:cs="Charis SIL"/>
        </w:rPr>
        <w:t>准</w:t>
      </w:r>
      <w:ins w:id="1379" w:author="user" w:date="2015-03-22T00:01:00Z">
        <w:r w:rsidR="006E0C99" w:rsidRPr="00CE779A">
          <w:rPr>
            <w:rFonts w:ascii="台灣楷體" w:eastAsia="台灣楷體" w:hAnsi="台灣楷體" w:cs="Charis SIL"/>
          </w:rPr>
          <w:t>來</w:t>
        </w:r>
      </w:ins>
      <w:del w:id="1380" w:author="user" w:date="2015-03-22T00:01:00Z">
        <w:r w:rsidRPr="00CE779A" w:rsidDel="006E0C99">
          <w:rPr>
            <w:rFonts w:ascii="台灣楷體" w:eastAsia="台灣楷體" w:hAnsi="台灣楷體" w:cs="Charis SIL"/>
          </w:rPr>
          <w:delText>到</w:delText>
        </w:r>
      </w:del>
      <w:r w:rsidRPr="00CE779A">
        <w:rPr>
          <w:rFonts w:ascii="台灣楷體" w:eastAsia="台灣楷體" w:hAnsi="台灣楷體" w:cs="Charis SIL"/>
        </w:rPr>
        <w:t>海邊</w:t>
      </w:r>
      <w:del w:id="1381" w:author="user" w:date="2015-03-22T00:01:00Z">
        <w:r w:rsidRPr="00CE779A" w:rsidDel="006E0C99">
          <w:rPr>
            <w:rFonts w:ascii="台灣楷體" w:eastAsia="台灣楷體" w:hAnsi="台灣楷體" w:cs="Charis SIL"/>
          </w:rPr>
          <w:delText>來</w:delText>
        </w:r>
      </w:del>
      <w:r w:rsidRPr="00CE779A">
        <w:rPr>
          <w:rFonts w:ascii="台灣楷體" w:eastAsia="台灣楷體" w:hAnsi="台灣楷體" w:cs="Charis SIL"/>
        </w:rPr>
        <w:t>--ê。lán去岸邊坐！」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望山牽素面轉去，兩人共布鞋穿</w:t>
      </w:r>
      <w:del w:id="1382" w:author="user" w:date="2015-03-17T16:11:00Z">
        <w:r w:rsidRPr="00CE779A" w:rsidDel="00EB129B">
          <w:rPr>
            <w:rFonts w:ascii="台灣楷體" w:eastAsia="台灣楷體" w:hAnsi="台灣楷體" w:cs="Charis SIL"/>
          </w:rPr>
          <w:delText>起來</w:delText>
        </w:r>
      </w:del>
      <w:ins w:id="1383" w:author="user" w:date="2015-03-17T16:11:00Z">
        <w:r w:rsidR="00EB129B" w:rsidRPr="00CE779A">
          <w:rPr>
            <w:rFonts w:ascii="台灣楷體" w:eastAsia="台灣楷體" w:hAnsi="台灣楷體" w:cs="Charis SIL"/>
          </w:rPr>
          <w:t>好勢</w:t>
        </w:r>
      </w:ins>
      <w:r w:rsidRPr="00CE779A">
        <w:rPr>
          <w:rFonts w:ascii="台灣楷體" w:eastAsia="台灣楷體" w:hAnsi="台灣楷體" w:cs="Charis SIL"/>
        </w:rPr>
        <w:t>，揣著岸邊</w:t>
      </w:r>
      <w:ins w:id="1384" w:author="user" w:date="2015-03-22T00:01:00Z">
        <w:r w:rsidR="006E0C99" w:rsidRPr="00CE779A">
          <w:rPr>
            <w:rFonts w:ascii="台灣楷體" w:eastAsia="台灣楷體" w:hAnsi="台灣楷體" w:cs="Charis SIL"/>
          </w:rPr>
          <w:t>的</w:t>
        </w:r>
      </w:ins>
      <w:del w:id="1385" w:author="user" w:date="2015-03-22T00:01:00Z">
        <w:r w:rsidRPr="00CE779A" w:rsidDel="006E0C99">
          <w:rPr>
            <w:rFonts w:ascii="台灣楷體" w:eastAsia="台灣楷體" w:hAnsi="台灣楷體" w:cs="Charis SIL"/>
          </w:rPr>
          <w:delText>草堆</w:delText>
        </w:r>
      </w:del>
      <w:ins w:id="1386" w:author="user" w:date="2015-03-22T00:01:00Z">
        <w:r w:rsidR="006E0C99" w:rsidRPr="00CE779A">
          <w:rPr>
            <w:rFonts w:ascii="台灣楷體" w:eastAsia="台灣楷體" w:hAnsi="台灣楷體" w:cs="Charis SIL"/>
          </w:rPr>
          <w:t>草仔埔</w:t>
        </w:r>
      </w:ins>
      <w:r w:rsidRPr="00CE779A">
        <w:rPr>
          <w:rFonts w:ascii="台灣楷體" w:eastAsia="台灣楷體" w:hAnsi="台灣楷體" w:cs="Charis SIL"/>
        </w:rPr>
        <w:t>坐落來。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ins w:id="1387" w:author="user" w:date="2015-03-13T12:24:00Z">
        <w:r w:rsidR="009C5072" w:rsidRPr="00CE779A">
          <w:rPr>
            <w:rFonts w:ascii="台灣楷體" w:eastAsia="台灣楷體" w:hAnsi="台灣楷體" w:cs="Charis SIL"/>
          </w:rPr>
          <w:t>毋知</w:t>
        </w:r>
      </w:ins>
      <w:r w:rsidRPr="00CE779A">
        <w:rPr>
          <w:rFonts w:ascii="台灣楷體" w:eastAsia="台灣楷體" w:hAnsi="台灣楷體" w:cs="Charis SIL"/>
        </w:rPr>
        <w:t>啥物時陣才會</w:t>
      </w:r>
      <w:ins w:id="1388" w:author="user" w:date="2015-03-13T12:24:00Z">
        <w:r w:rsidR="009C5072" w:rsidRPr="00CE779A">
          <w:rPr>
            <w:rFonts w:ascii="台灣楷體" w:eastAsia="台灣楷體" w:hAnsi="台灣楷體" w:cs="Charis SIL"/>
          </w:rPr>
          <w:t>當佮阿爸</w:t>
        </w:r>
      </w:ins>
      <w:del w:id="1389" w:author="user" w:date="2015-03-13T12:24:00Z">
        <w:r w:rsidRPr="00CE779A" w:rsidDel="009C5072">
          <w:rPr>
            <w:rFonts w:ascii="台灣楷體" w:eastAsia="台灣楷體" w:hAnsi="台灣楷體" w:cs="Charis SIL"/>
          </w:rPr>
          <w:delText>使閣看著阿爸咧</w:delText>
        </w:r>
      </w:del>
      <w:ins w:id="1390" w:author="user" w:date="2015-03-13T12:24:00Z">
        <w:r w:rsidR="009C5072" w:rsidRPr="00CE779A">
          <w:rPr>
            <w:rFonts w:ascii="台灣楷體" w:eastAsia="台灣楷體" w:hAnsi="台灣楷體" w:cs="Charis SIL"/>
          </w:rPr>
          <w:t>相會</w:t>
        </w:r>
      </w:ins>
      <w:r w:rsidRPr="00CE779A">
        <w:rPr>
          <w:rFonts w:ascii="台灣楷體" w:eastAsia="台灣楷體" w:hAnsi="台灣楷體" w:cs="Charis SIL"/>
        </w:rPr>
        <w:t>？guán過水來東寧已經兩冬矣，啥物時陣才送gún轉去</w:t>
      </w:r>
      <w:del w:id="1391" w:author="user" w:date="2015-03-22T08:35:00Z">
        <w:r w:rsidRPr="00CE779A" w:rsidDel="0056032C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「這馬金門廈門攏袂使去矣。」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新細明體" w:hint="eastAsia"/>
          <w:b/>
          <w:bCs/>
        </w:rPr>
        <w:t>────</w:t>
      </w:r>
      <w:r w:rsidRPr="00CE779A">
        <w:rPr>
          <w:rFonts w:ascii="台灣楷體" w:eastAsia="台灣楷體" w:hAnsi="台灣楷體" w:cs="Charis SIL"/>
          <w:b/>
          <w:bCs/>
        </w:rPr>
        <w:t xml:space="preserve"> 8/24 </w:t>
      </w:r>
      <w:r w:rsidRPr="00CE779A">
        <w:rPr>
          <w:rFonts w:ascii="新細明體" w:eastAsia="新細明體" w:hAnsi="新細明體" w:cs="新細明體" w:hint="eastAsia"/>
          <w:b/>
          <w:bCs/>
        </w:rPr>
        <w:t> </w:t>
      </w:r>
      <w:r w:rsidRPr="00CE779A">
        <w:rPr>
          <w:rFonts w:ascii="台灣楷體" w:eastAsia="台灣楷體" w:hAnsi="台灣楷體" w:cs="Charis SIL"/>
          <w:b/>
          <w:bCs/>
        </w:rPr>
        <w:t xml:space="preserve">P.49~P.53 </w:t>
      </w:r>
      <w:r w:rsidRPr="00CE779A">
        <w:rPr>
          <w:rFonts w:ascii="台灣楷體" w:eastAsia="台灣楷體" w:hAnsi="台灣楷體" w:cs="新細明體" w:hint="eastAsia"/>
          <w:b/>
          <w:bCs/>
        </w:rPr>
        <w:t>────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(p.49)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「當初實在無應該叫gún過水來，</w:t>
      </w:r>
      <w:del w:id="1392" w:author="user" w:date="2015-03-22T00:02:00Z">
        <w:r w:rsidRPr="00CE779A" w:rsidDel="006E0C99">
          <w:rPr>
            <w:rFonts w:ascii="台灣楷體" w:eastAsia="台灣楷體" w:hAnsi="台灣楷體" w:cs="Charis SIL"/>
          </w:rPr>
          <w:delText>這馬袂使</w:delText>
        </w:r>
      </w:del>
      <w:ins w:id="1393" w:author="user" w:date="2015-03-22T00:02:00Z">
        <w:r w:rsidR="006E0C99" w:rsidRPr="00CE779A">
          <w:rPr>
            <w:rFonts w:ascii="台灣楷體" w:eastAsia="台灣楷體" w:hAnsi="台灣楷體" w:cs="Charis SIL"/>
          </w:rPr>
          <w:t>這馬袂當</w:t>
        </w:r>
      </w:ins>
      <w:r w:rsidRPr="00CE779A">
        <w:rPr>
          <w:rFonts w:ascii="台灣楷體" w:eastAsia="台灣楷體" w:hAnsi="台灣楷體" w:cs="Charis SIL"/>
        </w:rPr>
        <w:t>送gún過溝轉去矣。」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「蹛佇東寧是仝款--ê。」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「lí是東寧</w:t>
      </w:r>
      <w:del w:id="1394" w:author="user" w:date="2015-03-15T22:18:00Z">
        <w:r w:rsidRPr="00CE779A" w:rsidDel="00371015">
          <w:rPr>
            <w:rFonts w:ascii="台灣楷體" w:eastAsia="台灣楷體" w:hAnsi="台灣楷體" w:cs="Charis SIL"/>
          </w:rPr>
          <w:delText>出生</w:delText>
        </w:r>
      </w:del>
      <w:ins w:id="1395" w:author="user" w:date="2015-03-15T22:18:00Z">
        <w:r w:rsidR="00371015" w:rsidRPr="00CE779A">
          <w:rPr>
            <w:rFonts w:ascii="台灣楷體" w:eastAsia="台灣楷體" w:hAnsi="台灣楷體" w:cs="Charis SIL"/>
          </w:rPr>
          <w:t>出世</w:t>
        </w:r>
      </w:ins>
      <w:r w:rsidRPr="00CE779A">
        <w:rPr>
          <w:rFonts w:ascii="台灣楷體" w:eastAsia="台灣楷體" w:hAnsi="台灣楷體" w:cs="Charis SIL"/>
        </w:rPr>
        <w:t>的，lí當然是仝款--ê。」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「lí莫想轉去的代誌矣！」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「這條烏水溝害人</w:t>
      </w:r>
      <w:del w:id="1396" w:author="user" w:date="2015-03-13T12:25:00Z">
        <w:r w:rsidRPr="00CE779A" w:rsidDel="003740AA">
          <w:rPr>
            <w:rFonts w:ascii="台灣楷體" w:eastAsia="台灣楷體" w:hAnsi="台灣楷體" w:cs="Charis SIL"/>
          </w:rPr>
          <w:delText>袂</w:delText>
        </w:r>
      </w:del>
      <w:ins w:id="1397" w:author="user" w:date="2015-03-13T12:25:00Z">
        <w:r w:rsidR="003740AA" w:rsidRPr="00CE779A">
          <w:rPr>
            <w:rFonts w:ascii="台灣楷體" w:eastAsia="台灣楷體" w:hAnsi="台灣楷體" w:cs="Charis SIL"/>
          </w:rPr>
          <w:t>不</w:t>
        </w:r>
      </w:ins>
      <w:r w:rsidRPr="00CE779A">
        <w:rPr>
          <w:rFonts w:ascii="台灣楷體" w:eastAsia="台灣楷體" w:hAnsi="台灣楷體" w:cs="Charis SIL"/>
        </w:rPr>
        <w:t>淺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望山lí下一擺啥物時陣來別莊見gún</w:t>
      </w:r>
      <w:del w:id="1398" w:author="user" w:date="2015-03-22T08:35:00Z">
        <w:r w:rsidRPr="00CE779A" w:rsidDel="0056032C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「guá嘛毋知影。」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「頂擺舵公伯</w:t>
      </w:r>
      <w:del w:id="1399" w:author="user" w:date="2015-03-22T00:02:00Z">
        <w:r w:rsidRPr="00CE779A" w:rsidDel="006E0C99">
          <w:rPr>
            <w:rFonts w:ascii="台灣楷體" w:eastAsia="台灣楷體" w:hAnsi="台灣楷體" w:cs="Charis SIL"/>
          </w:rPr>
          <w:delText>到</w:delText>
        </w:r>
      </w:del>
      <w:ins w:id="1400" w:author="user" w:date="2015-03-22T00:02:00Z">
        <w:r w:rsidR="006E0C99" w:rsidRPr="00CE779A">
          <w:rPr>
            <w:rFonts w:ascii="台灣楷體" w:eastAsia="台灣楷體" w:hAnsi="台灣楷體" w:cs="Charis SIL"/>
          </w:rPr>
          <w:t>來</w:t>
        </w:r>
      </w:ins>
      <w:r w:rsidRPr="00CE779A">
        <w:rPr>
          <w:rFonts w:ascii="台灣楷體" w:eastAsia="台灣楷體" w:hAnsi="台灣楷體" w:cs="Charis SIL"/>
        </w:rPr>
        <w:t>總制府揣總制爺</w:t>
      </w:r>
      <w:ins w:id="1401" w:author="user" w:date="2015-03-22T00:02:00Z">
        <w:r w:rsidR="006E0C99" w:rsidRPr="00CE779A">
          <w:rPr>
            <w:rFonts w:ascii="台灣楷體" w:eastAsia="台灣楷體" w:hAnsi="台灣楷體" w:cs="Charis SIL"/>
          </w:rPr>
          <w:t>，</w:t>
        </w:r>
      </w:ins>
      <w:r w:rsidRPr="00CE779A">
        <w:rPr>
          <w:rFonts w:ascii="台灣楷體" w:eastAsia="台灣楷體" w:hAnsi="台灣楷體" w:cs="Charis SIL"/>
        </w:rPr>
        <w:t>到底有啥物代誌</w:t>
      </w:r>
      <w:del w:id="1402" w:author="user" w:date="2015-03-22T08:36:00Z">
        <w:r w:rsidRPr="00CE779A" w:rsidDel="0056032C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「這lí莫管。」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1403" w:author="user" w:date="2015-03-20T23:20:00Z">
        <w:r w:rsidRPr="00CE779A" w:rsidDel="0036665F">
          <w:rPr>
            <w:rFonts w:ascii="台灣楷體" w:eastAsia="台灣楷體" w:hAnsi="台灣楷體" w:cs="Charis SIL"/>
          </w:rPr>
          <w:delText>是毋是</w:delText>
        </w:r>
      </w:del>
      <w:ins w:id="1404" w:author="user" w:date="2015-03-20T23:20:00Z">
        <w:r w:rsidR="0036665F" w:rsidRPr="00CE779A">
          <w:rPr>
            <w:rFonts w:ascii="台灣楷體" w:eastAsia="台灣楷體" w:hAnsi="台灣楷體" w:cs="Charis SIL"/>
          </w:rPr>
          <w:t>敢</w:t>
        </w:r>
      </w:ins>
      <w:ins w:id="1405" w:author="user" w:date="2015-03-22T08:36:00Z">
        <w:r w:rsidR="0056032C" w:rsidRPr="00CE779A">
          <w:rPr>
            <w:rFonts w:ascii="台灣楷體" w:eastAsia="台灣楷體" w:hAnsi="台灣楷體" w:cs="Charis SIL"/>
          </w:rPr>
          <w:t>是欲</w:t>
        </w:r>
      </w:ins>
      <w:r w:rsidRPr="00CE779A">
        <w:rPr>
          <w:rFonts w:ascii="台灣楷體" w:eastAsia="台灣楷體" w:hAnsi="台灣楷體" w:cs="Charis SIL"/>
        </w:rPr>
        <w:t>叫舵公伯送人去唐山</w:t>
      </w:r>
      <w:del w:id="1406" w:author="user" w:date="2015-03-22T08:36:00Z">
        <w:r w:rsidRPr="00CE779A" w:rsidDel="0056032C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？望山，對長崎</w:t>
      </w:r>
      <w:del w:id="1407" w:author="user" w:date="2015-03-13T12:35:00Z">
        <w:r w:rsidRPr="00CE779A" w:rsidDel="00F20B9E">
          <w:rPr>
            <w:rFonts w:ascii="台灣楷體" w:eastAsia="台灣楷體" w:hAnsi="台灣楷體" w:cs="Charis SIL"/>
          </w:rPr>
          <w:delText>是毋</w:delText>
        </w:r>
      </w:del>
      <w:ins w:id="1408" w:author="user" w:date="2015-03-13T12:35:00Z">
        <w:r w:rsidR="00F20B9E" w:rsidRPr="00CE779A">
          <w:rPr>
            <w:rFonts w:ascii="台灣楷體" w:eastAsia="台灣楷體" w:hAnsi="台灣楷體" w:cs="Charis SIL"/>
          </w:rPr>
          <w:t>敢</w:t>
        </w:r>
      </w:ins>
      <w:r w:rsidRPr="00CE779A">
        <w:rPr>
          <w:rFonts w:ascii="台灣楷體" w:eastAsia="台灣楷體" w:hAnsi="台灣楷體" w:cs="Charis SIL"/>
        </w:rPr>
        <w:t>是會使坐船</w:t>
      </w:r>
      <w:del w:id="1409" w:author="user" w:date="2015-03-22T00:03:00Z">
        <w:r w:rsidRPr="00CE779A" w:rsidDel="006E0C99">
          <w:rPr>
            <w:rFonts w:ascii="台灣楷體" w:eastAsia="台灣楷體" w:hAnsi="台灣楷體" w:cs="Charis SIL"/>
          </w:rPr>
          <w:delText>到</w:delText>
        </w:r>
      </w:del>
      <w:ins w:id="1410" w:author="user" w:date="2015-03-22T00:03:00Z">
        <w:r w:rsidR="006E0C99" w:rsidRPr="00CE779A">
          <w:rPr>
            <w:rFonts w:ascii="台灣楷體" w:eastAsia="台灣楷體" w:hAnsi="台灣楷體" w:cs="Charis SIL"/>
          </w:rPr>
          <w:t>去</w:t>
        </w:r>
      </w:ins>
      <w:r w:rsidRPr="00CE779A">
        <w:rPr>
          <w:rFonts w:ascii="台灣楷體" w:eastAsia="台灣楷體" w:hAnsi="台灣楷體" w:cs="Charis SIL"/>
        </w:rPr>
        <w:t>福建</w:t>
      </w:r>
      <w:del w:id="1411" w:author="user" w:date="2015-03-13T12:35:00Z">
        <w:r w:rsidRPr="00CE779A" w:rsidDel="00F20B9E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</w:t>
      </w:r>
      <w:del w:id="1412" w:author="user" w:date="2015-03-17T16:46:00Z">
        <w:r w:rsidRPr="00CE779A" w:rsidDel="00655848">
          <w:rPr>
            <w:rFonts w:ascii="台灣楷體" w:eastAsia="台灣楷體" w:hAnsi="台灣楷體" w:cs="Charis SIL"/>
          </w:rPr>
          <w:delText>為啥物</w:delText>
        </w:r>
      </w:del>
      <w:ins w:id="1413" w:author="user" w:date="2015-03-22T08:36:00Z">
        <w:r w:rsidR="00CE779A" w:rsidRPr="00CE779A">
          <w:rPr>
            <w:rFonts w:ascii="台灣楷體" w:eastAsia="台灣楷體" w:hAnsi="台灣楷體" w:cs="Charis SIL"/>
          </w:rPr>
          <w:t>哪會</w:t>
        </w:r>
      </w:ins>
      <w:r w:rsidRPr="00CE779A">
        <w:rPr>
          <w:rFonts w:ascii="台灣楷體" w:eastAsia="台灣楷體" w:hAnsi="台灣楷體" w:cs="Charis SIL"/>
        </w:rPr>
        <w:t>欲問這</w:t>
      </w:r>
      <w:del w:id="1414" w:author="user" w:date="2015-03-13T12:35:00Z">
        <w:r w:rsidRPr="00CE779A" w:rsidDel="00F20B9E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</w:t>
      </w:r>
      <w:ins w:id="1415" w:author="user" w:date="2015-03-22T08:36:00Z">
        <w:r w:rsidR="00CE779A" w:rsidRPr="00CE779A">
          <w:rPr>
            <w:rFonts w:ascii="台灣楷體" w:eastAsia="台灣楷體" w:hAnsi="台灣楷體" w:cs="Charis SIL"/>
          </w:rPr>
          <w:t>咧</w:t>
        </w:r>
      </w:ins>
      <w:r w:rsidRPr="00CE779A">
        <w:rPr>
          <w:rFonts w:ascii="台灣楷體" w:eastAsia="台灣楷體" w:hAnsi="台灣楷體" w:cs="Charis SIL"/>
        </w:rPr>
        <w:t>想，若是會使去見阿爸一面……」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「lí想啥咧？長崎路途</w:t>
      </w:r>
      <w:del w:id="1416" w:author="user" w:date="2015-03-22T08:36:00Z">
        <w:r w:rsidRPr="00CE779A" w:rsidDel="00CE779A">
          <w:rPr>
            <w:rFonts w:ascii="台灣楷體" w:eastAsia="台灣楷體" w:hAnsi="台灣楷體" w:cs="Charis SIL"/>
          </w:rPr>
          <w:delText>誠</w:delText>
        </w:r>
      </w:del>
      <w:ins w:id="1417" w:author="user" w:date="2015-03-22T08:36:00Z">
        <w:r w:rsidR="00CE779A" w:rsidRPr="00CE779A">
          <w:rPr>
            <w:rFonts w:ascii="台灣楷體" w:eastAsia="台灣楷體" w:hAnsi="台灣楷體" w:cs="Charis SIL"/>
          </w:rPr>
          <w:t>窵</w:t>
        </w:r>
      </w:ins>
      <w:r w:rsidRPr="00CE779A">
        <w:rPr>
          <w:rFonts w:ascii="台灣楷體" w:eastAsia="台灣楷體" w:hAnsi="台灣楷體" w:cs="Charis SIL"/>
        </w:rPr>
        <w:t>遠，</w:t>
      </w:r>
      <w:del w:id="1418" w:author="user" w:date="2015-03-22T08:37:00Z">
        <w:r w:rsidRPr="00CE779A" w:rsidDel="00CE779A">
          <w:rPr>
            <w:rFonts w:ascii="台灣楷體" w:eastAsia="台灣楷體" w:hAnsi="台灣楷體" w:cs="Charis SIL"/>
          </w:rPr>
          <w:delText>坐船愛幾仔</w:delText>
        </w:r>
      </w:del>
      <w:ins w:id="1419" w:author="user" w:date="2015-03-22T08:37:00Z">
        <w:r w:rsidR="00CE779A" w:rsidRPr="00CE779A">
          <w:rPr>
            <w:rFonts w:ascii="台灣楷體" w:eastAsia="台灣楷體" w:hAnsi="台灣楷體" w:cs="Charis SIL"/>
          </w:rPr>
          <w:t>坐船愛幾若</w:t>
        </w:r>
      </w:ins>
      <w:r w:rsidRPr="00CE779A">
        <w:rPr>
          <w:rFonts w:ascii="台灣楷體" w:eastAsia="台灣楷體" w:hAnsi="台灣楷體" w:cs="Charis SIL"/>
        </w:rPr>
        <w:t>工……」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1420" w:author="user" w:date="2015-03-13T12:35:00Z">
        <w:r w:rsidRPr="00CE779A" w:rsidDel="00F20B9E">
          <w:rPr>
            <w:rFonts w:ascii="台灣楷體" w:eastAsia="台灣楷體" w:hAnsi="台灣楷體" w:cs="Charis SIL"/>
          </w:rPr>
          <w:delText>那</w:delText>
        </w:r>
      </w:del>
      <w:ins w:id="1421" w:author="user" w:date="2015-03-13T12:35:00Z">
        <w:r w:rsidR="00F20B9E" w:rsidRPr="00CE779A">
          <w:rPr>
            <w:rFonts w:ascii="台灣楷體" w:eastAsia="台灣楷體" w:hAnsi="台灣楷體" w:cs="Charis SIL"/>
          </w:rPr>
          <w:t>若</w:t>
        </w:r>
      </w:ins>
      <w:r w:rsidRPr="00CE779A">
        <w:rPr>
          <w:rFonts w:ascii="台灣楷體" w:eastAsia="台灣楷體" w:hAnsi="台灣楷體" w:cs="Charis SIL"/>
        </w:rPr>
        <w:t>按呢，會使寫批轉去無？」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「寫批？」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「寫批予guán阿爸i……」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「寫批予i有啥物代誌？」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「寫批叫阿爸准guá嫁lí！」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(p.50)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「素面，舵公伯會准</w:t>
      </w:r>
      <w:del w:id="1422" w:author="user" w:date="2015-03-22T08:37:00Z">
        <w:r w:rsidRPr="00CE779A" w:rsidDel="00CE779A">
          <w:rPr>
            <w:rFonts w:ascii="台灣楷體" w:eastAsia="台灣楷體" w:hAnsi="台灣楷體" w:cs="Charis SIL"/>
          </w:rPr>
          <w:delText>--ê</w:delText>
        </w:r>
      </w:del>
      <w:ins w:id="1423" w:author="user" w:date="2015-03-22T08:37:00Z">
        <w:r w:rsidR="00CE779A" w:rsidRPr="00CE779A">
          <w:rPr>
            <w:rFonts w:ascii="台灣楷體" w:eastAsia="台灣楷體" w:hAnsi="台灣楷體" w:cs="Charis SIL"/>
          </w:rPr>
          <w:t>啦</w:t>
        </w:r>
      </w:ins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「i准無路用，阿母毋</w:t>
      </w:r>
      <w:del w:id="1424" w:author="user" w:date="2015-03-22T00:04:00Z">
        <w:r w:rsidRPr="00CE779A" w:rsidDel="006E0C99">
          <w:rPr>
            <w:rFonts w:ascii="台灣楷體" w:eastAsia="台灣楷體" w:hAnsi="台灣楷體" w:cs="Charis SIL"/>
          </w:rPr>
          <w:delText>肯</w:delText>
        </w:r>
      </w:del>
      <w:ins w:id="1425" w:author="user" w:date="2015-03-22T00:04:00Z">
        <w:r w:rsidR="006E0C99" w:rsidRPr="00CE779A">
          <w:rPr>
            <w:rFonts w:ascii="台灣楷體" w:eastAsia="台灣楷體" w:hAnsi="台灣楷體" w:cs="Charis SIL"/>
          </w:rPr>
          <w:t>准</w:t>
        </w:r>
      </w:ins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「舵公伯會</w:t>
      </w:r>
      <w:ins w:id="1426" w:author="user" w:date="2015-03-22T08:37:00Z">
        <w:r w:rsidR="00CE779A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苦勸</w:t>
      </w:r>
      <w:del w:id="1427" w:author="user" w:date="2015-03-22T08:37:00Z">
        <w:r w:rsidRPr="00CE779A" w:rsidDel="00CE779A">
          <w:rPr>
            <w:rFonts w:ascii="台灣楷體" w:eastAsia="台灣楷體" w:hAnsi="台灣楷體" w:cs="Charis SIL"/>
          </w:rPr>
          <w:delText>i</w:delText>
        </w:r>
      </w:del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「阿母袂聽人</w:t>
      </w:r>
      <w:ins w:id="1428" w:author="user" w:date="2015-03-22T00:04:00Z">
        <w:r w:rsidR="006E0C99" w:rsidRPr="00CE779A">
          <w:rPr>
            <w:rFonts w:ascii="台灣楷體" w:eastAsia="台灣楷體" w:hAnsi="台灣楷體" w:cs="Charis SIL"/>
          </w:rPr>
          <w:t>苦</w:t>
        </w:r>
      </w:ins>
      <w:r w:rsidRPr="00CE779A">
        <w:rPr>
          <w:rFonts w:ascii="台灣楷體" w:eastAsia="台灣楷體" w:hAnsi="台灣楷體" w:cs="Charis SIL"/>
        </w:rPr>
        <w:t>勸</w:t>
      </w:r>
      <w:del w:id="1429" w:author="user" w:date="2015-03-22T00:04:00Z">
        <w:r w:rsidRPr="00CE779A" w:rsidDel="006E0C99">
          <w:rPr>
            <w:rFonts w:ascii="台灣楷體" w:eastAsia="台灣楷體" w:hAnsi="台灣楷體" w:cs="Charis SIL"/>
          </w:rPr>
          <w:delText>--ê</w:delText>
        </w:r>
      </w:del>
      <w:r w:rsidRPr="00CE779A">
        <w:rPr>
          <w:rFonts w:ascii="台灣楷體" w:eastAsia="台灣楷體" w:hAnsi="台灣楷體" w:cs="Charis SIL"/>
        </w:rPr>
        <w:t>。guá勸i莫嫁予舵公伯，i就毋聽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「in</w:t>
      </w:r>
      <w:del w:id="1430" w:author="user" w:date="2015-03-22T00:04:00Z">
        <w:r w:rsidRPr="00CE779A" w:rsidDel="006E0C99">
          <w:rPr>
            <w:rFonts w:ascii="台灣楷體" w:eastAsia="台灣楷體" w:hAnsi="台灣楷體" w:cs="Charis SIL"/>
          </w:rPr>
          <w:delText>並</w:delText>
        </w:r>
      </w:del>
      <w:ins w:id="1431" w:author="user" w:date="2015-03-22T00:04:00Z">
        <w:r w:rsidR="006E0C99" w:rsidRPr="00CE779A">
          <w:rPr>
            <w:rFonts w:ascii="台灣楷體" w:eastAsia="台灣楷體" w:hAnsi="台灣楷體" w:cs="Charis SIL"/>
          </w:rPr>
          <w:t>曷</w:t>
        </w:r>
      </w:ins>
      <w:ins w:id="1432" w:author="user" w:date="2015-03-22T08:37:00Z">
        <w:r w:rsidR="00CE779A" w:rsidRPr="00CE779A">
          <w:rPr>
            <w:rFonts w:ascii="台灣楷體" w:eastAsia="台灣楷體" w:hAnsi="台灣楷體" w:cs="Charis SIL"/>
          </w:rPr>
          <w:t>會</w:t>
        </w:r>
      </w:ins>
      <w:r w:rsidRPr="00CE779A">
        <w:rPr>
          <w:rFonts w:ascii="台灣楷體" w:eastAsia="台灣楷體" w:hAnsi="台灣楷體" w:cs="Charis SIL"/>
        </w:rPr>
        <w:t>無結婚。」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r w:rsidRPr="00CE779A">
        <w:rPr>
          <w:rFonts w:ascii="台灣楷體" w:eastAsia="台灣楷體" w:hAnsi="台灣楷體" w:cs="新細明體" w:hint="eastAsia"/>
        </w:rPr>
        <w:t>──</w:t>
      </w:r>
      <w:del w:id="1433" w:author="user" w:date="2015-03-15T19:36:00Z">
        <w:r w:rsidRPr="00CE779A" w:rsidDel="00A50986">
          <w:rPr>
            <w:rFonts w:ascii="台灣楷體" w:eastAsia="台灣楷體" w:hAnsi="台灣楷體" w:cs="Charis SIL"/>
          </w:rPr>
          <w:delText>以前</w:delText>
        </w:r>
      </w:del>
      <w:ins w:id="1434" w:author="user" w:date="2015-03-15T19:36:00Z">
        <w:r w:rsidR="00A50986" w:rsidRPr="00CE779A">
          <w:rPr>
            <w:rFonts w:ascii="台灣楷體" w:eastAsia="台灣楷體" w:hAnsi="台灣楷體" w:cs="Charis SIL"/>
          </w:rPr>
          <w:t>以早</w:t>
        </w:r>
      </w:ins>
      <w:r w:rsidRPr="00CE779A">
        <w:rPr>
          <w:rFonts w:ascii="台灣楷體" w:eastAsia="台灣楷體" w:hAnsi="台灣楷體" w:cs="Charis SIL"/>
        </w:rPr>
        <w:t>guá毋肯i嫁予舵公伯，這馬是i毋肯guá嫁予lí。」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「lí當時</w:t>
      </w:r>
      <w:del w:id="1435" w:author="user" w:date="2015-03-13T12:16:00Z">
        <w:r w:rsidRPr="00CE779A" w:rsidDel="009C5072">
          <w:rPr>
            <w:rFonts w:ascii="台灣楷體" w:eastAsia="台灣楷體" w:hAnsi="台灣楷體" w:cs="Charis SIL"/>
          </w:rPr>
          <w:delText>那會</w:delText>
        </w:r>
      </w:del>
      <w:ins w:id="1436" w:author="user" w:date="2015-03-13T12:16:00Z">
        <w:r w:rsidR="009C5072" w:rsidRPr="00CE779A">
          <w:rPr>
            <w:rFonts w:ascii="台灣楷體" w:eastAsia="台灣楷體" w:hAnsi="台灣楷體" w:cs="Charis SIL"/>
          </w:rPr>
          <w:t>哪會</w:t>
        </w:r>
      </w:ins>
      <w:r w:rsidRPr="00CE779A">
        <w:rPr>
          <w:rFonts w:ascii="台灣楷體" w:eastAsia="台灣楷體" w:hAnsi="台灣楷體" w:cs="Charis SIL"/>
        </w:rPr>
        <w:t>毋肯許姑嫁咧？舵公伯人誠好啊！」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「阿爸猶</w:t>
      </w:r>
      <w:del w:id="1437" w:author="user" w:date="2015-03-13T12:36:00Z">
        <w:r w:rsidRPr="00CE779A" w:rsidDel="00F20B9E">
          <w:rPr>
            <w:rFonts w:ascii="台灣楷體" w:eastAsia="台灣楷體" w:hAnsi="台灣楷體" w:cs="Charis SIL"/>
          </w:rPr>
          <w:delText>在世</w:delText>
        </w:r>
      </w:del>
      <w:ins w:id="1438" w:author="user" w:date="2015-03-13T12:36:00Z">
        <w:r w:rsidR="00F20B9E" w:rsidRPr="00CE779A">
          <w:rPr>
            <w:rFonts w:ascii="台灣楷體" w:eastAsia="台灣楷體" w:hAnsi="台灣楷體" w:cs="Charis SIL"/>
          </w:rPr>
          <w:t>在生</w:t>
        </w:r>
      </w:ins>
      <w:r w:rsidRPr="00CE779A">
        <w:rPr>
          <w:rFonts w:ascii="台灣楷體" w:eastAsia="台灣楷體" w:hAnsi="台灣楷體" w:cs="Charis SIL"/>
        </w:rPr>
        <w:t>，阿母</w:t>
      </w:r>
      <w:del w:id="1439" w:author="user" w:date="2015-03-13T12:16:00Z">
        <w:r w:rsidRPr="00CE779A" w:rsidDel="009C5072">
          <w:rPr>
            <w:rFonts w:ascii="台灣楷體" w:eastAsia="台灣楷體" w:hAnsi="台灣楷體" w:cs="Charis SIL"/>
          </w:rPr>
          <w:delText>那會</w:delText>
        </w:r>
      </w:del>
      <w:ins w:id="1440" w:author="user" w:date="2015-03-13T12:16:00Z">
        <w:r w:rsidR="009C5072" w:rsidRPr="00CE779A">
          <w:rPr>
            <w:rFonts w:ascii="台灣楷體" w:eastAsia="台灣楷體" w:hAnsi="台灣楷體" w:cs="Charis SIL"/>
          </w:rPr>
          <w:t>哪會</w:t>
        </w:r>
      </w:ins>
      <w:r w:rsidRPr="00CE779A">
        <w:rPr>
          <w:rFonts w:ascii="台灣楷體" w:eastAsia="台灣楷體" w:hAnsi="台灣楷體" w:cs="Charis SIL"/>
        </w:rPr>
        <w:t>使嫁</w:t>
      </w:r>
      <w:del w:id="1441" w:author="user" w:date="2015-03-17T16:12:00Z">
        <w:r w:rsidRPr="00CE779A" w:rsidDel="00EB129B">
          <w:rPr>
            <w:rFonts w:ascii="台灣楷體" w:eastAsia="台灣楷體" w:hAnsi="台灣楷體" w:cs="Charis SIL"/>
          </w:rPr>
          <w:delText>予</w:delText>
        </w:r>
      </w:del>
      <w:r w:rsidRPr="00CE779A">
        <w:rPr>
          <w:rFonts w:ascii="台灣楷體" w:eastAsia="台灣楷體" w:hAnsi="台灣楷體" w:cs="Charis SIL"/>
        </w:rPr>
        <w:t>別人</w:t>
      </w:r>
      <w:del w:id="1442" w:author="user" w:date="2015-03-17T16:12:00Z">
        <w:r w:rsidRPr="00CE779A" w:rsidDel="00EB129B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「in大人的代誌，lí莫管矣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舵公伯同意lán結婚，i會想辦法</w:t>
      </w:r>
      <w:del w:id="1443" w:author="user" w:date="2015-03-22T08:38:00Z">
        <w:r w:rsidRPr="00CE779A" w:rsidDel="00CE779A">
          <w:rPr>
            <w:rFonts w:ascii="台灣楷體" w:eastAsia="台灣楷體" w:hAnsi="台灣楷體" w:cs="新細明體" w:hint="eastAsia"/>
          </w:rPr>
          <w:delText>──</w:delText>
        </w:r>
      </w:del>
      <w:ins w:id="1444" w:author="user" w:date="2015-03-22T08:38:00Z">
        <w:r w:rsidR="00CE779A" w:rsidRPr="00CE779A">
          <w:rPr>
            <w:rFonts w:ascii="台灣楷體" w:eastAsia="台灣楷體" w:hAnsi="台灣楷體" w:cs="Charis SIL"/>
          </w:rPr>
          <w:t>--</w:t>
        </w:r>
      </w:ins>
      <w:r w:rsidRPr="00CE779A">
        <w:rPr>
          <w:rFonts w:ascii="台灣楷體" w:eastAsia="台灣楷體" w:hAnsi="台灣楷體" w:cs="Charis SIL"/>
        </w:rPr>
        <w:t>ê。</w:t>
      </w:r>
      <w:r w:rsidRPr="00CE779A">
        <w:rPr>
          <w:rFonts w:ascii="台灣楷體" w:eastAsia="台灣楷體" w:hAnsi="台灣楷體" w:cs="Charis SIL"/>
          <w:b/>
          <w:bCs/>
        </w:rPr>
        <w:t>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「guá毋肯做i的查某囝，嘛歹勢</w:t>
      </w:r>
      <w:del w:id="1445" w:author="user" w:date="2015-03-22T00:05:00Z">
        <w:r w:rsidRPr="00CE779A" w:rsidDel="006E0C99">
          <w:rPr>
            <w:rFonts w:ascii="台灣楷體" w:eastAsia="台灣楷體" w:hAnsi="台灣楷體" w:cs="Charis SIL"/>
          </w:rPr>
          <w:delText>加</w:delText>
        </w:r>
      </w:del>
      <w:r w:rsidRPr="00CE779A">
        <w:rPr>
          <w:rFonts w:ascii="台灣楷體" w:eastAsia="台灣楷體" w:hAnsi="台灣楷體" w:cs="Charis SIL"/>
        </w:rPr>
        <w:t>求i幫助lán。」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「總制嘛會</w:t>
      </w:r>
      <w:del w:id="1446" w:author="user" w:date="2015-03-13T12:36:00Z">
        <w:r w:rsidRPr="00CE779A" w:rsidDel="00F20B9E">
          <w:rPr>
            <w:rFonts w:ascii="台灣楷體" w:eastAsia="台灣楷體" w:hAnsi="台灣楷體" w:cs="Charis SIL"/>
          </w:rPr>
          <w:delText>幫助</w:delText>
        </w:r>
      </w:del>
      <w:ins w:id="1447" w:author="user" w:date="2015-03-13T12:36:00Z">
        <w:r w:rsidR="00F20B9E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lán</w:t>
      </w:r>
      <w:ins w:id="1448" w:author="user" w:date="2015-03-13T12:37:00Z">
        <w:r w:rsidR="00F20B9E" w:rsidRPr="00CE779A">
          <w:rPr>
            <w:rFonts w:ascii="台灣楷體" w:eastAsia="台灣楷體" w:hAnsi="台灣楷體" w:cs="Charis SIL"/>
          </w:rPr>
          <w:t>鬥相共</w:t>
        </w:r>
      </w:ins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「總制i心情無好，</w:t>
      </w:r>
      <w:del w:id="1449" w:author="user" w:date="2015-03-13T12:16:00Z">
        <w:r w:rsidRPr="00CE779A" w:rsidDel="009C5072">
          <w:rPr>
            <w:rFonts w:ascii="台灣楷體" w:eastAsia="台灣楷體" w:hAnsi="台灣楷體" w:cs="Charis SIL"/>
          </w:rPr>
          <w:delText>那會</w:delText>
        </w:r>
      </w:del>
      <w:ins w:id="1450" w:author="user" w:date="2015-03-13T12:16:00Z">
        <w:r w:rsidR="009C5072" w:rsidRPr="00CE779A">
          <w:rPr>
            <w:rFonts w:ascii="台灣楷體" w:eastAsia="台灣楷體" w:hAnsi="台灣楷體" w:cs="Charis SIL"/>
          </w:rPr>
          <w:t>哪</w:t>
        </w:r>
      </w:ins>
      <w:ins w:id="1451" w:author="user" w:date="2015-03-13T12:37:00Z">
        <w:r w:rsidR="00F20B9E" w:rsidRPr="00CE779A">
          <w:rPr>
            <w:rFonts w:ascii="台灣楷體" w:eastAsia="台灣楷體" w:hAnsi="台灣楷體" w:cs="Charis SIL"/>
          </w:rPr>
          <w:t>通</w:t>
        </w:r>
      </w:ins>
      <w:del w:id="1452" w:author="user" w:date="2015-03-13T12:37:00Z">
        <w:r w:rsidRPr="00CE779A" w:rsidDel="00F20B9E">
          <w:rPr>
            <w:rFonts w:ascii="台灣楷體" w:eastAsia="台灣楷體" w:hAnsi="台灣楷體" w:cs="Charis SIL"/>
          </w:rPr>
          <w:delText>好求</w:delText>
        </w:r>
      </w:del>
      <w:ins w:id="1453" w:author="user" w:date="2015-03-13T12:37:00Z">
        <w:r w:rsidR="00F20B9E" w:rsidRPr="00CE779A">
          <w:rPr>
            <w:rFonts w:ascii="台灣楷體" w:eastAsia="台灣楷體" w:hAnsi="台灣楷體" w:cs="Charis SIL"/>
          </w:rPr>
          <w:t>勞煩</w:t>
        </w:r>
      </w:ins>
      <w:r w:rsidRPr="00CE779A">
        <w:rPr>
          <w:rFonts w:ascii="台灣楷體" w:eastAsia="台灣楷體" w:hAnsi="台灣楷體" w:cs="Charis SIL"/>
        </w:rPr>
        <w:t>i費心</w:t>
      </w:r>
      <w:del w:id="1454" w:author="user" w:date="2015-03-13T12:37:00Z">
        <w:r w:rsidRPr="00CE779A" w:rsidDel="00F20B9E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看</w:t>
      </w:r>
      <w:del w:id="1455" w:author="user" w:date="2015-03-13T12:37:00Z">
        <w:r w:rsidRPr="00CE779A" w:rsidDel="00F20B9E">
          <w:rPr>
            <w:rFonts w:ascii="台灣楷體" w:eastAsia="台灣楷體" w:hAnsi="台灣楷體" w:cs="Charis SIL"/>
          </w:rPr>
          <w:delText>lí總是佮i</w:delText>
        </w:r>
      </w:del>
      <w:ins w:id="1456" w:author="user" w:date="2015-03-13T12:37:00Z">
        <w:r w:rsidR="00F20B9E" w:rsidRPr="00CE779A">
          <w:rPr>
            <w:rFonts w:ascii="台灣楷體" w:eastAsia="台灣楷體" w:hAnsi="台灣楷體" w:cs="Charis SIL"/>
          </w:rPr>
          <w:t>lín定定</w:t>
        </w:r>
      </w:ins>
      <w:ins w:id="1457" w:author="user" w:date="2015-03-13T12:38:00Z">
        <w:r w:rsidR="00F20B9E" w:rsidRPr="00CE779A">
          <w:rPr>
            <w:rFonts w:ascii="台灣楷體" w:eastAsia="台灣楷體" w:hAnsi="台灣楷體" w:cs="Charis SIL"/>
          </w:rPr>
          <w:t>咧</w:t>
        </w:r>
      </w:ins>
      <w:r w:rsidRPr="00CE779A">
        <w:rPr>
          <w:rFonts w:ascii="台灣楷體" w:eastAsia="台灣楷體" w:hAnsi="台灣楷體" w:cs="Charis SIL"/>
        </w:rPr>
        <w:t>講啥物反清復明的代誌，lín定定講，煞啥物攏無做，lán的代誌，lí攏無關心。」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</w:t>
      </w:r>
      <w:del w:id="1458" w:author="user" w:date="2015-03-13T12:16:00Z">
        <w:r w:rsidRPr="00CE779A" w:rsidDel="009C5072">
          <w:rPr>
            <w:rFonts w:ascii="台灣楷體" w:eastAsia="台灣楷體" w:hAnsi="台灣楷體" w:cs="Charis SIL"/>
          </w:rPr>
          <w:delText>那會</w:delText>
        </w:r>
      </w:del>
      <w:ins w:id="1459" w:author="user" w:date="2015-03-13T12:16:00Z">
        <w:r w:rsidR="009C5072" w:rsidRPr="00CE779A">
          <w:rPr>
            <w:rFonts w:ascii="台灣楷體" w:eastAsia="台灣楷體" w:hAnsi="台灣楷體" w:cs="Charis SIL"/>
          </w:rPr>
          <w:t>哪會</w:t>
        </w:r>
      </w:ins>
      <w:r w:rsidRPr="00CE779A">
        <w:rPr>
          <w:rFonts w:ascii="台灣楷體" w:eastAsia="台灣楷體" w:hAnsi="台灣楷體" w:cs="Charis SIL"/>
        </w:rPr>
        <w:t>無關心！」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「lí佮總制爺仝款，喙內攏是</w:t>
      </w:r>
      <w:del w:id="1460" w:author="user" w:date="2015-03-15T17:50:00Z">
        <w:r w:rsidRPr="00CE779A" w:rsidDel="00186E75">
          <w:rPr>
            <w:rFonts w:ascii="台灣楷體" w:eastAsia="台灣楷體" w:hAnsi="台灣楷體" w:cs="Charis SIL"/>
          </w:rPr>
          <w:delText>記掛</w:delText>
        </w:r>
      </w:del>
      <w:ins w:id="1461" w:author="user" w:date="2015-03-15T17:50:00Z">
        <w:r w:rsidR="00186E75" w:rsidRPr="00CE779A">
          <w:rPr>
            <w:rFonts w:ascii="台灣楷體" w:eastAsia="台灣楷體" w:hAnsi="台灣楷體" w:cs="Charis SIL"/>
          </w:rPr>
          <w:t>掛心</w:t>
        </w:r>
      </w:ins>
      <w:r w:rsidRPr="00CE779A">
        <w:rPr>
          <w:rFonts w:ascii="台灣楷體" w:eastAsia="台灣楷體" w:hAnsi="台灣楷體" w:cs="Charis SIL"/>
        </w:rPr>
        <w:t>國姓爺……總制爺</w:t>
      </w:r>
      <w:ins w:id="1462" w:author="user" w:date="2015-03-22T00:10:00Z">
        <w:r w:rsidR="006E0C99" w:rsidRPr="00CE779A">
          <w:rPr>
            <w:rFonts w:ascii="台灣楷體" w:eastAsia="台灣楷體" w:hAnsi="台灣楷體" w:cs="Charis SIL"/>
          </w:rPr>
          <w:t>一世人</w:t>
        </w:r>
      </w:ins>
      <w:r w:rsidRPr="00CE779A">
        <w:rPr>
          <w:rFonts w:ascii="台灣楷體" w:eastAsia="台灣楷體" w:hAnsi="台灣楷體" w:cs="Charis SIL"/>
        </w:rPr>
        <w:t>做官</w:t>
      </w:r>
      <w:del w:id="1463" w:author="user" w:date="2015-03-22T00:10:00Z">
        <w:r w:rsidRPr="00CE779A" w:rsidDel="006E0C99">
          <w:rPr>
            <w:rFonts w:ascii="台灣楷體" w:eastAsia="台灣楷體" w:hAnsi="台灣楷體" w:cs="Charis SIL"/>
          </w:rPr>
          <w:delText>一世人</w:delText>
        </w:r>
      </w:del>
      <w:r w:rsidRPr="00CE779A">
        <w:rPr>
          <w:rFonts w:ascii="台灣楷體" w:eastAsia="台灣楷體" w:hAnsi="台灣楷體" w:cs="Charis SIL"/>
        </w:rPr>
        <w:t>，生活佮普通人仝款，</w:t>
      </w:r>
      <w:del w:id="1464" w:author="user" w:date="2015-03-13T12:38:00Z">
        <w:r w:rsidRPr="00CE779A" w:rsidDel="00F20B9E">
          <w:rPr>
            <w:rFonts w:ascii="台灣楷體" w:eastAsia="台灣楷體" w:hAnsi="台灣楷體" w:cs="Charis SIL"/>
          </w:rPr>
          <w:delText>遐呢</w:delText>
        </w:r>
      </w:del>
      <w:ins w:id="1465" w:author="user" w:date="2015-03-13T12:38:00Z">
        <w:r w:rsidR="00F20B9E" w:rsidRPr="00CE779A">
          <w:rPr>
            <w:rFonts w:ascii="台灣楷體" w:eastAsia="台灣楷體" w:hAnsi="台灣楷體" w:cs="Charis SIL"/>
          </w:rPr>
          <w:t>遐爾</w:t>
        </w:r>
      </w:ins>
      <w:r w:rsidRPr="00CE779A">
        <w:rPr>
          <w:rFonts w:ascii="台灣楷體" w:eastAsia="台灣楷體" w:hAnsi="台灣楷體" w:cs="Charis SIL"/>
        </w:rPr>
        <w:t>清苦。」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(p.51)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「lí是上尊敬總制爺--ê。」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「guá尊敬i，嘛尊敬lí，毋過lí袂使無管lán的代誌啊</w:t>
      </w:r>
      <w:r w:rsidRPr="00CE779A">
        <w:rPr>
          <w:rFonts w:ascii="台灣楷體" w:eastAsia="台灣楷體" w:hAnsi="台灣楷體" w:cs="新細明體" w:hint="eastAsia"/>
        </w:rPr>
        <w:t>──</w:t>
      </w:r>
      <w:r w:rsidRPr="00CE779A">
        <w:rPr>
          <w:rFonts w:ascii="台灣楷體" w:eastAsia="台灣楷體" w:hAnsi="台灣楷體" w:cs="Charis SIL"/>
        </w:rPr>
        <w:t>後擺lí啥物時陣來看guá咧？」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「guá一個月總會來一兩擺。」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「才一兩擺？若毋是</w:t>
      </w:r>
      <w:del w:id="1466" w:author="user" w:date="2015-03-13T12:39:00Z">
        <w:r w:rsidRPr="00CE779A" w:rsidDel="00F20B9E">
          <w:rPr>
            <w:rFonts w:ascii="台灣楷體" w:eastAsia="台灣楷體" w:hAnsi="台灣楷體" w:cs="Charis SIL"/>
          </w:rPr>
          <w:delText>總是</w:delText>
        </w:r>
      </w:del>
      <w:ins w:id="1467" w:author="user" w:date="2015-03-13T12:39:00Z">
        <w:r w:rsidR="00F20B9E" w:rsidRPr="00CE779A">
          <w:rPr>
            <w:rFonts w:ascii="台灣楷體" w:eastAsia="台灣楷體" w:hAnsi="台灣楷體" w:cs="Charis SIL"/>
          </w:rPr>
          <w:t>總制</w:t>
        </w:r>
      </w:ins>
      <w:r w:rsidRPr="00CE779A">
        <w:rPr>
          <w:rFonts w:ascii="台灣楷體" w:eastAsia="台灣楷體" w:hAnsi="台灣楷體" w:cs="Charis SIL"/>
        </w:rPr>
        <w:t>爺，lí攏無想欲來</w:t>
      </w:r>
      <w:del w:id="1468" w:author="user" w:date="2015-03-22T00:11:00Z">
        <w:r w:rsidRPr="00CE779A" w:rsidDel="006E0C99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無偌久，</w:t>
      </w:r>
      <w:del w:id="1469" w:author="user" w:date="2015-03-17T17:13:00Z">
        <w:r w:rsidRPr="00CE779A" w:rsidDel="00857E7E">
          <w:rPr>
            <w:rFonts w:ascii="台灣楷體" w:eastAsia="台灣楷體" w:hAnsi="台灣楷體" w:cs="Charis SIL"/>
          </w:rPr>
          <w:delText>舢板</w:delText>
        </w:r>
      </w:del>
      <w:ins w:id="1470" w:author="user" w:date="2015-03-17T17:13:00Z">
        <w:r w:rsidR="00857E7E" w:rsidRPr="00CE779A">
          <w:rPr>
            <w:rFonts w:ascii="台灣楷體" w:eastAsia="台灣楷體" w:hAnsi="台灣楷體" w:cs="Charis SIL"/>
          </w:rPr>
          <w:t>舢舨</w:t>
        </w:r>
      </w:ins>
      <w:del w:id="1471" w:author="user" w:date="2015-03-22T00:11:00Z">
        <w:r w:rsidRPr="00CE779A" w:rsidDel="006E0C99">
          <w:rPr>
            <w:rFonts w:ascii="台灣楷體" w:eastAsia="台灣楷體" w:hAnsi="台灣楷體" w:cs="Charis SIL"/>
          </w:rPr>
          <w:delText>來到</w:delText>
        </w:r>
      </w:del>
      <w:ins w:id="1472" w:author="user" w:date="2015-03-22T00:11:00Z">
        <w:r w:rsidR="006E0C99" w:rsidRPr="00CE779A">
          <w:rPr>
            <w:rFonts w:ascii="台灣楷體" w:eastAsia="台灣楷體" w:hAnsi="台灣楷體" w:cs="Charis SIL"/>
          </w:rPr>
          <w:t>到位</w:t>
        </w:r>
      </w:ins>
      <w:r w:rsidRPr="00CE779A">
        <w:rPr>
          <w:rFonts w:ascii="台灣楷體" w:eastAsia="台灣楷體" w:hAnsi="台灣楷體" w:cs="Charis SIL"/>
        </w:rPr>
        <w:t>，望山送素</w:t>
      </w:r>
      <w:del w:id="1473" w:author="user" w:date="2015-03-20T23:36:00Z">
        <w:r w:rsidRPr="00CE779A" w:rsidDel="00FA0189">
          <w:rPr>
            <w:rFonts w:ascii="台灣楷體" w:eastAsia="台灣楷體" w:hAnsi="台灣楷體" w:cs="Charis SIL"/>
          </w:rPr>
          <w:delText>面上</w:delText>
        </w:r>
      </w:del>
      <w:ins w:id="1474" w:author="user" w:date="2015-03-20T23:36:00Z">
        <w:r w:rsidR="00FA0189" w:rsidRPr="00CE779A">
          <w:rPr>
            <w:rFonts w:ascii="台灣楷體" w:eastAsia="台灣楷體" w:hAnsi="台灣楷體" w:cs="Charis SIL"/>
          </w:rPr>
          <w:t>面</w:t>
        </w:r>
      </w:ins>
      <w:ins w:id="1475" w:author="user" w:date="2015-03-22T00:11:00Z">
        <w:r w:rsidR="006E0C99" w:rsidRPr="00CE779A">
          <w:rPr>
            <w:rFonts w:ascii="台灣楷體" w:eastAsia="台灣楷體" w:hAnsi="台灣楷體" w:cs="Charis SIL"/>
          </w:rPr>
          <w:t>坐</w:t>
        </w:r>
      </w:ins>
      <w:r w:rsidRPr="00CE779A">
        <w:rPr>
          <w:rFonts w:ascii="台灣楷體" w:eastAsia="台灣楷體" w:hAnsi="台灣楷體" w:cs="Charis SIL"/>
        </w:rPr>
        <w:t>船，兩人依依告別。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4.赤山龍湖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東寧總制兼領勇衞，諮議參軍陳永華，永曆三十四年(西元一六八</w:t>
      </w:r>
      <w:r w:rsidRPr="00CE779A">
        <w:rPr>
          <w:rFonts w:ascii="台灣楷體" w:eastAsia="台灣楷體" w:hAnsi="台灣楷體" w:cs="Times New Roman"/>
        </w:rPr>
        <w:t>○</w:t>
      </w:r>
      <w:r w:rsidRPr="00CE779A">
        <w:rPr>
          <w:rFonts w:ascii="台灣楷體" w:eastAsia="台灣楷體" w:hAnsi="台灣楷體" w:cs="Charis SIL"/>
        </w:rPr>
        <w:t>年)五月</w:t>
      </w:r>
      <w:del w:id="1476" w:author="user" w:date="2015-03-15T17:50:00Z">
        <w:r w:rsidRPr="00CE779A" w:rsidDel="00186E75">
          <w:rPr>
            <w:rFonts w:ascii="台灣楷體" w:eastAsia="台灣楷體" w:hAnsi="台灣楷體" w:cs="Charis SIL"/>
          </w:rPr>
          <w:delText>辭去</w:delText>
        </w:r>
      </w:del>
      <w:ins w:id="1477" w:author="user" w:date="2015-03-15T17:50:00Z">
        <w:r w:rsidR="00186E75" w:rsidRPr="00CE779A">
          <w:rPr>
            <w:rFonts w:ascii="台灣楷體" w:eastAsia="台灣楷體" w:hAnsi="台灣楷體" w:cs="Charis SIL"/>
          </w:rPr>
          <w:t>辭掉</w:t>
        </w:r>
      </w:ins>
      <w:r w:rsidRPr="00CE779A">
        <w:rPr>
          <w:rFonts w:ascii="台灣楷體" w:eastAsia="台灣楷體" w:hAnsi="台灣楷體" w:cs="Charis SIL"/>
        </w:rPr>
        <w:t>總制佮勇衞兩職</w:t>
      </w:r>
      <w:del w:id="1478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ins w:id="1479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，搬轉去永康別莊蹛，逐工孤坐書房，心情鬱卒。in囝婿鄭克</w:t>
      </w:r>
      <w:r w:rsidRPr="00CE779A">
        <w:rPr>
          <w:rFonts w:ascii="新細明體-ExtB" w:eastAsia="新細明體-ExtB" w:hAnsi="新細明體-ExtB" w:cs="新細明體-ExtB" w:hint="eastAsia"/>
        </w:rPr>
        <w:t>𡒉</w:t>
      </w:r>
      <w:r w:rsidRPr="00CE779A">
        <w:rPr>
          <w:rFonts w:ascii="台灣楷體" w:eastAsia="台灣楷體" w:hAnsi="台灣楷體" w:cs="Charis SIL"/>
        </w:rPr>
        <w:t>欲接i去安平鎮蹛，以便就近</w:t>
      </w:r>
      <w:del w:id="1480" w:author="user" w:date="2015-03-17T16:43:00Z">
        <w:r w:rsidRPr="00CE779A" w:rsidDel="00655848">
          <w:rPr>
            <w:rFonts w:ascii="台灣楷體" w:eastAsia="台灣楷體" w:hAnsi="台灣楷體" w:cs="Charis SIL"/>
          </w:rPr>
          <w:delText>服侍</w:delText>
        </w:r>
      </w:del>
      <w:ins w:id="1481" w:author="user" w:date="2015-03-17T16:43:00Z">
        <w:r w:rsidR="00655848" w:rsidRPr="00CE779A">
          <w:rPr>
            <w:rFonts w:ascii="台灣楷體" w:eastAsia="台灣楷體" w:hAnsi="台灣楷體" w:cs="Charis SIL"/>
          </w:rPr>
          <w:t>侍候</w:t>
        </w:r>
      </w:ins>
      <w:r w:rsidRPr="00CE779A">
        <w:rPr>
          <w:rFonts w:ascii="台灣楷體" w:eastAsia="台灣楷體" w:hAnsi="台灣楷體" w:cs="Charis SIL"/>
        </w:rPr>
        <w:t>，方便隨時請教，陳永華驚</w:t>
      </w:r>
      <w:del w:id="1482" w:author="user" w:date="2015-03-15T17:51:00Z">
        <w:r w:rsidRPr="00CE779A" w:rsidDel="00186E75">
          <w:rPr>
            <w:rFonts w:ascii="台灣楷體" w:eastAsia="台灣楷體" w:hAnsi="台灣楷體" w:cs="Charis SIL"/>
          </w:rPr>
          <w:delText>招來紅目</w:delText>
        </w:r>
      </w:del>
      <w:ins w:id="1483" w:author="user" w:date="2015-03-15T17:51:00Z">
        <w:r w:rsidR="00186E75" w:rsidRPr="00CE779A">
          <w:rPr>
            <w:rFonts w:ascii="台灣楷體" w:eastAsia="台灣楷體" w:hAnsi="台灣楷體" w:cs="Charis SIL"/>
          </w:rPr>
          <w:t>人目</w:t>
        </w:r>
      </w:ins>
      <w:ins w:id="1484" w:author="user" w:date="2015-03-17T22:00:00Z">
        <w:r w:rsidR="008C2034" w:rsidRPr="00CE779A">
          <w:rPr>
            <w:rFonts w:ascii="台灣楷體" w:eastAsia="台灣楷體" w:hAnsi="台灣楷體" w:cs="Charis SIL"/>
          </w:rPr>
          <w:t>空</w:t>
        </w:r>
      </w:ins>
      <w:ins w:id="1485" w:author="user" w:date="2015-03-15T17:51:00Z">
        <w:r w:rsidR="00186E75" w:rsidRPr="00CE779A">
          <w:rPr>
            <w:rFonts w:ascii="台灣楷體" w:eastAsia="台灣楷體" w:hAnsi="台灣楷體" w:cs="Charis SIL"/>
          </w:rPr>
          <w:t>赤</w:t>
        </w:r>
      </w:ins>
      <w:r w:rsidRPr="00CE779A">
        <w:rPr>
          <w:rFonts w:ascii="台灣楷體" w:eastAsia="台灣楷體" w:hAnsi="台灣楷體" w:cs="Charis SIL"/>
        </w:rPr>
        <w:t>，堅持毋肯，猶是蹛佇遐，</w:t>
      </w:r>
      <w:del w:id="1486" w:author="user" w:date="2015-03-15T17:51:00Z">
        <w:r w:rsidRPr="00CE779A" w:rsidDel="00186E75">
          <w:rPr>
            <w:rFonts w:ascii="台灣楷體" w:eastAsia="台灣楷體" w:hAnsi="台灣楷體" w:cs="Charis SIL"/>
          </w:rPr>
          <w:delText>嘛</w:delText>
        </w:r>
      </w:del>
      <w:r w:rsidRPr="00CE779A">
        <w:rPr>
          <w:rFonts w:ascii="台灣楷體" w:eastAsia="台灣楷體" w:hAnsi="台灣楷體" w:cs="Charis SIL"/>
        </w:rPr>
        <w:t>毋肯過問國事。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劉國軒接管勇衞鎮</w:t>
      </w:r>
      <w:del w:id="1487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1488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，改總制府做「將軍府」，李望山猶原佇府</w:t>
      </w:r>
      <w:ins w:id="1489" w:author="user" w:date="2015-03-17T22:01:00Z">
        <w:r w:rsidR="008C2034" w:rsidRPr="00CE779A">
          <w:rPr>
            <w:rFonts w:ascii="台灣楷體" w:eastAsia="台灣楷體" w:hAnsi="台灣楷體" w:cs="Charis SIL"/>
          </w:rPr>
          <w:t>內</w:t>
        </w:r>
      </w:ins>
      <w:r w:rsidRPr="00CE779A">
        <w:rPr>
          <w:rFonts w:ascii="台灣楷體" w:eastAsia="台灣楷體" w:hAnsi="台灣楷體" w:cs="Charis SIL"/>
        </w:rPr>
        <w:t>任軍事，</w:t>
      </w:r>
      <w:del w:id="1490" w:author="user" w:date="2015-03-16T00:02:00Z">
        <w:r w:rsidRPr="00CE779A" w:rsidDel="00FB29A5">
          <w:rPr>
            <w:rFonts w:ascii="台灣楷體" w:eastAsia="台灣楷體" w:hAnsi="台灣楷體" w:cs="Charis SIL"/>
          </w:rPr>
          <w:delText>但</w:delText>
        </w:r>
      </w:del>
      <w:ins w:id="1491" w:author="user" w:date="2015-03-17T16:44:00Z">
        <w:r w:rsidR="00655848" w:rsidRPr="00CE779A">
          <w:rPr>
            <w:rFonts w:ascii="台灣楷體" w:eastAsia="台灣楷體" w:hAnsi="台灣楷體" w:cs="Charis SIL"/>
          </w:rPr>
          <w:t>毋過</w:t>
        </w:r>
      </w:ins>
      <w:r w:rsidRPr="00CE779A">
        <w:rPr>
          <w:rFonts w:ascii="台灣楷體" w:eastAsia="台灣楷體" w:hAnsi="台灣楷體" w:cs="Charis SIL"/>
        </w:rPr>
        <w:t>衞鎮要事，有劉將軍</w:t>
      </w:r>
      <w:del w:id="1492" w:author="user" w:date="2015-03-22T00:13:00Z">
        <w:r w:rsidRPr="00CE779A" w:rsidDel="006E0C99">
          <w:rPr>
            <w:rFonts w:ascii="台灣楷體" w:eastAsia="台灣楷體" w:hAnsi="台灣楷體" w:cs="Charis SIL"/>
          </w:rPr>
          <w:delText>近人</w:delText>
        </w:r>
      </w:del>
      <w:ins w:id="1493" w:author="user" w:date="2015-03-22T00:13:00Z">
        <w:r w:rsidR="006E0C99" w:rsidRPr="00CE779A">
          <w:rPr>
            <w:rFonts w:ascii="台灣楷體" w:eastAsia="台灣楷體" w:hAnsi="台灣楷體" w:cs="Charis SIL"/>
          </w:rPr>
          <w:t>命人</w:t>
        </w:r>
      </w:ins>
      <w:r w:rsidRPr="00CE779A">
        <w:rPr>
          <w:rFonts w:ascii="台灣楷體" w:eastAsia="台灣楷體" w:hAnsi="台灣楷體" w:cs="Charis SIL"/>
        </w:rPr>
        <w:t>處理，舊人袂使插手，望山無代誌</w:t>
      </w:r>
      <w:del w:id="1494" w:author="user" w:date="2015-03-17T22:01:00Z">
        <w:r w:rsidRPr="00CE779A" w:rsidDel="008C2034">
          <w:rPr>
            <w:rFonts w:ascii="台灣楷體" w:eastAsia="台灣楷體" w:hAnsi="台灣楷體" w:cs="Charis SIL"/>
          </w:rPr>
          <w:delText>好</w:delText>
        </w:r>
      </w:del>
      <w:ins w:id="1495" w:author="user" w:date="2015-03-17T22:01:00Z">
        <w:r w:rsidR="008C2034" w:rsidRPr="00CE779A">
          <w:rPr>
            <w:rFonts w:ascii="台灣楷體" w:eastAsia="台灣楷體" w:hAnsi="台灣楷體" w:cs="Charis SIL"/>
          </w:rPr>
          <w:t>thang</w:t>
        </w:r>
      </w:ins>
      <w:r w:rsidRPr="00CE779A">
        <w:rPr>
          <w:rFonts w:ascii="台灣楷體" w:eastAsia="台灣楷體" w:hAnsi="台灣楷體" w:cs="Charis SIL"/>
        </w:rPr>
        <w:t>做。無偌久，為防清軍來攻，台灣各地召集</w:t>
      </w:r>
      <w:del w:id="1496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1497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r w:rsidRPr="00CE779A">
        <w:rPr>
          <w:rFonts w:ascii="台灣楷體" w:eastAsia="台灣楷體" w:hAnsi="台灣楷體" w:cs="Charis SIL"/>
        </w:rPr>
        <w:t>丁，訓練自衞，劉將軍就派望山協助訓練</w:t>
      </w:r>
      <w:del w:id="1498" w:author="user" w:date="2015-03-22T00:13:00Z">
        <w:r w:rsidRPr="00CE779A" w:rsidDel="006E0C99">
          <w:rPr>
            <w:rFonts w:ascii="台灣楷體" w:eastAsia="台灣楷體" w:hAnsi="台灣楷體" w:cs="Charis SIL"/>
          </w:rPr>
          <w:delText>工課</w:delText>
        </w:r>
      </w:del>
      <w:r w:rsidRPr="00CE779A">
        <w:rPr>
          <w:rFonts w:ascii="台灣楷體" w:eastAsia="台灣楷體" w:hAnsi="台灣楷體" w:cs="Charis SIL"/>
        </w:rPr>
        <w:t>。訓練</w:t>
      </w:r>
      <w:del w:id="1499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1500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r w:rsidRPr="00CE779A">
        <w:rPr>
          <w:rFonts w:ascii="台灣楷體" w:eastAsia="台灣楷體" w:hAnsi="台灣楷體" w:cs="Charis SIL"/>
        </w:rPr>
        <w:t>丁事務繁忙，望山就</w:t>
      </w:r>
      <w:del w:id="1501" w:author="user" w:date="2015-03-22T00:13:00Z">
        <w:r w:rsidRPr="00CE779A" w:rsidDel="006E0C99">
          <w:rPr>
            <w:rFonts w:ascii="台灣楷體" w:eastAsia="台灣楷體" w:hAnsi="台灣楷體" w:cs="Charis SIL"/>
          </w:rPr>
          <w:delText>袂使</w:delText>
        </w:r>
      </w:del>
      <w:ins w:id="1502" w:author="user" w:date="2015-03-22T00:13:00Z">
        <w:r w:rsidR="006E0C99" w:rsidRPr="00CE779A">
          <w:rPr>
            <w:rFonts w:ascii="台灣楷體" w:eastAsia="台灣楷體" w:hAnsi="台灣楷體" w:cs="Charis SIL"/>
          </w:rPr>
          <w:t>袂當</w:t>
        </w:r>
      </w:ins>
      <w:r w:rsidRPr="00CE779A">
        <w:rPr>
          <w:rFonts w:ascii="台灣楷體" w:eastAsia="台灣楷體" w:hAnsi="台灣楷體" w:cs="Charis SIL"/>
        </w:rPr>
        <w:t>定定去永康里見陳永華，素面因為按呢大</w:t>
      </w:r>
      <w:del w:id="1503" w:author="user" w:date="2015-03-22T00:13:00Z">
        <w:r w:rsidRPr="00CE779A" w:rsidDel="006E0C99">
          <w:rPr>
            <w:rFonts w:ascii="台灣楷體" w:eastAsia="台灣楷體" w:hAnsi="台灣楷體" w:cs="Charis SIL"/>
          </w:rPr>
          <w:delText>大</w:delText>
        </w:r>
      </w:del>
      <w:del w:id="1504" w:author="user" w:date="2015-03-13T12:39:00Z">
        <w:r w:rsidRPr="00CE779A" w:rsidDel="00F20B9E">
          <w:rPr>
            <w:rFonts w:ascii="台灣楷體" w:eastAsia="台灣楷體" w:hAnsi="台灣楷體" w:cs="Charis SIL"/>
          </w:rPr>
          <w:delText>生氣</w:delText>
        </w:r>
      </w:del>
      <w:ins w:id="1505" w:author="user" w:date="2015-03-13T12:39:00Z">
        <w:r w:rsidR="00F20B9E" w:rsidRPr="00CE779A">
          <w:rPr>
            <w:rFonts w:ascii="台灣楷體" w:eastAsia="台灣楷體" w:hAnsi="台灣楷體" w:cs="Charis SIL"/>
          </w:rPr>
          <w:t>受氣</w:t>
        </w:r>
      </w:ins>
      <w:r w:rsidRPr="00CE779A">
        <w:rPr>
          <w:rFonts w:ascii="台灣楷體" w:eastAsia="台灣楷體" w:hAnsi="台灣楷體" w:cs="Charis SIL"/>
        </w:rPr>
        <w:t>，</w:t>
      </w:r>
      <w:ins w:id="1506" w:author="user" w:date="2015-03-22T00:14:00Z">
        <w:r w:rsidR="006E0C99" w:rsidRPr="00CE779A">
          <w:rPr>
            <w:rFonts w:ascii="台灣楷體" w:eastAsia="台灣楷體" w:hAnsi="台灣楷體" w:cs="Charis SIL"/>
          </w:rPr>
          <w:t>便若</w:t>
        </w:r>
      </w:ins>
      <w:r w:rsidRPr="00CE779A">
        <w:rPr>
          <w:rFonts w:ascii="台灣楷體" w:eastAsia="台灣楷體" w:hAnsi="台灣楷體" w:cs="Charis SIL"/>
        </w:rPr>
        <w:t>見面</w:t>
      </w:r>
      <w:del w:id="1507" w:author="user" w:date="2015-03-22T00:14:00Z">
        <w:r w:rsidRPr="00CE779A" w:rsidDel="006E0C99">
          <w:rPr>
            <w:rFonts w:ascii="台灣楷體" w:eastAsia="台灣楷體" w:hAnsi="台灣楷體" w:cs="Charis SIL"/>
          </w:rPr>
          <w:delText>時</w:delText>
        </w:r>
      </w:del>
      <w:r w:rsidRPr="00CE779A">
        <w:rPr>
          <w:rFonts w:ascii="台灣楷體" w:eastAsia="台灣楷體" w:hAnsi="台灣楷體" w:cs="Charis SIL"/>
        </w:rPr>
        <w:t>就責怪李望山。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「望山，總制爺心頭鬱卒，無人</w:t>
      </w:r>
      <w:ins w:id="1508" w:author="user" w:date="2015-03-17T22:01:00Z">
        <w:r w:rsidR="007150E7" w:rsidRPr="00CE779A">
          <w:rPr>
            <w:rFonts w:ascii="台灣楷體" w:eastAsia="台灣楷體" w:hAnsi="台灣楷體" w:cs="Charis SIL"/>
          </w:rPr>
          <w:t>thang</w:t>
        </w:r>
      </w:ins>
      <w:r w:rsidRPr="00CE779A">
        <w:rPr>
          <w:rFonts w:ascii="台灣楷體" w:eastAsia="台灣楷體" w:hAnsi="台灣楷體" w:cs="Charis SIL"/>
        </w:rPr>
        <w:t>講話，lí竟然無</w:t>
      </w:r>
      <w:del w:id="1509" w:author="user" w:date="2015-03-13T12:39:00Z">
        <w:r w:rsidRPr="00CE779A" w:rsidDel="00F20B9E">
          <w:rPr>
            <w:rFonts w:ascii="台灣楷體" w:eastAsia="台灣楷體" w:hAnsi="台灣楷體" w:cs="Charis SIL"/>
          </w:rPr>
          <w:delText>加</w:delText>
        </w:r>
      </w:del>
      <w:r w:rsidRPr="00CE779A">
        <w:rPr>
          <w:rFonts w:ascii="台灣楷體" w:eastAsia="台灣楷體" w:hAnsi="台灣楷體" w:cs="Charis SIL"/>
        </w:rPr>
        <w:t>來看i。」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「逐工攏無閒壯丁的代誌……遐的壯丁無好訓練。」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(p.52)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「抽壯丁按呢抽，</w:t>
      </w:r>
      <w:del w:id="1510" w:author="user" w:date="2015-03-17T22:01:00Z">
        <w:r w:rsidRPr="00CE779A" w:rsidDel="008C2034">
          <w:rPr>
            <w:rFonts w:ascii="台灣楷體" w:eastAsia="台灣楷體" w:hAnsi="台灣楷體" w:cs="Charis SIL"/>
          </w:rPr>
          <w:delText>無怪</w:delText>
        </w:r>
      </w:del>
      <w:ins w:id="1511" w:author="user" w:date="2015-03-17T22:01:00Z">
        <w:r w:rsidR="008C2034" w:rsidRPr="00CE779A">
          <w:rPr>
            <w:rFonts w:ascii="台灣楷體" w:eastAsia="台灣楷體" w:hAnsi="台灣楷體" w:cs="Charis SIL"/>
          </w:rPr>
          <w:t>莫怪</w:t>
        </w:r>
      </w:ins>
      <w:r w:rsidRPr="00CE779A">
        <w:rPr>
          <w:rFonts w:ascii="台灣楷體" w:eastAsia="台灣楷體" w:hAnsi="台灣楷體" w:cs="Charis SIL"/>
        </w:rPr>
        <w:t>人</w:t>
      </w:r>
      <w:del w:id="1512" w:author="user" w:date="2015-03-20T23:38:00Z">
        <w:r w:rsidRPr="00CE779A" w:rsidDel="00FA0189">
          <w:rPr>
            <w:rFonts w:ascii="台灣楷體" w:eastAsia="台灣楷體" w:hAnsi="台灣楷體" w:cs="Charis SIL"/>
          </w:rPr>
          <w:delText>怨恨</w:delText>
        </w:r>
      </w:del>
      <w:ins w:id="1513" w:author="user" w:date="2015-03-20T23:38:00Z">
        <w:r w:rsidR="00FA0189" w:rsidRPr="00CE779A">
          <w:rPr>
            <w:rFonts w:ascii="台灣楷體" w:eastAsia="台灣楷體" w:hAnsi="台灣楷體" w:cs="Charis SIL"/>
          </w:rPr>
          <w:t>怨慼</w:t>
        </w:r>
      </w:ins>
      <w:r w:rsidRPr="00CE779A">
        <w:rPr>
          <w:rFonts w:ascii="台灣楷體" w:eastAsia="台灣楷體" w:hAnsi="台灣楷體" w:cs="Charis SIL"/>
        </w:rPr>
        <w:t>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「袂使人強迫抽丁，</w:t>
      </w:r>
      <w:del w:id="1514" w:author="user" w:date="2015-03-22T00:14:00Z">
        <w:r w:rsidRPr="00CE779A" w:rsidDel="006E0C99">
          <w:rPr>
            <w:rFonts w:ascii="台灣楷體" w:eastAsia="台灣楷體" w:hAnsi="台灣楷體" w:cs="Charis SIL"/>
          </w:rPr>
          <w:delText>總愛</w:delText>
        </w:r>
      </w:del>
      <w:ins w:id="1515" w:author="user" w:date="2015-03-22T00:14:00Z">
        <w:r w:rsidR="006E0C99" w:rsidRPr="00CE779A">
          <w:rPr>
            <w:rFonts w:ascii="台灣楷體" w:eastAsia="台灣楷體" w:hAnsi="台灣楷體" w:cs="Charis SIL"/>
          </w:rPr>
          <w:t>攏嘛愛</w:t>
        </w:r>
      </w:ins>
      <w:r w:rsidRPr="00CE779A">
        <w:rPr>
          <w:rFonts w:ascii="台灣楷體" w:eastAsia="台灣楷體" w:hAnsi="台灣楷體" w:cs="Charis SIL"/>
        </w:rPr>
        <w:t>百姓歡喜入伍的</w:t>
      </w:r>
      <w:ins w:id="1516" w:author="user" w:date="2015-03-22T00:15:00Z">
        <w:r w:rsidR="006E0C99" w:rsidRPr="00CE779A">
          <w:rPr>
            <w:rFonts w:ascii="台灣楷體" w:eastAsia="台灣楷體" w:hAnsi="台灣楷體" w:cs="Charis SIL"/>
          </w:rPr>
          <w:t>，</w:t>
        </w:r>
      </w:ins>
      <w:r w:rsidRPr="00CE779A">
        <w:rPr>
          <w:rFonts w:ascii="台灣楷體" w:eastAsia="台灣楷體" w:hAnsi="台灣楷體" w:cs="Charis SIL"/>
        </w:rPr>
        <w:t>才會使抽來訓練啊！」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1517" w:author="user" w:date="2015-03-13T12:16:00Z">
        <w:r w:rsidRPr="00CE779A" w:rsidDel="009C5072">
          <w:rPr>
            <w:rFonts w:ascii="台灣楷體" w:eastAsia="台灣楷體" w:hAnsi="台灣楷體" w:cs="Charis SIL"/>
          </w:rPr>
          <w:delText>那會</w:delText>
        </w:r>
      </w:del>
      <w:ins w:id="1518" w:author="user" w:date="2015-03-13T12:16:00Z">
        <w:r w:rsidR="009C5072" w:rsidRPr="00CE779A">
          <w:rPr>
            <w:rFonts w:ascii="台灣楷體" w:eastAsia="台灣楷體" w:hAnsi="台灣楷體" w:cs="Charis SIL"/>
          </w:rPr>
          <w:t>哪會</w:t>
        </w:r>
      </w:ins>
      <w:r w:rsidRPr="00CE779A">
        <w:rPr>
          <w:rFonts w:ascii="台灣楷體" w:eastAsia="台灣楷體" w:hAnsi="台灣楷體" w:cs="Charis SIL"/>
        </w:rPr>
        <w:t>袂使強迫？guán阿爸當時佇福建，予人抽去做鄉勇，毋是用強迫--ê？閣掠guán母囝做人質咧！」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望山看素面，知影這閣引起素面心思，想起in父親，就解釋講：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「彼是作戰臨急，佮這馬無仝款。」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「有啥物無仝款？阿母共lín罵死矣！」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「許姑i按</w:t>
      </w:r>
      <w:del w:id="1519" w:author="user" w:date="2015-03-17T22:02:00Z">
        <w:r w:rsidRPr="00CE779A" w:rsidDel="007150E7">
          <w:rPr>
            <w:rFonts w:ascii="台灣楷體" w:eastAsia="台灣楷體" w:hAnsi="台灣楷體" w:cs="Charis SIL"/>
          </w:rPr>
          <w:delText>呢</w:delText>
        </w:r>
      </w:del>
      <w:ins w:id="1520" w:author="user" w:date="2015-03-17T22:02:00Z">
        <w:r w:rsidR="007150E7" w:rsidRPr="00CE779A">
          <w:rPr>
            <w:rFonts w:ascii="台灣楷體" w:eastAsia="台灣楷體" w:hAnsi="台灣楷體" w:cs="Charis SIL"/>
          </w:rPr>
          <w:t>怎</w:t>
        </w:r>
      </w:ins>
      <w:r w:rsidRPr="00CE779A">
        <w:rPr>
          <w:rFonts w:ascii="台灣楷體" w:eastAsia="台灣楷體" w:hAnsi="台灣楷體" w:cs="Charis SIL"/>
        </w:rPr>
        <w:t>講？lí</w:t>
      </w:r>
      <w:del w:id="1521" w:author="user" w:date="2015-03-17T16:46:00Z">
        <w:r w:rsidRPr="00CE779A" w:rsidDel="00655848">
          <w:rPr>
            <w:rFonts w:ascii="台灣楷體" w:eastAsia="台灣楷體" w:hAnsi="台灣楷體" w:cs="Charis SIL"/>
          </w:rPr>
          <w:delText>為啥物</w:delText>
        </w:r>
      </w:del>
      <w:ins w:id="1522" w:author="user" w:date="2015-03-17T16:46:00Z">
        <w:r w:rsidR="00655848" w:rsidRPr="00CE779A">
          <w:rPr>
            <w:rFonts w:ascii="台灣楷體" w:eastAsia="台灣楷體" w:hAnsi="台灣楷體" w:cs="Charis SIL"/>
          </w:rPr>
          <w:t>按怎</w:t>
        </w:r>
      </w:ins>
      <w:del w:id="1523" w:author="user" w:date="2015-03-17T22:02:00Z">
        <w:r w:rsidRPr="00CE779A" w:rsidDel="007150E7">
          <w:rPr>
            <w:rFonts w:ascii="台灣楷體" w:eastAsia="台灣楷體" w:hAnsi="台灣楷體" w:cs="Charis SIL"/>
          </w:rPr>
          <w:delText>遮</w:delText>
        </w:r>
      </w:del>
      <w:del w:id="1524" w:author="user" w:date="2015-03-13T12:39:00Z">
        <w:r w:rsidRPr="00CE779A" w:rsidDel="00F20B9E">
          <w:rPr>
            <w:rFonts w:ascii="台灣楷體" w:eastAsia="台灣楷體" w:hAnsi="台灣楷體" w:cs="Charis SIL"/>
          </w:rPr>
          <w:delText>生氣</w:delText>
        </w:r>
      </w:del>
      <w:ins w:id="1525" w:author="user" w:date="2015-03-13T12:39:00Z">
        <w:r w:rsidR="00F20B9E" w:rsidRPr="00CE779A">
          <w:rPr>
            <w:rFonts w:ascii="台灣楷體" w:eastAsia="台灣楷體" w:hAnsi="台灣楷體" w:cs="Charis SIL"/>
          </w:rPr>
          <w:t>受氣</w:t>
        </w:r>
      </w:ins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「guán阿母講，lín抽壯丁，愛百姓出錢，</w:t>
      </w:r>
      <w:del w:id="1526" w:author="user" w:date="2015-03-17T22:02:00Z">
        <w:r w:rsidRPr="00CE779A" w:rsidDel="007150E7">
          <w:rPr>
            <w:rFonts w:ascii="台灣楷體" w:eastAsia="台灣楷體" w:hAnsi="台灣楷體" w:cs="Charis SIL"/>
          </w:rPr>
          <w:delText>嘛</w:delText>
        </w:r>
      </w:del>
      <w:ins w:id="1527" w:author="user" w:date="2015-03-17T22:02:00Z">
        <w:r w:rsidR="007150E7" w:rsidRPr="00CE779A">
          <w:rPr>
            <w:rFonts w:ascii="台灣楷體" w:eastAsia="台灣楷體" w:hAnsi="台灣楷體" w:cs="Charis SIL"/>
          </w:rPr>
          <w:t>毋管好額散赤</w:t>
        </w:r>
      </w:ins>
      <w:del w:id="1528" w:author="user" w:date="2015-03-17T22:02:00Z">
        <w:r w:rsidRPr="00CE779A" w:rsidDel="007150E7">
          <w:rPr>
            <w:rFonts w:ascii="台灣楷體" w:eastAsia="台灣楷體" w:hAnsi="台灣楷體" w:cs="Charis SIL"/>
          </w:rPr>
          <w:delText>無分有錢無錢</w:delText>
        </w:r>
      </w:del>
      <w:r w:rsidRPr="00CE779A">
        <w:rPr>
          <w:rFonts w:ascii="台灣楷體" w:eastAsia="台灣楷體" w:hAnsi="台灣楷體" w:cs="Charis SIL"/>
        </w:rPr>
        <w:t>，</w:t>
      </w:r>
      <w:del w:id="1529" w:author="user" w:date="2015-03-17T16:12:00Z">
        <w:r w:rsidRPr="00CE779A" w:rsidDel="00EB129B">
          <w:rPr>
            <w:rFonts w:ascii="台灣楷體" w:eastAsia="台灣楷體" w:hAnsi="台灣楷體" w:cs="Charis SIL"/>
          </w:rPr>
          <w:delText>十家</w:delText>
        </w:r>
      </w:del>
      <w:ins w:id="1530" w:author="user" w:date="2015-03-17T16:12:00Z">
        <w:r w:rsidR="00EB129B" w:rsidRPr="00CE779A">
          <w:rPr>
            <w:rFonts w:ascii="台灣楷體" w:eastAsia="台灣楷體" w:hAnsi="台灣楷體" w:cs="Charis SIL"/>
          </w:rPr>
          <w:t>十戶</w:t>
        </w:r>
      </w:ins>
      <w:r w:rsidRPr="00CE779A">
        <w:rPr>
          <w:rFonts w:ascii="台灣楷體" w:eastAsia="台灣楷體" w:hAnsi="台灣楷體" w:cs="Charis SIL"/>
        </w:rPr>
        <w:t>分一丁，一丁</w:t>
      </w:r>
      <w:del w:id="1531" w:author="user" w:date="2015-03-17T22:03:00Z">
        <w:r w:rsidR="000134B9" w:rsidRPr="00CE779A">
          <w:rPr>
            <w:rFonts w:ascii="台灣楷體" w:eastAsia="台灣楷體" w:hAnsi="台灣楷體" w:cs="Charis SIL"/>
            <w:highlight w:val="green"/>
            <w:rPrChange w:id="1532" w:author="user" w:date="2015-03-17T16:13:00Z">
              <w:rPr>
                <w:rFonts w:hint="eastAsia"/>
              </w:rPr>
            </w:rPrChange>
          </w:rPr>
          <w:delText>予價</w:delText>
        </w:r>
      </w:del>
      <w:ins w:id="1533" w:author="user" w:date="2015-03-17T22:03:00Z">
        <w:r w:rsidR="007150E7" w:rsidRPr="00CE779A">
          <w:rPr>
            <w:rFonts w:ascii="台灣楷體" w:eastAsia="台灣楷體" w:hAnsi="台灣楷體" w:cs="Charis SIL"/>
          </w:rPr>
          <w:t>愛一</w:t>
        </w:r>
      </w:ins>
      <w:r w:rsidRPr="00CE779A">
        <w:rPr>
          <w:rFonts w:ascii="台灣楷體" w:eastAsia="台灣楷體" w:hAnsi="台灣楷體" w:cs="Charis SIL"/>
        </w:rPr>
        <w:t>百箍，</w:t>
      </w:r>
      <w:del w:id="1534" w:author="user" w:date="2015-03-17T16:12:00Z">
        <w:r w:rsidRPr="00CE779A" w:rsidDel="00EB129B">
          <w:rPr>
            <w:rFonts w:ascii="台灣楷體" w:eastAsia="台灣楷體" w:hAnsi="台灣楷體" w:cs="Charis SIL"/>
          </w:rPr>
          <w:delText>一家</w:delText>
        </w:r>
      </w:del>
      <w:ins w:id="1535" w:author="user" w:date="2015-03-17T16:12:00Z">
        <w:r w:rsidR="00EB129B" w:rsidRPr="00CE779A">
          <w:rPr>
            <w:rFonts w:ascii="台灣楷體" w:eastAsia="台灣楷體" w:hAnsi="台灣楷體" w:cs="Charis SIL"/>
          </w:rPr>
          <w:t>一戶</w:t>
        </w:r>
      </w:ins>
      <w:r w:rsidRPr="00CE779A">
        <w:rPr>
          <w:rFonts w:ascii="台灣楷體" w:eastAsia="台灣楷體" w:hAnsi="台灣楷體" w:cs="Charis SIL"/>
        </w:rPr>
        <w:t>愛十箍──彼工guá轉去，阿母就咧囉嗦，guá只好將lán彼三箍銀提出來，予i鬥數出錢。I講guán攏已經有東南兄咧做兵，</w:t>
      </w:r>
      <w:del w:id="1536" w:author="user" w:date="2015-03-17T16:46:00Z">
        <w:r w:rsidRPr="00CE779A" w:rsidDel="00655848">
          <w:rPr>
            <w:rFonts w:ascii="台灣楷體" w:eastAsia="台灣楷體" w:hAnsi="台灣楷體" w:cs="Charis SIL"/>
          </w:rPr>
          <w:delText>為啥物</w:delText>
        </w:r>
      </w:del>
      <w:ins w:id="1537" w:author="user" w:date="2015-03-17T16:46:00Z">
        <w:r w:rsidR="00655848" w:rsidRPr="00CE779A">
          <w:rPr>
            <w:rFonts w:ascii="台灣楷體" w:eastAsia="台灣楷體" w:hAnsi="台灣楷體" w:cs="Charis SIL"/>
          </w:rPr>
          <w:t>按怎</w:t>
        </w:r>
      </w:ins>
      <w:r w:rsidRPr="00CE779A">
        <w:rPr>
          <w:rFonts w:ascii="台灣楷體" w:eastAsia="台灣楷體" w:hAnsi="台灣楷體" w:cs="Charis SIL"/>
        </w:rPr>
        <w:t>閣愛出錢？」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望山無願意閣講這件代誌，過</w:t>
      </w:r>
      <w:del w:id="1538" w:author="user" w:date="2015-03-13T21:35:00Z">
        <w:r w:rsidRPr="00CE779A" w:rsidDel="007C7F84">
          <w:rPr>
            <w:rFonts w:ascii="台灣楷體" w:eastAsia="台灣楷體" w:hAnsi="台灣楷體" w:cs="Charis SIL"/>
          </w:rPr>
          <w:delText>一息仔</w:delText>
        </w:r>
      </w:del>
      <w:ins w:id="1539" w:author="user" w:date="2015-03-13T21:35:00Z">
        <w:r w:rsidR="007C7F84" w:rsidRPr="00CE779A">
          <w:rPr>
            <w:rFonts w:ascii="台灣楷體" w:eastAsia="台灣楷體" w:hAnsi="台灣楷體" w:cs="Charis SIL"/>
          </w:rPr>
          <w:t>一時仔</w:t>
        </w:r>
      </w:ins>
      <w:r w:rsidRPr="00CE779A">
        <w:rPr>
          <w:rFonts w:ascii="台灣楷體" w:eastAsia="台灣楷體" w:hAnsi="台灣楷體" w:cs="Charis SIL"/>
        </w:rPr>
        <w:t>就問總制爺身體</w:t>
      </w:r>
      <w:del w:id="1540" w:author="user" w:date="2015-03-17T16:13:00Z">
        <w:r w:rsidRPr="00CE779A" w:rsidDel="00EB129B">
          <w:rPr>
            <w:rFonts w:ascii="台灣楷體" w:eastAsia="台灣楷體" w:hAnsi="台灣楷體" w:cs="Charis SIL"/>
          </w:rPr>
          <w:delText>按呢</w:delText>
        </w:r>
      </w:del>
      <w:ins w:id="1541" w:author="user" w:date="2015-03-17T16:13:00Z">
        <w:r w:rsidR="00EB129B" w:rsidRPr="00CE779A">
          <w:rPr>
            <w:rFonts w:ascii="台灣楷體" w:eastAsia="台灣楷體" w:hAnsi="台灣楷體" w:cs="Charis SIL"/>
          </w:rPr>
          <w:t>如何</w:t>
        </w:r>
      </w:ins>
      <w:r w:rsidRPr="00CE779A">
        <w:rPr>
          <w:rFonts w:ascii="台灣楷體" w:eastAsia="台灣楷體" w:hAnsi="台灣楷體" w:cs="Charis SIL"/>
        </w:rPr>
        <w:t>，素面</w:t>
      </w:r>
      <w:del w:id="1542" w:author="user" w:date="2015-03-21T22:07:00Z">
        <w:r w:rsidRPr="00CE779A" w:rsidDel="006E0C99">
          <w:rPr>
            <w:rFonts w:ascii="台灣楷體" w:eastAsia="台灣楷體" w:hAnsi="台灣楷體" w:cs="Charis SIL"/>
          </w:rPr>
          <w:delText>回答講</w:delText>
        </w:r>
      </w:del>
      <w:ins w:id="1543" w:author="user" w:date="2015-03-21T22:07:00Z">
        <w:r w:rsidR="006E0C99" w:rsidRPr="00CE779A">
          <w:rPr>
            <w:rFonts w:ascii="台灣楷體" w:eastAsia="台灣楷體" w:hAnsi="台灣楷體" w:cs="Charis SIL"/>
          </w:rPr>
          <w:t>應講</w:t>
        </w:r>
      </w:ins>
      <w:r w:rsidRPr="00CE779A">
        <w:rPr>
          <w:rFonts w:ascii="台灣楷體" w:eastAsia="台灣楷體" w:hAnsi="台灣楷體" w:cs="Charis SIL"/>
        </w:rPr>
        <w:t>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「總制爺規工毋講話。彼工監國夫人轉來，看in阿爸按呢，哭誠久，愛guá</w:t>
      </w:r>
      <w:del w:id="1544" w:author="user" w:date="2015-03-17T16:30:00Z">
        <w:r w:rsidRPr="00CE779A" w:rsidDel="00F4565E">
          <w:rPr>
            <w:rFonts w:ascii="台灣楷體" w:eastAsia="台灣楷體" w:hAnsi="台灣楷體" w:cs="Charis SIL"/>
          </w:rPr>
          <w:delText>家</w:delText>
        </w:r>
      </w:del>
      <w:ins w:id="1545" w:author="user" w:date="2015-03-17T16:30:00Z">
        <w:r w:rsidR="00F4565E" w:rsidRPr="00CE779A">
          <w:rPr>
            <w:rFonts w:ascii="台灣楷體" w:eastAsia="台灣楷體" w:hAnsi="台灣楷體" w:cs="Charis SIL"/>
          </w:rPr>
          <w:t>加</w:t>
        </w:r>
      </w:ins>
      <w:r w:rsidRPr="00CE779A">
        <w:rPr>
          <w:rFonts w:ascii="台灣楷體" w:eastAsia="台灣楷體" w:hAnsi="台灣楷體" w:cs="Charis SIL"/>
        </w:rPr>
        <w:t>照顧i──i猶是叫guá『妹妹』。」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「lín同姓，叫姊妹是應該--ê──i對lí誠好。」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「i猶未出嫁</w:t>
      </w:r>
      <w:ins w:id="1546" w:author="user" w:date="2015-03-17T16:31:00Z">
        <w:r w:rsidR="00F4565E" w:rsidRPr="00CE779A">
          <w:rPr>
            <w:rFonts w:ascii="台灣楷體" w:eastAsia="台灣楷體" w:hAnsi="台灣楷體" w:cs="Charis SIL"/>
          </w:rPr>
          <w:t>的</w:t>
        </w:r>
      </w:ins>
      <w:r w:rsidRPr="00CE779A">
        <w:rPr>
          <w:rFonts w:ascii="台灣楷體" w:eastAsia="台灣楷體" w:hAnsi="台灣楷體" w:cs="Charis SIL"/>
        </w:rPr>
        <w:t>時，攏是guá咧陪i，若毋是為著lí，guá早已經陪嫁到安平去矣。」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素面踅頭睨望山一</w:t>
      </w:r>
      <w:del w:id="1547" w:author="user" w:date="2015-03-20T23:46:00Z">
        <w:r w:rsidRPr="00CE779A" w:rsidDel="00501DFA">
          <w:rPr>
            <w:rFonts w:ascii="台灣楷體" w:eastAsia="台灣楷體" w:hAnsi="台灣楷體" w:cs="Charis SIL"/>
          </w:rPr>
          <w:delText>眼</w:delText>
        </w:r>
      </w:del>
      <w:ins w:id="1548" w:author="user" w:date="2015-03-20T23:46:00Z">
        <w:r w:rsidR="00501DFA" w:rsidRPr="00CE779A">
          <w:rPr>
            <w:rFonts w:ascii="台灣楷體" w:eastAsia="台灣楷體" w:hAnsi="台灣楷體" w:cs="Charis SIL"/>
          </w:rPr>
          <w:t>目</w:t>
        </w:r>
      </w:ins>
      <w:r w:rsidRPr="00CE779A">
        <w:rPr>
          <w:rFonts w:ascii="台灣楷體" w:eastAsia="台灣楷體" w:hAnsi="台灣楷體" w:cs="Charis SIL"/>
        </w:rPr>
        <w:t>，望山回笑一下，素面嘛笑矣。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(p.53)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「總制爺破病，lí愛定定來啊！」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1549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ins w:id="1550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guá暗時來。」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「lí趕緊去陪總制爺</w:t>
      </w:r>
      <w:del w:id="1551" w:author="user" w:date="2015-03-17T16:31:00Z">
        <w:r w:rsidRPr="00CE779A" w:rsidDel="00F4565E">
          <w:rPr>
            <w:rFonts w:ascii="台灣楷體" w:eastAsia="台灣楷體" w:hAnsi="台灣楷體" w:cs="Charis SIL"/>
          </w:rPr>
          <w:delText>pah</w:delText>
        </w:r>
      </w:del>
      <w:r w:rsidRPr="00CE779A">
        <w:rPr>
          <w:rFonts w:ascii="台灣楷體" w:eastAsia="台灣楷體" w:hAnsi="台灣楷體" w:cs="Charis SIL"/>
        </w:rPr>
        <w:t>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無</w:t>
      </w:r>
      <w:del w:id="1552" w:author="user" w:date="2015-03-20T23:37:00Z">
        <w:r w:rsidRPr="00CE779A" w:rsidDel="00FA0189">
          <w:rPr>
            <w:rFonts w:ascii="台灣楷體" w:eastAsia="台灣楷體" w:hAnsi="台灣楷體" w:cs="Charis SIL"/>
          </w:rPr>
          <w:delText>兩個</w:delText>
        </w:r>
      </w:del>
      <w:ins w:id="1553" w:author="user" w:date="2015-03-20T23:37:00Z">
        <w:r w:rsidR="00FA0189" w:rsidRPr="00CE779A">
          <w:rPr>
            <w:rFonts w:ascii="台灣楷體" w:eastAsia="台灣楷體" w:hAnsi="台灣楷體" w:cs="Charis SIL"/>
          </w:rPr>
          <w:t>兩个</w:t>
        </w:r>
      </w:ins>
      <w:r w:rsidRPr="00CE779A">
        <w:rPr>
          <w:rFonts w:ascii="台灣楷體" w:eastAsia="台灣楷體" w:hAnsi="台灣楷體" w:cs="Charis SIL"/>
        </w:rPr>
        <w:t>月</w:t>
      </w:r>
      <w:del w:id="1554" w:author="user" w:date="2015-03-17T16:31:00Z">
        <w:r w:rsidRPr="00CE779A" w:rsidDel="00F4565E">
          <w:rPr>
            <w:rFonts w:ascii="台灣楷體" w:eastAsia="台灣楷體" w:hAnsi="台灣楷體" w:cs="Charis SIL"/>
          </w:rPr>
          <w:delText>爾</w:delText>
        </w:r>
      </w:del>
      <w:r w:rsidRPr="00CE779A">
        <w:rPr>
          <w:rFonts w:ascii="台灣楷體" w:eastAsia="台灣楷體" w:hAnsi="台灣楷體" w:cs="Charis SIL"/>
        </w:rPr>
        <w:t>，陳永華終於憂愁死去，李望山向劉將軍請假一個月，助陳府辦理喪事。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望山節哀順變，先佇陳家幫忙料理幾工，就𤆬陳府兩个家人陪地理師</w:t>
      </w:r>
      <w:r w:rsidR="003B5E65" w:rsidRPr="00CE779A">
        <w:rPr>
          <w:rFonts w:ascii="台灣楷體" w:eastAsia="台灣楷體" w:hAnsi="台灣楷體" w:cs="Charis SIL"/>
        </w:rPr>
        <w:t>上北</w:t>
      </w:r>
      <w:r w:rsidRPr="00CE779A">
        <w:rPr>
          <w:rFonts w:ascii="台灣楷體" w:eastAsia="台灣楷體" w:hAnsi="台灣楷體" w:cs="Charis SIL"/>
        </w:rPr>
        <w:t>，到赤山</w:t>
      </w:r>
      <w:del w:id="1555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1556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r w:rsidRPr="00CE779A">
        <w:rPr>
          <w:rFonts w:ascii="台灣楷體" w:eastAsia="台灣楷體" w:hAnsi="台灣楷體" w:cs="Charis SIL"/>
        </w:rPr>
        <w:t>去勘查墓地。i𤆬in佇大潭邊寺廟龍湖巖內借蹛過暝。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赤山</w:t>
      </w:r>
      <w:del w:id="1557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1558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r w:rsidRPr="00CE779A">
        <w:rPr>
          <w:rFonts w:ascii="台灣楷體" w:eastAsia="台灣楷體" w:hAnsi="台灣楷體" w:cs="Charis SIL"/>
        </w:rPr>
        <w:t>是陳永華私人出資開墾的田</w:t>
      </w:r>
      <w:del w:id="1559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1560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r w:rsidRPr="00CE779A">
        <w:rPr>
          <w:rFonts w:ascii="台灣楷體" w:eastAsia="台灣楷體" w:hAnsi="台灣楷體" w:cs="Charis SIL"/>
        </w:rPr>
        <w:t>，田</w:t>
      </w:r>
      <w:del w:id="1561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1562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r w:rsidRPr="00CE779A">
        <w:rPr>
          <w:rFonts w:ascii="台灣楷體" w:eastAsia="台灣楷體" w:hAnsi="台灣楷體" w:cs="Charis SIL"/>
        </w:rPr>
        <w:t>附近有大潭，潭邊龍湖巖是當年陳永華</w:t>
      </w:r>
      <w:del w:id="1563" w:author="user" w:date="2015-03-17T16:32:00Z">
        <w:r w:rsidRPr="00CE779A" w:rsidDel="00F4565E">
          <w:rPr>
            <w:rFonts w:ascii="台灣楷體" w:eastAsia="台灣楷體" w:hAnsi="台灣楷體" w:cs="Charis SIL"/>
          </w:rPr>
          <w:delText>𤆬</w:delText>
        </w:r>
      </w:del>
      <w:ins w:id="1564" w:author="user" w:date="2015-03-17T16:32:00Z">
        <w:r w:rsidR="00F4565E" w:rsidRPr="00CE779A">
          <w:rPr>
            <w:rFonts w:ascii="台灣楷體" w:eastAsia="台灣楷體" w:hAnsi="台灣楷體" w:cs="Charis SIL"/>
          </w:rPr>
          <w:t>帶</w:t>
        </w:r>
      </w:ins>
      <w:r w:rsidRPr="00CE779A">
        <w:rPr>
          <w:rFonts w:ascii="台灣楷體" w:eastAsia="台灣楷體" w:hAnsi="台灣楷體" w:cs="Charis SIL"/>
        </w:rPr>
        <w:t>兵駐守</w:t>
      </w:r>
      <w:del w:id="1565" w:author="user" w:date="2015-03-17T16:32:00Z">
        <w:r w:rsidRPr="00CE779A" w:rsidDel="00F4565E">
          <w:rPr>
            <w:rFonts w:ascii="台灣楷體" w:eastAsia="台灣楷體" w:hAnsi="台灣楷體" w:cs="Charis SIL"/>
          </w:rPr>
          <w:delText>時</w:delText>
        </w:r>
      </w:del>
      <w:r w:rsidRPr="00CE779A">
        <w:rPr>
          <w:rFonts w:ascii="台灣楷體" w:eastAsia="台灣楷體" w:hAnsi="台灣楷體" w:cs="Charis SIL"/>
        </w:rPr>
        <w:t>所建。遮山水環抱，四</w:t>
      </w:r>
      <w:del w:id="1566" w:author="user" w:date="2015-03-17T16:32:00Z">
        <w:r w:rsidRPr="00CE779A" w:rsidDel="00F4565E">
          <w:rPr>
            <w:rFonts w:ascii="台灣楷體" w:eastAsia="台灣楷體" w:hAnsi="台灣楷體" w:cs="Charis SIL"/>
          </w:rPr>
          <w:delText>境</w:delText>
        </w:r>
      </w:del>
      <w:ins w:id="1567" w:author="user" w:date="2015-03-17T16:32:00Z">
        <w:r w:rsidR="00F4565E" w:rsidRPr="00CE779A">
          <w:rPr>
            <w:rFonts w:ascii="台灣楷體" w:eastAsia="台灣楷體" w:hAnsi="台灣楷體" w:cs="Charis SIL"/>
          </w:rPr>
          <w:t>圍</w:t>
        </w:r>
      </w:ins>
      <w:r w:rsidRPr="00CE779A">
        <w:rPr>
          <w:rFonts w:ascii="台灣楷體" w:eastAsia="台灣楷體" w:hAnsi="台灣楷體" w:cs="Charis SIL"/>
        </w:rPr>
        <w:t>清淨，陳永華非常欣賞，所以修廟奉佛，</w:t>
      </w:r>
      <w:del w:id="1568" w:author="user" w:date="2015-03-17T16:32:00Z">
        <w:r w:rsidRPr="00CE779A" w:rsidDel="00F4565E">
          <w:rPr>
            <w:rFonts w:ascii="台灣楷體" w:eastAsia="台灣楷體" w:hAnsi="台灣楷體" w:cs="Charis SIL"/>
          </w:rPr>
          <w:delText>與</w:delText>
        </w:r>
      </w:del>
      <w:ins w:id="1569" w:author="user" w:date="2015-03-17T16:32:00Z">
        <w:r w:rsidR="00F4565E" w:rsidRPr="00CE779A">
          <w:rPr>
            <w:rFonts w:ascii="台灣楷體" w:eastAsia="台灣楷體" w:hAnsi="台灣楷體" w:cs="Charis SIL"/>
          </w:rPr>
          <w:t>佮</w:t>
        </w:r>
      </w:ins>
      <w:del w:id="1570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1571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r w:rsidRPr="00CE779A">
        <w:rPr>
          <w:rFonts w:ascii="台灣楷體" w:eastAsia="台灣楷體" w:hAnsi="台灣楷體" w:cs="Charis SIL"/>
        </w:rPr>
        <w:t>人禮拜，李望山</w:t>
      </w:r>
      <w:del w:id="1572" w:author="user" w:date="2015-03-17T16:32:00Z">
        <w:r w:rsidRPr="00CE779A" w:rsidDel="00F4565E">
          <w:rPr>
            <w:rFonts w:ascii="台灣楷體" w:eastAsia="台灣楷體" w:hAnsi="台灣楷體" w:cs="Charis SIL"/>
          </w:rPr>
          <w:delText>知影</w:delText>
        </w:r>
      </w:del>
      <w:ins w:id="1573" w:author="user" w:date="2015-03-17T16:32:00Z">
        <w:r w:rsidR="00F4565E" w:rsidRPr="00CE779A">
          <w:rPr>
            <w:rFonts w:ascii="台灣楷體" w:eastAsia="台灣楷體" w:hAnsi="台灣楷體" w:cs="Charis SIL"/>
          </w:rPr>
          <w:t>瞭解</w:t>
        </w:r>
      </w:ins>
      <w:del w:id="1574" w:author="user" w:date="2015-03-17T16:32:00Z">
        <w:r w:rsidRPr="00CE779A" w:rsidDel="00F4565E">
          <w:rPr>
            <w:rFonts w:ascii="台灣楷體" w:eastAsia="台灣楷體" w:hAnsi="台灣楷體" w:cs="Charis SIL"/>
          </w:rPr>
          <w:delText>i</w:delText>
        </w:r>
      </w:del>
      <w:r w:rsidRPr="00CE779A">
        <w:rPr>
          <w:rFonts w:ascii="台灣楷體" w:eastAsia="台灣楷體" w:hAnsi="台灣楷體" w:cs="Charis SIL"/>
        </w:rPr>
        <w:t>總制爺心意，所以建議安葬佇</w:t>
      </w:r>
      <w:del w:id="1575" w:author="user" w:date="2015-03-17T16:32:00Z">
        <w:r w:rsidRPr="00CE779A" w:rsidDel="00F4565E">
          <w:rPr>
            <w:rFonts w:ascii="台灣楷體" w:eastAsia="台灣楷體" w:hAnsi="台灣楷體" w:cs="Charis SIL"/>
          </w:rPr>
          <w:delText>這</w:delText>
        </w:r>
      </w:del>
      <w:ins w:id="1576" w:author="user" w:date="2015-03-17T16:32:00Z">
        <w:r w:rsidR="00F4565E" w:rsidRPr="00CE779A">
          <w:rPr>
            <w:rFonts w:ascii="台灣楷體" w:eastAsia="台灣楷體" w:hAnsi="台灣楷體" w:cs="Charis SIL"/>
          </w:rPr>
          <w:t>遮</w:t>
        </w:r>
      </w:ins>
      <w:r w:rsidRPr="00CE779A">
        <w:rPr>
          <w:rFonts w:ascii="台灣楷體" w:eastAsia="台灣楷體" w:hAnsi="台灣楷體" w:cs="Charis SIL"/>
        </w:rPr>
        <w:t>，陳府家人嘛攏同意。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第二工，望山陪地理師四界勘查，佇大潭山頂選一處吉地，派工整理墓壙。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選好墓地，望山到</w:t>
      </w:r>
      <w:del w:id="1577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1578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r w:rsidRPr="00CE779A">
        <w:rPr>
          <w:rFonts w:ascii="台灣楷體" w:eastAsia="台灣楷體" w:hAnsi="台灣楷體" w:cs="Charis SIL"/>
        </w:rPr>
        <w:t>內去準備需用</w:t>
      </w:r>
      <w:ins w:id="1579" w:author="user" w:date="2015-03-17T16:33:00Z">
        <w:r w:rsidR="00F4565E" w:rsidRPr="00CE779A">
          <w:rPr>
            <w:rFonts w:ascii="台灣楷體" w:eastAsia="台灣楷體" w:hAnsi="台灣楷體" w:cs="Charis SIL"/>
          </w:rPr>
          <w:t>的</w:t>
        </w:r>
      </w:ins>
      <w:r w:rsidRPr="00CE779A">
        <w:rPr>
          <w:rFonts w:ascii="台灣楷體" w:eastAsia="台灣楷體" w:hAnsi="台灣楷體" w:cs="Charis SIL"/>
        </w:rPr>
        <w:t>米菜佮喪葬用品，詳細安排了送葬男女的食睏問題，因為監國夫人欲親自送棺前來，</w:t>
      </w:r>
      <w:del w:id="1580" w:author="user" w:date="2015-03-17T16:33:00Z">
        <w:r w:rsidRPr="00CE779A" w:rsidDel="00F4565E">
          <w:rPr>
            <w:rFonts w:ascii="台灣楷體" w:eastAsia="台灣楷體" w:hAnsi="台灣楷體" w:cs="Charis SIL"/>
          </w:rPr>
          <w:delText>佮交代</w:delText>
        </w:r>
      </w:del>
      <w:ins w:id="1581" w:author="user" w:date="2015-03-17T16:33:00Z">
        <w:r w:rsidR="00F4565E" w:rsidRPr="00CE779A">
          <w:rPr>
            <w:rFonts w:ascii="台灣楷體" w:eastAsia="台灣楷體" w:hAnsi="台灣楷體" w:cs="Charis SIL"/>
          </w:rPr>
          <w:t>閣吩咐</w:t>
        </w:r>
      </w:ins>
      <w:del w:id="1582" w:author="user" w:date="2015-03-17T16:33:00Z">
        <w:r w:rsidRPr="00CE779A" w:rsidDel="00F4565E">
          <w:rPr>
            <w:rFonts w:ascii="台灣楷體" w:eastAsia="台灣楷體" w:hAnsi="台灣楷體" w:cs="Charis SIL"/>
          </w:rPr>
          <w:delText>清出</w:delText>
        </w:r>
      </w:del>
      <w:ins w:id="1583" w:author="user" w:date="2015-03-17T16:33:00Z">
        <w:r w:rsidR="00F4565E" w:rsidRPr="00CE779A">
          <w:rPr>
            <w:rFonts w:ascii="台灣楷體" w:eastAsia="台灣楷體" w:hAnsi="台灣楷體" w:cs="Charis SIL"/>
          </w:rPr>
          <w:t>摒掃</w:t>
        </w:r>
      </w:ins>
      <w:r w:rsidRPr="00CE779A">
        <w:rPr>
          <w:rFonts w:ascii="台灣楷體" w:eastAsia="台灣楷體" w:hAnsi="台灣楷體" w:cs="Charis SIL"/>
        </w:rPr>
        <w:t>兩間清氣房間，佇庄內揣來幾个清潔用心的</w:t>
      </w:r>
      <w:del w:id="1584" w:author="user" w:date="2015-03-17T16:42:00Z">
        <w:r w:rsidRPr="00CE779A" w:rsidDel="00655848">
          <w:rPr>
            <w:rFonts w:ascii="台灣楷體" w:eastAsia="台灣楷體" w:hAnsi="台灣楷體" w:cs="Charis SIL"/>
          </w:rPr>
          <w:delText>婦女</w:delText>
        </w:r>
      </w:del>
      <w:ins w:id="1585" w:author="user" w:date="2015-03-17T16:42:00Z">
        <w:r w:rsidR="00655848" w:rsidRPr="00CE779A">
          <w:rPr>
            <w:rFonts w:ascii="台灣楷體" w:eastAsia="台灣楷體" w:hAnsi="台灣楷體" w:cs="Charis SIL"/>
          </w:rPr>
          <w:t>婦人人</w:t>
        </w:r>
      </w:ins>
      <w:r w:rsidRPr="00CE779A">
        <w:rPr>
          <w:rFonts w:ascii="台灣楷體" w:eastAsia="台灣楷體" w:hAnsi="台灣楷體" w:cs="Charis SIL"/>
        </w:rPr>
        <w:t>，等候內外</w:t>
      </w:r>
      <w:del w:id="1586" w:author="user" w:date="2015-03-17T16:43:00Z">
        <w:r w:rsidRPr="00CE779A" w:rsidDel="00655848">
          <w:rPr>
            <w:rFonts w:ascii="台灣楷體" w:eastAsia="台灣楷體" w:hAnsi="台灣楷體" w:cs="Charis SIL"/>
          </w:rPr>
          <w:delText>服侍</w:delText>
        </w:r>
      </w:del>
      <w:ins w:id="1587" w:author="user" w:date="2015-03-17T16:43:00Z">
        <w:r w:rsidR="00655848" w:rsidRPr="00CE779A">
          <w:rPr>
            <w:rFonts w:ascii="台灣楷體" w:eastAsia="台灣楷體" w:hAnsi="台灣楷體" w:cs="Charis SIL"/>
          </w:rPr>
          <w:t>侍候</w:t>
        </w:r>
      </w:ins>
      <w:r w:rsidRPr="00CE779A">
        <w:rPr>
          <w:rFonts w:ascii="台灣楷體" w:eastAsia="台灣楷體" w:hAnsi="台灣楷體" w:cs="Charis SIL"/>
        </w:rPr>
        <w:t>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赤山</w:t>
      </w:r>
      <w:del w:id="1588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1589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r w:rsidRPr="00CE779A">
        <w:rPr>
          <w:rFonts w:ascii="台灣楷體" w:eastAsia="台灣楷體" w:hAnsi="台灣楷體" w:cs="Charis SIL"/>
        </w:rPr>
        <w:t>人原本攏是陳永華的部屬，這馬閣是陳家佃農，陳家收租</w:t>
      </w:r>
      <w:ins w:id="1590" w:author="user" w:date="2015-03-17T16:34:00Z">
        <w:r w:rsidR="00F4565E" w:rsidRPr="00CE779A">
          <w:rPr>
            <w:rFonts w:ascii="台灣楷體" w:eastAsia="台灣楷體" w:hAnsi="台灣楷體" w:cs="Charis SIL"/>
          </w:rPr>
          <w:t>咧</w:t>
        </w:r>
      </w:ins>
      <w:del w:id="1591" w:author="user" w:date="2015-03-17T16:34:00Z">
        <w:r w:rsidRPr="00CE779A" w:rsidDel="00F4565E">
          <w:rPr>
            <w:rFonts w:ascii="台灣楷體" w:eastAsia="台灣楷體" w:hAnsi="台灣楷體" w:cs="Charis SIL"/>
          </w:rPr>
          <w:delText>秤</w:delText>
        </w:r>
      </w:del>
      <w:ins w:id="1592" w:author="user" w:date="2015-03-17T16:34:00Z">
        <w:r w:rsidR="00F4565E" w:rsidRPr="00CE779A">
          <w:rPr>
            <w:rFonts w:ascii="台灣楷體" w:eastAsia="台灣楷體" w:hAnsi="台灣楷體" w:cs="Charis SIL"/>
          </w:rPr>
          <w:t>磅</w:t>
        </w:r>
      </w:ins>
      <w:del w:id="1593" w:author="user" w:date="2015-03-17T16:33:00Z">
        <w:r w:rsidRPr="00CE779A" w:rsidDel="00F4565E">
          <w:rPr>
            <w:rFonts w:ascii="台灣楷體" w:eastAsia="台灣楷體" w:hAnsi="台灣楷體" w:cs="Charis SIL"/>
          </w:rPr>
          <w:delText>穀</w:delText>
        </w:r>
      </w:del>
      <w:ins w:id="1594" w:author="user" w:date="2015-03-17T16:33:00Z">
        <w:r w:rsidR="00F4565E" w:rsidRPr="00CE779A">
          <w:rPr>
            <w:rFonts w:ascii="台灣楷體" w:eastAsia="台灣楷體" w:hAnsi="台灣楷體" w:cs="Charis SIL"/>
          </w:rPr>
          <w:t>粟仔</w:t>
        </w:r>
      </w:ins>
      <w:del w:id="1595" w:author="user" w:date="2015-03-17T16:34:00Z">
        <w:r w:rsidRPr="00CE779A" w:rsidDel="00F4565E">
          <w:rPr>
            <w:rFonts w:ascii="台灣楷體" w:eastAsia="台灣楷體" w:hAnsi="台灣楷體" w:cs="Charis SIL"/>
          </w:rPr>
          <w:delText>一向</w:delText>
        </w:r>
      </w:del>
      <w:ins w:id="1596" w:author="user" w:date="2015-03-17T16:34:00Z">
        <w:r w:rsidR="00F4565E" w:rsidRPr="00CE779A">
          <w:rPr>
            <w:rFonts w:ascii="台灣楷體" w:eastAsia="台灣楷體" w:hAnsi="台灣楷體" w:cs="Charis SIL"/>
          </w:rPr>
          <w:t>在來</w:t>
        </w:r>
      </w:ins>
      <w:r w:rsidRPr="00CE779A">
        <w:rPr>
          <w:rFonts w:ascii="台灣楷體" w:eastAsia="台灣楷體" w:hAnsi="台灣楷體" w:cs="Charis SIL"/>
        </w:rPr>
        <w:t>寬量公平，</w:t>
      </w:r>
      <w:del w:id="1597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1598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r w:rsidRPr="00CE779A">
        <w:rPr>
          <w:rFonts w:ascii="台灣楷體" w:eastAsia="台灣楷體" w:hAnsi="台灣楷體" w:cs="Charis SIL"/>
        </w:rPr>
        <w:t>人懷念德意，聽著陳永華過身，自然人人悲傷。望山定定來遮收租，所以</w:t>
      </w:r>
      <w:del w:id="1599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1600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r w:rsidRPr="00CE779A">
        <w:rPr>
          <w:rFonts w:ascii="台灣楷體" w:eastAsia="台灣楷體" w:hAnsi="台灣楷體" w:cs="Charis SIL"/>
        </w:rPr>
        <w:t>人攏</w:t>
      </w:r>
      <w:del w:id="1601" w:author="user" w:date="2015-03-16T20:31:00Z">
        <w:r w:rsidRPr="00CE779A" w:rsidDel="00B3401F">
          <w:rPr>
            <w:rFonts w:ascii="台灣楷體" w:eastAsia="台灣楷體" w:hAnsi="台灣楷體" w:cs="Charis SIL"/>
          </w:rPr>
          <w:delText>熟識</w:delText>
        </w:r>
      </w:del>
      <w:ins w:id="1602" w:author="user" w:date="2015-03-16T20:31:00Z">
        <w:r w:rsidR="00B3401F" w:rsidRPr="00CE779A">
          <w:rPr>
            <w:rFonts w:ascii="台灣楷體" w:eastAsia="台灣楷體" w:hAnsi="台灣楷體" w:cs="Charis SIL"/>
          </w:rPr>
          <w:t>熟似</w:t>
        </w:r>
      </w:ins>
      <w:r w:rsidRPr="00CE779A">
        <w:rPr>
          <w:rFonts w:ascii="台灣楷體" w:eastAsia="台灣楷體" w:hAnsi="台灣楷體" w:cs="Charis SIL"/>
        </w:rPr>
        <w:t>i，i共紮來的</w:t>
      </w:r>
      <w:del w:id="1603" w:author="user" w:date="2015-03-17T16:34:00Z">
        <w:r w:rsidRPr="00CE779A" w:rsidDel="00F4565E">
          <w:rPr>
            <w:rFonts w:ascii="台灣楷體" w:eastAsia="台灣楷體" w:hAnsi="台灣楷體" w:cs="Charis SIL"/>
          </w:rPr>
          <w:delText>銀箍</w:delText>
        </w:r>
      </w:del>
      <w:ins w:id="1604" w:author="user" w:date="2015-03-17T16:34:00Z">
        <w:r w:rsidR="00F4565E" w:rsidRPr="00CE779A">
          <w:rPr>
            <w:rFonts w:ascii="台灣楷體" w:eastAsia="台灣楷體" w:hAnsi="台灣楷體" w:cs="Charis SIL"/>
          </w:rPr>
          <w:t>銀兩</w:t>
        </w:r>
      </w:ins>
      <w:r w:rsidRPr="00CE779A">
        <w:rPr>
          <w:rFonts w:ascii="台灣楷體" w:eastAsia="台灣楷體" w:hAnsi="台灣楷體" w:cs="Charis SIL"/>
        </w:rPr>
        <w:t>分予</w:t>
      </w:r>
      <w:del w:id="1605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1606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r w:rsidRPr="00CE779A">
        <w:rPr>
          <w:rFonts w:ascii="台灣楷體" w:eastAsia="台灣楷體" w:hAnsi="台灣楷體" w:cs="Charis SIL"/>
        </w:rPr>
        <w:t>內妥當</w:t>
      </w:r>
      <w:del w:id="1607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1608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r w:rsidRPr="00CE779A">
        <w:rPr>
          <w:rFonts w:ascii="台灣楷體" w:eastAsia="台灣楷體" w:hAnsi="台灣楷體" w:cs="Charis SIL"/>
        </w:rPr>
        <w:t>戶，共應備應買的物料分別交代去辦。事事料理清楚</w:t>
      </w:r>
      <w:del w:id="1609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1610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，i留落來一个家人陪地理師照顧墓地，𤆬另一个家人趕轉赤崁來。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 xml:space="preserve">──── 8/31 </w:t>
      </w:r>
      <w:r w:rsidRPr="00CE779A">
        <w:rPr>
          <w:rFonts w:ascii="新細明體" w:eastAsia="新細明體" w:hAnsi="新細明體" w:cs="新細明體" w:hint="eastAsia"/>
          <w:b/>
          <w:bCs/>
        </w:rPr>
        <w:t> </w:t>
      </w:r>
      <w:r w:rsidRPr="00CE779A">
        <w:rPr>
          <w:rFonts w:ascii="台灣楷體" w:eastAsia="台灣楷體" w:hAnsi="台灣楷體" w:cs="台灣楷體" w:hint="eastAsia"/>
          <w:b/>
          <w:bCs/>
        </w:rPr>
        <w:t>P.54~P.58 ────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(p.54)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i先轉去將軍府洗身軀換衫。劉將軍知影i轉來，叫軍士送來番銀五百箍，助陳府治喪，望山毋敢拒絕，入內去</w:t>
      </w:r>
      <w:ins w:id="1611" w:author="user" w:date="2015-03-15T17:55:00Z">
        <w:r w:rsidR="00186E75" w:rsidRPr="00CE779A">
          <w:rPr>
            <w:rFonts w:ascii="台灣楷體" w:eastAsia="台灣楷體" w:hAnsi="台灣楷體" w:cs="Charis SIL"/>
          </w:rPr>
          <w:t>共劉將軍說多</w:t>
        </w:r>
      </w:ins>
      <w:r w:rsidRPr="00CE779A">
        <w:rPr>
          <w:rFonts w:ascii="台灣楷體" w:eastAsia="台灣楷體" w:hAnsi="台灣楷體" w:cs="Charis SIL"/>
        </w:rPr>
        <w:t>謝</w:t>
      </w:r>
      <w:del w:id="1612" w:author="user" w:date="2015-03-15T17:55:00Z">
        <w:r w:rsidRPr="00CE779A" w:rsidDel="00186E75">
          <w:rPr>
            <w:rFonts w:ascii="台灣楷體" w:eastAsia="台灣楷體" w:hAnsi="台灣楷體" w:cs="Charis SIL"/>
          </w:rPr>
          <w:delText>了劉將軍</w:delText>
        </w:r>
      </w:del>
      <w:r w:rsidRPr="00CE779A">
        <w:rPr>
          <w:rFonts w:ascii="台灣楷體" w:eastAsia="台灣楷體" w:hAnsi="台灣楷體" w:cs="Charis SIL"/>
        </w:rPr>
        <w:t>，趕去陳家別</w:t>
      </w:r>
      <w:del w:id="1613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1614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r w:rsidRPr="00CE779A">
        <w:rPr>
          <w:rFonts w:ascii="台灣楷體" w:eastAsia="台灣楷體" w:hAnsi="台灣楷體" w:cs="Charis SIL"/>
        </w:rPr>
        <w:t>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祭奠儀式已經完成，第二工</w:t>
      </w:r>
      <w:del w:id="1615" w:author="user" w:date="2015-03-15T17:55:00Z">
        <w:r w:rsidRPr="00CE779A" w:rsidDel="00186E75">
          <w:rPr>
            <w:rFonts w:ascii="台灣楷體" w:eastAsia="台灣楷體" w:hAnsi="台灣楷體" w:cs="Charis SIL"/>
          </w:rPr>
          <w:delText>一</w:delText>
        </w:r>
      </w:del>
      <w:r w:rsidRPr="00CE779A">
        <w:rPr>
          <w:rFonts w:ascii="台灣楷體" w:eastAsia="台灣楷體" w:hAnsi="台灣楷體" w:cs="Charis SIL"/>
        </w:rPr>
        <w:t>透早，各地調用的牛車人員</w:t>
      </w:r>
      <w:del w:id="1616" w:author="user" w:date="2015-03-15T17:55:00Z">
        <w:r w:rsidRPr="00CE779A" w:rsidDel="00186E75">
          <w:rPr>
            <w:rFonts w:ascii="台灣楷體" w:eastAsia="台灣楷體" w:hAnsi="台灣楷體" w:cs="Charis SIL"/>
          </w:rPr>
          <w:delText>攏</w:delText>
        </w:r>
      </w:del>
      <w:ins w:id="1617" w:author="user" w:date="2015-03-15T17:55:00Z">
        <w:r w:rsidR="00186E75" w:rsidRPr="00CE779A">
          <w:rPr>
            <w:rFonts w:ascii="台灣楷體" w:eastAsia="台灣楷體" w:hAnsi="台灣楷體" w:cs="Charis SIL"/>
          </w:rPr>
          <w:t>齊</w:t>
        </w:r>
      </w:ins>
      <w:r w:rsidRPr="00CE779A">
        <w:rPr>
          <w:rFonts w:ascii="台灣楷體" w:eastAsia="台灣楷體" w:hAnsi="台灣楷體" w:cs="Charis SIL"/>
        </w:rPr>
        <w:t>到，陳永華的棺木用雙牛搝，監國夫人的座車特別搭布帆，其他八隻牛車，載孝男孝孫、</w:t>
      </w:r>
      <w:del w:id="1618" w:author="user" w:date="2015-03-15T17:56:00Z">
        <w:r w:rsidRPr="00CE779A" w:rsidDel="00186E75">
          <w:rPr>
            <w:rFonts w:ascii="台灣楷體" w:eastAsia="台灣楷體" w:hAnsi="台灣楷體" w:cs="Charis SIL"/>
          </w:rPr>
          <w:delText>故</w:delText>
        </w:r>
      </w:del>
      <w:ins w:id="1619" w:author="user" w:date="2015-03-15T17:56:00Z">
        <w:r w:rsidR="00186E75" w:rsidRPr="00CE779A">
          <w:rPr>
            <w:rFonts w:ascii="台灣楷體" w:eastAsia="台灣楷體" w:hAnsi="台灣楷體" w:cs="Charis SIL"/>
          </w:rPr>
          <w:t>鼓</w:t>
        </w:r>
      </w:ins>
      <w:r w:rsidRPr="00CE779A">
        <w:rPr>
          <w:rFonts w:ascii="台灣楷體" w:eastAsia="台灣楷體" w:hAnsi="台灣楷體" w:cs="Charis SIL"/>
        </w:rPr>
        <w:t>吹隊伍，佮陪送人員。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素面佮監國夫人仝車，</w:t>
      </w:r>
      <w:ins w:id="1620" w:author="user" w:date="2015-03-15T17:56:00Z">
        <w:r w:rsidR="00186E75" w:rsidRPr="00CE779A">
          <w:rPr>
            <w:rFonts w:ascii="台灣楷體" w:eastAsia="台灣楷體" w:hAnsi="台灣楷體" w:cs="Charis SIL"/>
          </w:rPr>
          <w:t>恐</w:t>
        </w:r>
      </w:ins>
      <w:del w:id="1621" w:author="user" w:date="2015-03-15T17:56:00Z">
        <w:r w:rsidRPr="00CE779A" w:rsidDel="00186E75">
          <w:rPr>
            <w:rFonts w:ascii="台灣楷體" w:eastAsia="台灣楷體" w:hAnsi="台灣楷體" w:cs="Charis SIL"/>
          </w:rPr>
          <w:delText>因為人濟眼雜</w:delText>
        </w:r>
      </w:del>
      <w:ins w:id="1622" w:author="user" w:date="2015-03-15T17:56:00Z">
        <w:r w:rsidR="00186E75" w:rsidRPr="00CE779A">
          <w:rPr>
            <w:rFonts w:ascii="台灣楷體" w:eastAsia="台灣楷體" w:hAnsi="台灣楷體" w:cs="Charis SIL"/>
          </w:rPr>
          <w:t>驚十喙狗尻川</w:t>
        </w:r>
      </w:ins>
      <w:r w:rsidRPr="00CE779A">
        <w:rPr>
          <w:rFonts w:ascii="台灣楷體" w:eastAsia="台灣楷體" w:hAnsi="台灣楷體" w:cs="Charis SIL"/>
        </w:rPr>
        <w:t>，望山無方便定定去揣i講話。望山無定定坐佇車頂，i佮幾个負責的兄弟</w:t>
      </w:r>
      <w:del w:id="1623" w:author="user" w:date="2015-03-15T17:57:00Z">
        <w:r w:rsidRPr="00CE779A" w:rsidDel="00186E75">
          <w:rPr>
            <w:rFonts w:ascii="台灣楷體" w:eastAsia="台灣楷體" w:hAnsi="台灣楷體" w:cs="Charis SIL"/>
          </w:rPr>
          <w:delText>攏</w:delText>
        </w:r>
      </w:del>
      <w:r w:rsidRPr="00CE779A">
        <w:rPr>
          <w:rFonts w:ascii="台灣楷體" w:eastAsia="台灣楷體" w:hAnsi="台灣楷體" w:cs="Charis SIL"/>
        </w:rPr>
        <w:t>落車</w:t>
      </w:r>
      <w:del w:id="1624" w:author="user" w:date="2015-03-15T17:57:00Z">
        <w:r w:rsidRPr="00CE779A" w:rsidDel="00186E75">
          <w:rPr>
            <w:rFonts w:ascii="台灣楷體" w:eastAsia="台灣楷體" w:hAnsi="台灣楷體" w:cs="Charis SIL"/>
          </w:rPr>
          <w:delText>用行--ê</w:delText>
        </w:r>
      </w:del>
      <w:ins w:id="1625" w:author="user" w:date="2015-03-15T17:57:00Z">
        <w:r w:rsidR="00186E75" w:rsidRPr="00CE779A">
          <w:rPr>
            <w:rFonts w:ascii="台灣楷體" w:eastAsia="台灣楷體" w:hAnsi="台灣楷體" w:cs="Charis SIL"/>
          </w:rPr>
          <w:t>步輦</w:t>
        </w:r>
      </w:ins>
      <w:r w:rsidRPr="00CE779A">
        <w:rPr>
          <w:rFonts w:ascii="台灣楷體" w:eastAsia="台灣楷體" w:hAnsi="台灣楷體" w:cs="Charis SIL"/>
        </w:rPr>
        <w:t>，沿路答謝附近</w:t>
      </w:r>
      <w:del w:id="1626" w:author="user" w:date="2015-03-20T23:44:00Z">
        <w:r w:rsidRPr="00CE779A" w:rsidDel="00501DFA">
          <w:rPr>
            <w:rFonts w:ascii="台灣楷體" w:eastAsia="台灣楷體" w:hAnsi="台灣楷體" w:cs="Charis SIL"/>
          </w:rPr>
          <w:delText>住</w:delText>
        </w:r>
      </w:del>
      <w:ins w:id="1627" w:author="user" w:date="2015-03-20T23:44:00Z">
        <w:r w:rsidR="00501DFA" w:rsidRPr="00CE779A">
          <w:rPr>
            <w:rFonts w:ascii="台灣楷體" w:eastAsia="台灣楷體" w:hAnsi="台灣楷體" w:cs="Charis SIL"/>
          </w:rPr>
          <w:t>佇</w:t>
        </w:r>
      </w:ins>
      <w:r w:rsidRPr="00CE779A">
        <w:rPr>
          <w:rFonts w:ascii="台灣楷體" w:eastAsia="台灣楷體" w:hAnsi="台灣楷體" w:cs="Charis SIL"/>
        </w:rPr>
        <w:t>戶的祭拜。車隊到三坎店，過溪</w:t>
      </w:r>
      <w:ins w:id="1628" w:author="user" w:date="2015-03-15T17:57:00Z">
        <w:r w:rsidR="00186E75" w:rsidRPr="00CE779A">
          <w:rPr>
            <w:rFonts w:ascii="台灣楷體" w:eastAsia="台灣楷體" w:hAnsi="台灣楷體" w:cs="Charis SIL"/>
          </w:rPr>
          <w:t>上</w:t>
        </w:r>
      </w:ins>
      <w:r w:rsidRPr="00CE779A">
        <w:rPr>
          <w:rFonts w:ascii="台灣楷體" w:eastAsia="台灣楷體" w:hAnsi="台灣楷體" w:cs="Charis SIL"/>
        </w:rPr>
        <w:t>北</w:t>
      </w:r>
      <w:del w:id="1629" w:author="user" w:date="2015-03-15T17:57:00Z">
        <w:r w:rsidRPr="00CE779A" w:rsidDel="00186E75">
          <w:rPr>
            <w:rFonts w:ascii="台灣楷體" w:eastAsia="台灣楷體" w:hAnsi="台灣楷體" w:cs="Charis SIL"/>
          </w:rPr>
          <w:delText>上</w:delText>
        </w:r>
      </w:del>
      <w:r w:rsidRPr="00CE779A">
        <w:rPr>
          <w:rFonts w:ascii="台灣楷體" w:eastAsia="台灣楷體" w:hAnsi="台灣楷體" w:cs="Charis SIL"/>
        </w:rPr>
        <w:t>，沿路</w:t>
      </w:r>
      <w:del w:id="1630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1631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r w:rsidRPr="00CE779A">
        <w:rPr>
          <w:rFonts w:ascii="台灣楷體" w:eastAsia="台灣楷體" w:hAnsi="台灣楷體" w:cs="Charis SIL"/>
        </w:rPr>
        <w:t>頭</w:t>
      </w:r>
      <w:del w:id="1632" w:author="user" w:date="2015-03-15T17:57:00Z">
        <w:r w:rsidRPr="00CE779A" w:rsidDel="00D60B6D">
          <w:rPr>
            <w:rFonts w:ascii="台灣楷體" w:eastAsia="台灣楷體" w:hAnsi="台灣楷體" w:cs="Charis SIL"/>
          </w:rPr>
          <w:delText>漸少</w:delText>
        </w:r>
      </w:del>
      <w:ins w:id="1633" w:author="user" w:date="2015-03-15T17:57:00Z">
        <w:r w:rsidR="00D60B6D" w:rsidRPr="00CE779A">
          <w:rPr>
            <w:rFonts w:ascii="台灣楷體" w:eastAsia="台灣楷體" w:hAnsi="台灣楷體" w:cs="Charis SIL"/>
          </w:rPr>
          <w:t>那來那少</w:t>
        </w:r>
      </w:ins>
      <w:r w:rsidRPr="00CE779A">
        <w:rPr>
          <w:rFonts w:ascii="台灣楷體" w:eastAsia="台灣楷體" w:hAnsi="台灣楷體" w:cs="Charis SIL"/>
        </w:rPr>
        <w:t>，逐家才小可仔</w:t>
      </w:r>
      <w:del w:id="1634" w:author="user" w:date="2015-03-15T17:57:00Z">
        <w:r w:rsidRPr="00CE779A" w:rsidDel="00D60B6D">
          <w:rPr>
            <w:rFonts w:ascii="台灣楷體" w:eastAsia="台灣楷體" w:hAnsi="台灣楷體" w:cs="Charis SIL"/>
          </w:rPr>
          <w:delText>會使</w:delText>
        </w:r>
      </w:del>
      <w:ins w:id="1635" w:author="user" w:date="2015-03-15T17:57:00Z">
        <w:r w:rsidR="00D60B6D" w:rsidRPr="00CE779A">
          <w:rPr>
            <w:rFonts w:ascii="台灣楷體" w:eastAsia="台灣楷體" w:hAnsi="台灣楷體" w:cs="Charis SIL"/>
          </w:rPr>
          <w:t>thang</w:t>
        </w:r>
      </w:ins>
      <w:ins w:id="1636" w:author="user" w:date="2015-03-15T17:58:00Z">
        <w:r w:rsidR="00D60B6D" w:rsidRPr="00CE779A">
          <w:rPr>
            <w:rFonts w:ascii="台灣楷體" w:eastAsia="台灣楷體" w:hAnsi="台灣楷體" w:cs="Charis SIL"/>
          </w:rPr>
          <w:t>歇</w:t>
        </w:r>
      </w:ins>
      <w:r w:rsidRPr="00CE779A">
        <w:rPr>
          <w:rFonts w:ascii="台灣楷體" w:eastAsia="台灣楷體" w:hAnsi="台灣楷體" w:cs="Charis SIL"/>
        </w:rPr>
        <w:t>喘</w:t>
      </w:r>
      <w:del w:id="1637" w:author="user" w:date="2015-03-15T17:58:00Z">
        <w:r w:rsidRPr="00CE779A" w:rsidDel="00D60B6D">
          <w:rPr>
            <w:rFonts w:ascii="台灣楷體" w:eastAsia="台灣楷體" w:hAnsi="台灣楷體" w:cs="Charis SIL"/>
          </w:rPr>
          <w:delText>氣歇睏</w:delText>
        </w:r>
      </w:del>
      <w:r w:rsidRPr="00CE779A">
        <w:rPr>
          <w:rFonts w:ascii="台灣楷體" w:eastAsia="台灣楷體" w:hAnsi="台灣楷體" w:cs="Charis SIL"/>
        </w:rPr>
        <w:t>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望山來到監國夫人的車邊，素面看著望山</w:t>
      </w:r>
      <w:ins w:id="1638" w:author="user" w:date="2015-03-15T17:58:00Z">
        <w:r w:rsidR="00D60B6D" w:rsidRPr="00CE779A">
          <w:rPr>
            <w:rFonts w:ascii="台灣楷體" w:eastAsia="台灣楷體" w:hAnsi="台灣楷體" w:cs="Charis SIL"/>
          </w:rPr>
          <w:t>倚</w:t>
        </w:r>
      </w:ins>
      <w:r w:rsidRPr="00CE779A">
        <w:rPr>
          <w:rFonts w:ascii="台灣楷體" w:eastAsia="台灣楷體" w:hAnsi="台灣楷體" w:cs="Charis SIL"/>
        </w:rPr>
        <w:t>來，就跳落車。望山看i</w:t>
      </w:r>
      <w:del w:id="1639" w:author="user" w:date="2015-03-15T17:58:00Z">
        <w:r w:rsidRPr="00CE779A" w:rsidDel="00D60B6D">
          <w:rPr>
            <w:rFonts w:ascii="台灣楷體" w:eastAsia="台灣楷體" w:hAnsi="台灣楷體" w:cs="Charis SIL"/>
          </w:rPr>
          <w:delText>兩蕊目睭</w:delText>
        </w:r>
      </w:del>
      <w:ins w:id="1640" w:author="user" w:date="2015-03-15T17:58:00Z">
        <w:r w:rsidR="00D60B6D" w:rsidRPr="00CE779A">
          <w:rPr>
            <w:rFonts w:ascii="台灣楷體" w:eastAsia="台灣楷體" w:hAnsi="台灣楷體" w:cs="Charis SIL"/>
          </w:rPr>
          <w:t>目蚶</w:t>
        </w:r>
      </w:ins>
      <w:del w:id="1641" w:author="user" w:date="2015-03-15T17:58:00Z">
        <w:r w:rsidRPr="00CE779A" w:rsidDel="00D60B6D">
          <w:rPr>
            <w:rFonts w:ascii="台灣楷體" w:eastAsia="台灣楷體" w:hAnsi="台灣楷體" w:cs="Charis SIL"/>
          </w:rPr>
          <w:delText>浮</w:delText>
        </w:r>
      </w:del>
      <w:r w:rsidRPr="00CE779A">
        <w:rPr>
          <w:rFonts w:ascii="台灣楷體" w:eastAsia="台灣楷體" w:hAnsi="台灣楷體" w:cs="Charis SIL"/>
        </w:rPr>
        <w:t>腫</w:t>
      </w:r>
      <w:ins w:id="1642" w:author="user" w:date="2015-03-15T17:58:00Z">
        <w:r w:rsidR="00D60B6D" w:rsidRPr="00CE779A">
          <w:rPr>
            <w:rFonts w:ascii="台灣楷體" w:eastAsia="台灣楷體" w:hAnsi="台灣楷體" w:cs="Charis SIL"/>
          </w:rPr>
          <w:t>歪歪</w:t>
        </w:r>
      </w:ins>
      <w:r w:rsidRPr="00CE779A">
        <w:rPr>
          <w:rFonts w:ascii="台灣楷體" w:eastAsia="台灣楷體" w:hAnsi="台灣楷體" w:cs="Charis SIL"/>
        </w:rPr>
        <w:t>，知影i閣哭過，拄毋知按怎安慰，聽i輕聲咧講：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「監國夫人睏矣，i傷忝矣。」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「嗯！素面，lí莫閣哭矣，lí嘛歇睏一下！」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「好──望山，lí叫車隊</w:t>
      </w:r>
      <w:del w:id="1643" w:author="user" w:date="2015-03-15T17:59:00Z">
        <w:r w:rsidRPr="00CE779A" w:rsidDel="00D60B6D">
          <w:rPr>
            <w:rFonts w:ascii="台灣楷體" w:eastAsia="台灣楷體" w:hAnsi="台灣楷體" w:cs="Charis SIL"/>
          </w:rPr>
          <w:delText>袂使</w:delText>
        </w:r>
      </w:del>
      <w:ins w:id="1644" w:author="user" w:date="2015-03-15T17:59:00Z">
        <w:r w:rsidR="00D60B6D" w:rsidRPr="00CE779A">
          <w:rPr>
            <w:rFonts w:ascii="台灣楷體" w:eastAsia="台灣楷體" w:hAnsi="台灣楷體" w:cs="Charis SIL"/>
          </w:rPr>
          <w:t>毋通</w:t>
        </w:r>
      </w:ins>
      <w:r w:rsidRPr="00CE779A">
        <w:rPr>
          <w:rFonts w:ascii="台灣楷體" w:eastAsia="台灣楷體" w:hAnsi="台灣楷體" w:cs="Charis SIL"/>
        </w:rPr>
        <w:t>行傷緊，監國夫人有身，lí</w:t>
      </w:r>
      <w:ins w:id="1645" w:author="user" w:date="2015-03-15T17:59:00Z">
        <w:r w:rsidR="00D60B6D" w:rsidRPr="00CE779A">
          <w:rPr>
            <w:rFonts w:ascii="台灣楷體" w:eastAsia="台灣楷體" w:hAnsi="台灣楷體" w:cs="Charis SIL"/>
          </w:rPr>
          <w:t>敢</w:t>
        </w:r>
      </w:ins>
      <w:r w:rsidRPr="00CE779A">
        <w:rPr>
          <w:rFonts w:ascii="台灣楷體" w:eastAsia="台灣楷體" w:hAnsi="台灣楷體" w:cs="Charis SIL"/>
        </w:rPr>
        <w:t>毋知</w:t>
      </w:r>
      <w:del w:id="1646" w:author="user" w:date="2015-03-15T17:59:00Z">
        <w:r w:rsidRPr="00CE779A" w:rsidDel="00D60B6D">
          <w:rPr>
            <w:rFonts w:ascii="台灣楷體" w:eastAsia="台灣楷體" w:hAnsi="台灣楷體" w:cs="Charis SIL"/>
          </w:rPr>
          <w:delText>呢</w:delText>
        </w:r>
      </w:del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望山頕頭，素面閣講：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「車隊莫行傷緊，鼓吹嘛毋免歕</w:t>
      </w:r>
      <w:del w:id="1647" w:author="user" w:date="2015-03-15T17:59:00Z">
        <w:r w:rsidRPr="00CE779A" w:rsidDel="00D60B6D">
          <w:rPr>
            <w:rFonts w:ascii="台灣楷體" w:eastAsia="台灣楷體" w:hAnsi="台灣楷體" w:cs="Charis SIL"/>
          </w:rPr>
          <w:delText>拍</w:delText>
        </w:r>
      </w:del>
      <w:r w:rsidRPr="00CE779A">
        <w:rPr>
          <w:rFonts w:ascii="台灣楷體" w:eastAsia="台灣楷體" w:hAnsi="台灣楷體" w:cs="Charis SIL"/>
        </w:rPr>
        <w:t>傷響，其實會使叫in</w:t>
      </w:r>
      <w:del w:id="1648" w:author="user" w:date="2015-03-15T17:59:00Z">
        <w:r w:rsidRPr="00CE779A" w:rsidDel="00D60B6D">
          <w:rPr>
            <w:rFonts w:ascii="台灣楷體" w:eastAsia="台灣楷體" w:hAnsi="台灣楷體" w:cs="Charis SIL"/>
          </w:rPr>
          <w:delText>停手</w:delText>
        </w:r>
      </w:del>
      <w:r w:rsidRPr="00CE779A">
        <w:rPr>
          <w:rFonts w:ascii="台灣楷體" w:eastAsia="台灣楷體" w:hAnsi="台灣楷體" w:cs="Charis SIL"/>
        </w:rPr>
        <w:t>歇睏</w:t>
      </w:r>
      <w:ins w:id="1649" w:author="user" w:date="2015-03-17T16:41:00Z">
        <w:r w:rsidR="00655848" w:rsidRPr="00CE779A">
          <w:rPr>
            <w:rFonts w:ascii="台灣楷體" w:eastAsia="台灣楷體" w:hAnsi="台灣楷體" w:cs="Charis SIL"/>
          </w:rPr>
          <w:t>矣</w:t>
        </w:r>
      </w:ins>
      <w:del w:id="1650" w:author="user" w:date="2015-03-15T17:59:00Z">
        <w:r w:rsidRPr="00CE779A" w:rsidDel="00D60B6D">
          <w:rPr>
            <w:rFonts w:ascii="台灣楷體" w:eastAsia="台灣楷體" w:hAnsi="台灣楷體" w:cs="Charis SIL"/>
          </w:rPr>
          <w:delText>矣</w:delText>
        </w:r>
      </w:del>
      <w:r w:rsidRPr="00CE779A">
        <w:rPr>
          <w:rFonts w:ascii="台灣楷體" w:eastAsia="台灣楷體" w:hAnsi="台灣楷體" w:cs="Charis SIL"/>
        </w:rPr>
        <w:t>──天</w:t>
      </w:r>
      <w:ins w:id="1651" w:author="user" w:date="2015-03-15T17:59:00Z">
        <w:r w:rsidR="00D60B6D" w:rsidRPr="00CE779A">
          <w:rPr>
            <w:rFonts w:ascii="台灣楷體" w:eastAsia="台灣楷體" w:hAnsi="台灣楷體" w:cs="Charis SIL"/>
          </w:rPr>
          <w:t>氣</w:t>
        </w:r>
      </w:ins>
      <w:del w:id="1652" w:author="user" w:date="2015-03-15T17:59:00Z">
        <w:r w:rsidRPr="00CE779A" w:rsidDel="00D60B6D">
          <w:rPr>
            <w:rFonts w:ascii="台灣楷體" w:eastAsia="台灣楷體" w:hAnsi="台灣楷體" w:cs="Charis SIL"/>
          </w:rPr>
          <w:delText>遮爾</w:delText>
        </w:r>
      </w:del>
      <w:ins w:id="1653" w:author="user" w:date="2015-03-15T17:59:00Z">
        <w:r w:rsidR="00D60B6D" w:rsidRPr="00CE779A">
          <w:rPr>
            <w:rFonts w:ascii="台灣楷體" w:eastAsia="台灣楷體" w:hAnsi="台灣楷體" w:cs="Charis SIL"/>
          </w:rPr>
          <w:t>燒</w:t>
        </w:r>
      </w:ins>
      <w:r w:rsidRPr="00CE779A">
        <w:rPr>
          <w:rFonts w:ascii="台灣楷體" w:eastAsia="台灣楷體" w:hAnsi="台灣楷體" w:cs="Charis SIL"/>
        </w:rPr>
        <w:t>熱，guá驚監國夫人擋袂牢。」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「監國夫人猶咧哭？」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「嗯，當然──望山，彼</w:t>
      </w:r>
      <w:del w:id="1654" w:author="user" w:date="2015-03-15T17:59:00Z">
        <w:r w:rsidRPr="00CE779A" w:rsidDel="00D60B6D">
          <w:rPr>
            <w:rFonts w:ascii="台灣楷體" w:eastAsia="台灣楷體" w:hAnsi="台灣楷體" w:cs="Charis SIL"/>
          </w:rPr>
          <w:delText>邊</w:delText>
        </w:r>
      </w:del>
      <w:ins w:id="1655" w:author="user" w:date="2015-03-15T17:59:00Z">
        <w:r w:rsidR="00D60B6D" w:rsidRPr="00CE779A">
          <w:rPr>
            <w:rFonts w:ascii="台灣楷體" w:eastAsia="台灣楷體" w:hAnsi="台灣楷體" w:cs="Charis SIL"/>
          </w:rPr>
          <w:t>爿</w:t>
        </w:r>
      </w:ins>
      <w:r w:rsidRPr="00CE779A">
        <w:rPr>
          <w:rFonts w:ascii="台灣楷體" w:eastAsia="台灣楷體" w:hAnsi="台灣楷體" w:cs="Charis SIL"/>
        </w:rPr>
        <w:t>歇暝的問題……」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(p.55)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「guá安排好矣，lín蹛龍湖巖寺內，gún蹛</w:t>
      </w:r>
      <w:del w:id="1656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1657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r w:rsidRPr="00CE779A">
        <w:rPr>
          <w:rFonts w:ascii="台灣楷體" w:eastAsia="台灣楷體" w:hAnsi="台灣楷體" w:cs="Charis SIL"/>
        </w:rPr>
        <w:t>內。」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「啊？lí無佮gún蹛廟內？」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「guá走來走去，無一定睏佇遐。」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「按呢guá有代誌按怎揣lí？」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「有代誌揣海客姆。」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「海客姆……是i，i？」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「guá吩咐i揣幾个</w:t>
      </w:r>
      <w:del w:id="1658" w:author="user" w:date="2015-03-17T16:41:00Z">
        <w:r w:rsidRPr="00CE779A" w:rsidDel="00655848">
          <w:rPr>
            <w:rFonts w:ascii="台灣楷體" w:eastAsia="台灣楷體" w:hAnsi="台灣楷體" w:cs="Charis SIL"/>
          </w:rPr>
          <w:delText>清氣</w:delText>
        </w:r>
      </w:del>
      <w:ins w:id="1659" w:author="user" w:date="2015-03-17T16:41:00Z">
        <w:r w:rsidR="00655848" w:rsidRPr="00CE779A">
          <w:rPr>
            <w:rFonts w:ascii="台灣楷體" w:eastAsia="台灣楷體" w:hAnsi="台灣楷體" w:cs="Charis SIL"/>
          </w:rPr>
          <w:t>伶俐</w:t>
        </w:r>
      </w:ins>
      <w:r w:rsidRPr="00CE779A">
        <w:rPr>
          <w:rFonts w:ascii="台灣楷體" w:eastAsia="台灣楷體" w:hAnsi="台灣楷體" w:cs="Charis SIL"/>
        </w:rPr>
        <w:t>的</w:t>
      </w:r>
      <w:del w:id="1660" w:author="user" w:date="2015-03-17T16:42:00Z">
        <w:r w:rsidRPr="00CE779A" w:rsidDel="00655848">
          <w:rPr>
            <w:rFonts w:ascii="台灣楷體" w:eastAsia="台灣楷體" w:hAnsi="台灣楷體" w:cs="Charis SIL"/>
          </w:rPr>
          <w:delText>婦女</w:delText>
        </w:r>
      </w:del>
      <w:ins w:id="1661" w:author="user" w:date="2015-03-17T16:42:00Z">
        <w:r w:rsidR="00655848" w:rsidRPr="00CE779A">
          <w:rPr>
            <w:rFonts w:ascii="台灣楷體" w:eastAsia="台灣楷體" w:hAnsi="台灣楷體" w:cs="Charis SIL"/>
          </w:rPr>
          <w:t>婦人人</w:t>
        </w:r>
      </w:ins>
      <w:del w:id="1662" w:author="user" w:date="2015-03-17T16:42:00Z">
        <w:r w:rsidRPr="00CE779A" w:rsidDel="00655848">
          <w:rPr>
            <w:rFonts w:ascii="台灣楷體" w:eastAsia="台灣楷體" w:hAnsi="台灣楷體" w:cs="Charis SIL"/>
          </w:rPr>
          <w:delText>到</w:delText>
        </w:r>
      </w:del>
      <w:ins w:id="1663" w:author="user" w:date="2015-03-17T16:42:00Z">
        <w:r w:rsidR="00655848" w:rsidRPr="00CE779A">
          <w:rPr>
            <w:rFonts w:ascii="台灣楷體" w:eastAsia="台灣楷體" w:hAnsi="台灣楷體" w:cs="Charis SIL"/>
          </w:rPr>
          <w:t>去</w:t>
        </w:r>
      </w:ins>
      <w:r w:rsidRPr="00CE779A">
        <w:rPr>
          <w:rFonts w:ascii="台灣楷體" w:eastAsia="台灣楷體" w:hAnsi="台灣楷體" w:cs="Charis SIL"/>
        </w:rPr>
        <w:t>龍湖巖摒掃整理，lín到的時陣，in已經準備好</w:t>
      </w:r>
      <w:del w:id="1664" w:author="user" w:date="2015-03-17T16:43:00Z">
        <w:r w:rsidRPr="00CE779A" w:rsidDel="00655848">
          <w:rPr>
            <w:rFonts w:ascii="台灣楷體" w:eastAsia="台灣楷體" w:hAnsi="台灣楷體" w:cs="Charis SIL"/>
          </w:rPr>
          <w:delText>服侍</w:delText>
        </w:r>
      </w:del>
      <w:ins w:id="1665" w:author="user" w:date="2015-03-17T16:43:00Z">
        <w:r w:rsidR="00655848" w:rsidRPr="00CE779A">
          <w:rPr>
            <w:rFonts w:ascii="台灣楷體" w:eastAsia="台灣楷體" w:hAnsi="台灣楷體" w:cs="Charis SIL"/>
          </w:rPr>
          <w:t>侍候</w:t>
        </w:r>
      </w:ins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「guá會記得海客姆，舊年過年i送guá一</w:t>
      </w:r>
      <w:del w:id="1666" w:author="user" w:date="2015-03-15T18:00:00Z">
        <w:r w:rsidRPr="00CE779A" w:rsidDel="00D60B6D">
          <w:rPr>
            <w:rFonts w:ascii="台灣楷體" w:eastAsia="台灣楷體" w:hAnsi="台灣楷體" w:cs="Charis SIL"/>
          </w:rPr>
          <w:delText>條</w:delText>
        </w:r>
      </w:del>
      <w:ins w:id="1667" w:author="user" w:date="2015-03-15T18:00:00Z">
        <w:r w:rsidR="00D60B6D" w:rsidRPr="00CE779A">
          <w:rPr>
            <w:rFonts w:ascii="台灣楷體" w:eastAsia="台灣楷體" w:hAnsi="台灣楷體" w:cs="Charis SIL"/>
          </w:rPr>
          <w:t>尾</w:t>
        </w:r>
      </w:ins>
      <w:r w:rsidRPr="00CE779A">
        <w:rPr>
          <w:rFonts w:ascii="台灣楷體" w:eastAsia="台灣楷體" w:hAnsi="台灣楷體" w:cs="Charis SIL"/>
        </w:rPr>
        <w:t>鹹魚。」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「海客伯in翁某逐冬攏</w:t>
      </w:r>
      <w:ins w:id="1668" w:author="user" w:date="2015-03-15T18:00:00Z">
        <w:r w:rsidR="00D60B6D" w:rsidRPr="00CE779A">
          <w:rPr>
            <w:rFonts w:ascii="台灣楷體" w:eastAsia="台灣楷體" w:hAnsi="台灣楷體" w:cs="Charis SIL"/>
          </w:rPr>
          <w:t>會</w:t>
        </w:r>
      </w:ins>
      <w:r w:rsidRPr="00CE779A">
        <w:rPr>
          <w:rFonts w:ascii="台灣楷體" w:eastAsia="台灣楷體" w:hAnsi="台灣楷體" w:cs="Charis SIL"/>
        </w:rPr>
        <w:t>送鹹魚</w:t>
      </w:r>
      <w:ins w:id="1669" w:author="user" w:date="2015-03-15T18:00:00Z">
        <w:r w:rsidR="00D60B6D" w:rsidRPr="00CE779A">
          <w:rPr>
            <w:rFonts w:ascii="台灣楷體" w:eastAsia="台灣楷體" w:hAnsi="台灣楷體" w:cs="Charis SIL"/>
          </w:rPr>
          <w:t>仔</w:t>
        </w:r>
      </w:ins>
      <w:r w:rsidRPr="00CE779A">
        <w:rPr>
          <w:rFonts w:ascii="台灣楷體" w:eastAsia="台灣楷體" w:hAnsi="台灣楷體" w:cs="Charis SIL"/>
        </w:rPr>
        <w:t>佮鹹豬肉予總制爺。」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「in猶</w:t>
      </w:r>
      <w:ins w:id="1670" w:author="user" w:date="2015-03-17T16:43:00Z">
        <w:r w:rsidR="00655848" w:rsidRPr="00CE779A">
          <w:rPr>
            <w:rFonts w:ascii="台灣楷體" w:eastAsia="台灣楷體" w:hAnsi="台灣楷體" w:cs="Charis SIL"/>
          </w:rPr>
          <w:t>有</w:t>
        </w:r>
      </w:ins>
      <w:r w:rsidRPr="00CE779A">
        <w:rPr>
          <w:rFonts w:ascii="台灣楷體" w:eastAsia="台灣楷體" w:hAnsi="台灣楷體" w:cs="Charis SIL"/>
        </w:rPr>
        <w:t>咧掠魚仔？」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「海客伯爸囝咧掠魚</w:t>
      </w:r>
      <w:del w:id="1671" w:author="user" w:date="2015-03-15T18:01:00Z">
        <w:r w:rsidRPr="00CE779A" w:rsidDel="00D60B6D">
          <w:rPr>
            <w:rFonts w:ascii="台灣楷體" w:eastAsia="台灣楷體" w:hAnsi="台灣楷體" w:cs="Charis SIL"/>
          </w:rPr>
          <w:delText>仔</w:delText>
        </w:r>
      </w:del>
      <w:r w:rsidRPr="00CE779A">
        <w:rPr>
          <w:rFonts w:ascii="台灣楷體" w:eastAsia="台灣楷體" w:hAnsi="台灣楷體" w:cs="Charis SIL"/>
        </w:rPr>
        <w:t>，海客姆咧飼豬──guá共i講lí會去，i誠歡喜。i叫guá𤆬lí去in厝</w:t>
      </w:r>
      <w:del w:id="1672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1673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r w:rsidRPr="00CE779A">
        <w:rPr>
          <w:rFonts w:ascii="台灣楷體" w:eastAsia="台灣楷體" w:hAnsi="台灣楷體" w:cs="Charis SIL"/>
        </w:rPr>
        <w:t>潭邊划船。」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「划船啊，好啊，划船啊？毋過，這時……i……」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素面用手指車頂監國夫人，閣講：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「guá是來照顧監國夫人--ê，而且lán是來送葬……」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「無要緊，等送葬了，欲離開的</w:t>
      </w:r>
      <w:del w:id="1674" w:author="user" w:date="2015-03-14T19:56:00Z">
        <w:r w:rsidRPr="00CE779A" w:rsidDel="007D6B6D">
          <w:rPr>
            <w:rFonts w:ascii="台灣楷體" w:eastAsia="台灣楷體" w:hAnsi="台灣楷體" w:cs="Charis SIL"/>
          </w:rPr>
          <w:delText>最後</w:delText>
        </w:r>
      </w:del>
      <w:ins w:id="1675" w:author="user" w:date="2015-03-14T19:56:00Z">
        <w:r w:rsidR="007D6B6D" w:rsidRPr="00CE779A">
          <w:rPr>
            <w:rFonts w:ascii="台灣楷體" w:eastAsia="台灣楷體" w:hAnsi="台灣楷體" w:cs="Charis SIL"/>
          </w:rPr>
          <w:t>上尾</w:t>
        </w:r>
      </w:ins>
      <w:r w:rsidRPr="00CE779A">
        <w:rPr>
          <w:rFonts w:ascii="台灣楷體" w:eastAsia="台灣楷體" w:hAnsi="台灣楷體" w:cs="Charis SIL"/>
        </w:rPr>
        <w:t>一工暗時，guá叫海客姆</w:t>
      </w:r>
      <w:del w:id="1676" w:author="user" w:date="2015-03-17T16:43:00Z">
        <w:r w:rsidRPr="00CE779A" w:rsidDel="00655848">
          <w:rPr>
            <w:rFonts w:ascii="台灣楷體" w:eastAsia="台灣楷體" w:hAnsi="台灣楷體" w:cs="Charis SIL"/>
          </w:rPr>
          <w:delText>服侍</w:delText>
        </w:r>
      </w:del>
      <w:ins w:id="1677" w:author="user" w:date="2015-03-17T16:43:00Z">
        <w:r w:rsidR="00655848" w:rsidRPr="00CE779A">
          <w:rPr>
            <w:rFonts w:ascii="台灣楷體" w:eastAsia="台灣楷體" w:hAnsi="台灣楷體" w:cs="Charis SIL"/>
          </w:rPr>
          <w:t>侍候</w:t>
        </w:r>
      </w:ins>
      <w:r w:rsidRPr="00CE779A">
        <w:rPr>
          <w:rFonts w:ascii="台灣楷體" w:eastAsia="台灣楷體" w:hAnsi="台灣楷體" w:cs="Charis SIL"/>
        </w:rPr>
        <w:t>監國夫人睏，guá去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(p.56)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𤆬lí出來，lán才</w:t>
      </w:r>
      <w:ins w:id="1678" w:author="user" w:date="2015-03-17T16:43:00Z">
        <w:r w:rsidR="00655848" w:rsidRPr="00CE779A">
          <w:rPr>
            <w:rFonts w:ascii="台灣楷體" w:eastAsia="台灣楷體" w:hAnsi="台灣楷體" w:cs="Charis SIL"/>
          </w:rPr>
          <w:t>來</w:t>
        </w:r>
      </w:ins>
      <w:ins w:id="1679" w:author="user" w:date="2015-03-15T18:01:00Z">
        <w:r w:rsidR="00D60B6D" w:rsidRPr="00CE779A">
          <w:rPr>
            <w:rFonts w:ascii="台灣楷體" w:eastAsia="台灣楷體" w:hAnsi="台灣楷體" w:cs="Charis SIL"/>
          </w:rPr>
          <w:t>去</w:t>
        </w:r>
      </w:ins>
      <w:del w:id="1680" w:author="user" w:date="2015-03-15T18:01:00Z">
        <w:r w:rsidRPr="00CE779A" w:rsidDel="00D60B6D">
          <w:rPr>
            <w:rFonts w:ascii="台灣楷體" w:eastAsia="台灣楷體" w:hAnsi="台灣楷體" w:cs="Charis SIL"/>
          </w:rPr>
          <w:delText>到</w:delText>
        </w:r>
      </w:del>
      <w:r w:rsidRPr="00CE779A">
        <w:rPr>
          <w:rFonts w:ascii="台灣楷體" w:eastAsia="台灣楷體" w:hAnsi="台灣楷體" w:cs="Charis SIL"/>
        </w:rPr>
        <w:t>大潭邊</w:t>
      </w:r>
      <w:del w:id="1681" w:author="user" w:date="2015-03-15T18:01:00Z">
        <w:r w:rsidRPr="00CE779A" w:rsidDel="00D60B6D">
          <w:rPr>
            <w:rFonts w:ascii="台灣楷體" w:eastAsia="台灣楷體" w:hAnsi="台灣楷體" w:cs="Charis SIL"/>
          </w:rPr>
          <w:delText>去</w:delText>
        </w:r>
      </w:del>
      <w:r w:rsidRPr="00CE779A">
        <w:rPr>
          <w:rFonts w:ascii="台灣楷體" w:eastAsia="台灣楷體" w:hAnsi="台灣楷體" w:cs="Charis SIL"/>
        </w:rPr>
        <w:t>划船。」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「好是好，毋過……毋過lán是來替總制爺辦喪事，</w:t>
      </w:r>
      <w:del w:id="1682" w:author="user" w:date="2015-03-13T12:16:00Z">
        <w:r w:rsidRPr="00CE779A" w:rsidDel="009C5072">
          <w:rPr>
            <w:rFonts w:ascii="台灣楷體" w:eastAsia="台灣楷體" w:hAnsi="台灣楷體" w:cs="Charis SIL"/>
          </w:rPr>
          <w:delText>那會</w:delText>
        </w:r>
      </w:del>
      <w:ins w:id="1683" w:author="user" w:date="2015-03-13T12:16:00Z">
        <w:r w:rsidR="009C5072" w:rsidRPr="00CE779A">
          <w:rPr>
            <w:rFonts w:ascii="台灣楷體" w:eastAsia="台灣楷體" w:hAnsi="台灣楷體" w:cs="Charis SIL"/>
          </w:rPr>
          <w:t>哪會</w:t>
        </w:r>
      </w:ins>
      <w:r w:rsidRPr="00CE779A">
        <w:rPr>
          <w:rFonts w:ascii="台灣楷體" w:eastAsia="台灣楷體" w:hAnsi="台灣楷體" w:cs="Charis SIL"/>
        </w:rPr>
        <w:t>使</w:t>
      </w:r>
      <w:del w:id="1684" w:author="user" w:date="2015-03-15T18:01:00Z">
        <w:r w:rsidRPr="00CE779A" w:rsidDel="00D60B6D">
          <w:rPr>
            <w:rFonts w:ascii="台灣楷體" w:eastAsia="台灣楷體" w:hAnsi="台灣楷體" w:cs="Charis SIL"/>
          </w:rPr>
          <w:delText>逃出去</w:delText>
        </w:r>
      </w:del>
      <w:ins w:id="1685" w:author="user" w:date="2015-03-15T18:01:00Z">
        <w:r w:rsidR="00D60B6D" w:rsidRPr="00CE779A">
          <w:rPr>
            <w:rFonts w:ascii="台灣楷體" w:eastAsia="台灣楷體" w:hAnsi="台灣楷體" w:cs="Charis SIL"/>
          </w:rPr>
          <w:t>偷走去</w:t>
        </w:r>
      </w:ins>
      <w:del w:id="1686" w:author="user" w:date="2015-03-15T18:01:00Z">
        <w:r w:rsidR="00B72AF6" w:rsidRPr="00CE779A">
          <w:rPr>
            <w:rFonts w:ascii="台灣楷體" w:eastAsia="台灣楷體" w:hAnsi="台灣楷體" w:cs="Charis SIL"/>
          </w:rPr>
          <w:delText>耍</w:delText>
        </w:r>
      </w:del>
      <w:ins w:id="1687" w:author="user" w:date="2015-03-15T18:01:00Z">
        <w:r w:rsidR="000134B9" w:rsidRPr="00CE779A">
          <w:rPr>
            <w:rFonts w:ascii="台灣楷體" w:eastAsia="台灣楷體" w:hAnsi="台灣楷體" w:cs="Charis SIL"/>
            <w:rPrChange w:id="1688" w:author="user" w:date="2015-03-17T16:43:00Z">
              <w:rPr>
                <w:rFonts w:ascii="MS Mincho" w:eastAsia="MS Mincho" w:hAnsi="MS Mincho" w:cs="MS Mincho" w:hint="eastAsia"/>
              </w:rPr>
            </w:rPrChange>
          </w:rPr>
          <w:t>𨑨</w:t>
        </w:r>
        <w:r w:rsidR="00D60B6D" w:rsidRPr="00CE779A">
          <w:rPr>
            <w:rFonts w:ascii="台灣楷體" w:eastAsia="台灣楷體" w:hAnsi="台灣楷體" w:cs="Charis SIL"/>
          </w:rPr>
          <w:t>迌</w:t>
        </w:r>
      </w:ins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「無要緊，素面，總制爺無希望lán悲傷──lí看，監國夫人一路攏毋敢</w:t>
      </w:r>
      <w:del w:id="1689" w:author="user" w:date="2015-03-15T18:02:00Z">
        <w:r w:rsidRPr="00CE779A" w:rsidDel="00D60B6D">
          <w:rPr>
            <w:rFonts w:ascii="台灣楷體" w:eastAsia="台灣楷體" w:hAnsi="台灣楷體" w:cs="Charis SIL"/>
          </w:rPr>
          <w:delText>加</w:delText>
        </w:r>
      </w:del>
      <w:r w:rsidRPr="00CE779A">
        <w:rPr>
          <w:rFonts w:ascii="台灣楷體" w:eastAsia="台灣楷體" w:hAnsi="台灣楷體" w:cs="Charis SIL"/>
        </w:rPr>
        <w:t>哭咧！棺木入土</w:t>
      </w:r>
      <w:del w:id="1690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1691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，暗時guá去揣lí。」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「好</w:t>
      </w:r>
      <w:del w:id="1692" w:author="user" w:date="2015-03-15T18:02:00Z">
        <w:r w:rsidRPr="00CE779A" w:rsidDel="00D60B6D">
          <w:rPr>
            <w:rFonts w:ascii="台灣楷體" w:eastAsia="台灣楷體" w:hAnsi="台灣楷體" w:cs="Charis SIL"/>
          </w:rPr>
          <w:delText>吧</w:delText>
        </w:r>
      </w:del>
      <w:r w:rsidRPr="00CE779A">
        <w:rPr>
          <w:rFonts w:ascii="台灣楷體" w:eastAsia="台灣楷體" w:hAnsi="台灣楷體" w:cs="Charis SIL"/>
        </w:rPr>
        <w:t>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</w:t>
      </w:r>
      <w:del w:id="1693" w:author="user" w:date="2015-03-15T18:02:00Z">
        <w:r w:rsidRPr="00CE779A" w:rsidDel="00D60B6D">
          <w:rPr>
            <w:rFonts w:ascii="台灣楷體" w:eastAsia="台灣楷體" w:hAnsi="台灣楷體" w:cs="Charis SIL"/>
          </w:rPr>
          <w:delText>轉身</w:delText>
        </w:r>
      </w:del>
      <w:ins w:id="1694" w:author="user" w:date="2015-03-15T18:02:00Z">
        <w:r w:rsidR="00D60B6D" w:rsidRPr="00CE779A">
          <w:rPr>
            <w:rFonts w:ascii="台灣楷體" w:eastAsia="台灣楷體" w:hAnsi="台灣楷體" w:cs="Charis SIL"/>
          </w:rPr>
          <w:t>翻頭</w:t>
        </w:r>
      </w:ins>
      <w:r w:rsidRPr="00CE779A">
        <w:rPr>
          <w:rFonts w:ascii="台灣楷體" w:eastAsia="台灣楷體" w:hAnsi="台灣楷體" w:cs="Charis SIL"/>
        </w:rPr>
        <w:t>欲上車，望山共i搝牢</w:t>
      </w:r>
      <w:ins w:id="1695" w:author="user" w:date="2015-03-15T18:02:00Z">
        <w:r w:rsidR="00D60B6D" w:rsidRPr="00CE779A">
          <w:rPr>
            <w:rFonts w:ascii="台灣楷體" w:eastAsia="台灣楷體" w:hAnsi="台灣楷體" w:cs="Charis SIL"/>
          </w:rPr>
          <w:t>咧</w:t>
        </w:r>
      </w:ins>
      <w:r w:rsidRPr="00CE779A">
        <w:rPr>
          <w:rFonts w:ascii="台灣楷體" w:eastAsia="台灣楷體" w:hAnsi="台灣楷體" w:cs="Charis SIL"/>
        </w:rPr>
        <w:t>閣講：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「素面，lí共監國夫人講，講劉將軍閣送五百箍銀，助辦喪事，叫監國夫人轉去愛對監國爺提起，監國爺見著劉將軍愛共人</w:t>
      </w:r>
      <w:ins w:id="1696" w:author="user" w:date="2015-03-22T00:16:00Z">
        <w:r w:rsidR="006E0C99" w:rsidRPr="00CE779A">
          <w:rPr>
            <w:rFonts w:ascii="台灣楷體" w:eastAsia="台灣楷體" w:hAnsi="台灣楷體" w:cs="Charis SIL"/>
          </w:rPr>
          <w:t>說</w:t>
        </w:r>
      </w:ins>
      <w:r w:rsidRPr="00CE779A">
        <w:rPr>
          <w:rFonts w:ascii="台灣楷體" w:eastAsia="台灣楷體" w:hAnsi="台灣楷體" w:cs="Charis SIL"/>
        </w:rPr>
        <w:t>多謝──嘛叫監國夫人毋免煩惱費用開銷。」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「唔──劉國軒閣送五百箍……？哼！i閣誠有心，i</w:t>
      </w:r>
      <w:del w:id="1697" w:author="user" w:date="2015-03-16T23:20:00Z">
        <w:r w:rsidRPr="00CE779A" w:rsidDel="00590E0E">
          <w:rPr>
            <w:rFonts w:ascii="台灣楷體" w:eastAsia="台灣楷體" w:hAnsi="台灣楷體" w:cs="Charis SIL"/>
          </w:rPr>
          <w:delText>也</w:delText>
        </w:r>
      </w:del>
      <w:ins w:id="1698" w:author="user" w:date="2015-03-16T23:20:00Z">
        <w:r w:rsidR="00590E0E" w:rsidRPr="00CE779A">
          <w:rPr>
            <w:rFonts w:ascii="台灣楷體" w:eastAsia="台灣楷體" w:hAnsi="台灣楷體" w:cs="Charis SIL"/>
          </w:rPr>
          <w:t>嘛</w:t>
        </w:r>
      </w:ins>
      <w:r w:rsidRPr="00CE779A">
        <w:rPr>
          <w:rFonts w:ascii="台灣楷體" w:eastAsia="台灣楷體" w:hAnsi="台灣楷體" w:cs="Charis SIL"/>
        </w:rPr>
        <w:t>毋是佮馮錫范仝</w:t>
      </w:r>
      <w:del w:id="1699" w:author="user" w:date="2015-03-15T18:02:00Z">
        <w:r w:rsidRPr="00CE779A" w:rsidDel="00D60B6D">
          <w:rPr>
            <w:rFonts w:ascii="台灣楷體" w:eastAsia="台灣楷體" w:hAnsi="台灣楷體" w:cs="Charis SIL"/>
          </w:rPr>
          <w:delText>一</w:delText>
        </w:r>
      </w:del>
      <w:r w:rsidRPr="00CE779A">
        <w:rPr>
          <w:rFonts w:ascii="台灣楷體" w:eastAsia="台灣楷體" w:hAnsi="台灣楷體" w:cs="Charis SIL"/>
        </w:rPr>
        <w:t>黨--ê，對總制爺……」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「lí莫亂講，劉將軍毋是毋知影馮侍衞的為人，只是劉將軍佮馮侍衞的父親有舊交情，袂使無佮i周旋，其實劉將軍……」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「哼！lí這馬做i</w:t>
      </w:r>
      <w:ins w:id="1700" w:author="user" w:date="2015-03-15T18:03:00Z">
        <w:r w:rsidR="00D60B6D" w:rsidRPr="00CE779A">
          <w:rPr>
            <w:rFonts w:ascii="台灣楷體" w:eastAsia="台灣楷體" w:hAnsi="台灣楷體" w:cs="Charis SIL"/>
          </w:rPr>
          <w:t>的</w:t>
        </w:r>
      </w:ins>
      <w:r w:rsidRPr="00CE779A">
        <w:rPr>
          <w:rFonts w:ascii="台灣楷體" w:eastAsia="台灣楷體" w:hAnsi="台灣楷體" w:cs="Charis SIL"/>
        </w:rPr>
        <w:t>部屬</w:t>
      </w:r>
      <w:del w:id="1701" w:author="user" w:date="2015-03-15T18:03:00Z">
        <w:r w:rsidRPr="00CE779A" w:rsidDel="00D60B6D">
          <w:rPr>
            <w:rFonts w:ascii="台灣楷體" w:eastAsia="台灣楷體" w:hAnsi="台灣楷體" w:cs="Charis SIL"/>
          </w:rPr>
          <w:delText>矣</w:delText>
        </w:r>
      </w:del>
      <w:r w:rsidRPr="00CE779A">
        <w:rPr>
          <w:rFonts w:ascii="台灣楷體" w:eastAsia="台灣楷體" w:hAnsi="台灣楷體" w:cs="Charis SIL"/>
        </w:rPr>
        <w:t>，顛倒替i講話</w:t>
      </w:r>
      <w:del w:id="1702" w:author="user" w:date="2015-03-15T18:03:00Z">
        <w:r w:rsidRPr="00CE779A" w:rsidDel="00D60B6D">
          <w:rPr>
            <w:rFonts w:ascii="台灣楷體" w:eastAsia="台灣楷體" w:hAnsi="台灣楷體" w:cs="Charis SIL"/>
          </w:rPr>
          <w:delText>矣</w:delText>
        </w:r>
      </w:del>
      <w:r w:rsidRPr="00CE779A">
        <w:rPr>
          <w:rFonts w:ascii="台灣楷體" w:eastAsia="台灣楷體" w:hAnsi="台灣楷體" w:cs="Charis SIL"/>
        </w:rPr>
        <w:t>──好</w:t>
      </w:r>
      <w:del w:id="1703" w:author="user" w:date="2015-03-15T18:03:00Z">
        <w:r w:rsidRPr="00CE779A" w:rsidDel="00D60B6D">
          <w:rPr>
            <w:rFonts w:ascii="台灣楷體" w:eastAsia="台灣楷體" w:hAnsi="台灣楷體" w:cs="Charis SIL"/>
          </w:rPr>
          <w:delText>吧</w:delText>
        </w:r>
      </w:del>
      <w:ins w:id="1704" w:author="user" w:date="2015-03-15T18:03:00Z">
        <w:r w:rsidR="00D60B6D" w:rsidRPr="00CE779A">
          <w:rPr>
            <w:rFonts w:ascii="台灣楷體" w:eastAsia="台灣楷體" w:hAnsi="台灣楷體" w:cs="Charis SIL"/>
          </w:rPr>
          <w:t>啦</w:t>
        </w:r>
      </w:ins>
      <w:r w:rsidRPr="00CE779A">
        <w:rPr>
          <w:rFonts w:ascii="台灣楷體" w:eastAsia="台灣楷體" w:hAnsi="台灣楷體" w:cs="Charis SIL"/>
        </w:rPr>
        <w:t>，guá會共監國夫人講。」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車隊佇善化里過</w:t>
      </w:r>
      <w:del w:id="1705" w:author="user" w:date="2015-03-17T16:43:00Z">
        <w:r w:rsidRPr="00CE779A" w:rsidDel="00655848">
          <w:rPr>
            <w:rFonts w:ascii="台灣楷體" w:eastAsia="台灣楷體" w:hAnsi="台灣楷體" w:cs="Charis SIL"/>
          </w:rPr>
          <w:delText>一</w:delText>
        </w:r>
      </w:del>
      <w:r w:rsidRPr="00CE779A">
        <w:rPr>
          <w:rFonts w:ascii="台灣楷體" w:eastAsia="台灣楷體" w:hAnsi="台灣楷體" w:cs="Charis SIL"/>
        </w:rPr>
        <w:t>暝，誠濟</w:t>
      </w:r>
      <w:del w:id="1706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1707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del w:id="1708" w:author="user" w:date="2015-03-15T18:03:00Z">
        <w:r w:rsidRPr="00CE779A" w:rsidDel="00D60B6D">
          <w:rPr>
            <w:rFonts w:ascii="台灣楷體" w:eastAsia="台灣楷體" w:hAnsi="台灣楷體" w:cs="Charis SIL"/>
          </w:rPr>
          <w:delText>人</w:delText>
        </w:r>
      </w:del>
      <w:ins w:id="1709" w:author="user" w:date="2015-03-15T18:03:00Z">
        <w:r w:rsidR="00D60B6D" w:rsidRPr="00CE779A">
          <w:rPr>
            <w:rFonts w:ascii="台灣楷體" w:eastAsia="台灣楷體" w:hAnsi="台灣楷體" w:cs="Charis SIL"/>
          </w:rPr>
          <w:t>民</w:t>
        </w:r>
      </w:ins>
      <w:r w:rsidRPr="00CE779A">
        <w:rPr>
          <w:rFonts w:ascii="台灣楷體" w:eastAsia="台灣楷體" w:hAnsi="台灣楷體" w:cs="Charis SIL"/>
        </w:rPr>
        <w:t>前來祭拜，望山的教冊先生沈國公蹛佇善化</w:t>
      </w:r>
      <w:del w:id="1710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1711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r w:rsidRPr="00CE779A">
        <w:rPr>
          <w:rFonts w:ascii="台灣楷體" w:eastAsia="台灣楷體" w:hAnsi="台灣楷體" w:cs="Charis SIL"/>
        </w:rPr>
        <w:t>內，嘛來上香。誠久無拜訪沈國公矣，望山</w:t>
      </w:r>
      <w:del w:id="1712" w:author="user" w:date="2015-03-15T18:04:00Z">
        <w:r w:rsidRPr="00CE779A" w:rsidDel="00D60B6D">
          <w:rPr>
            <w:rFonts w:ascii="台灣楷體" w:eastAsia="台灣楷體" w:hAnsi="台灣楷體" w:cs="Charis SIL"/>
          </w:rPr>
          <w:delText>誠</w:delText>
        </w:r>
      </w:del>
      <w:r w:rsidRPr="00CE779A">
        <w:rPr>
          <w:rFonts w:ascii="台灣楷體" w:eastAsia="台灣楷體" w:hAnsi="台灣楷體" w:cs="Charis SIL"/>
        </w:rPr>
        <w:t>想欲</w:t>
      </w:r>
      <w:del w:id="1713" w:author="user" w:date="2015-03-15T18:04:00Z">
        <w:r w:rsidRPr="00CE779A" w:rsidDel="00D60B6D">
          <w:rPr>
            <w:rFonts w:ascii="台灣楷體" w:eastAsia="台灣楷體" w:hAnsi="台灣楷體" w:cs="Charis SIL"/>
          </w:rPr>
          <w:delText>加</w:delText>
        </w:r>
      </w:del>
      <w:r w:rsidRPr="00CE779A">
        <w:rPr>
          <w:rFonts w:ascii="台灣楷體" w:eastAsia="台灣楷體" w:hAnsi="台灣楷體" w:cs="Charis SIL"/>
        </w:rPr>
        <w:t>佮i</w:t>
      </w:r>
      <w:del w:id="1714" w:author="user" w:date="2015-03-15T18:04:00Z">
        <w:r w:rsidRPr="00CE779A" w:rsidDel="00D60B6D">
          <w:rPr>
            <w:rFonts w:ascii="台灣楷體" w:eastAsia="台灣楷體" w:hAnsi="台灣楷體" w:cs="Charis SIL"/>
          </w:rPr>
          <w:delText>講話</w:delText>
        </w:r>
      </w:del>
      <w:ins w:id="1715" w:author="user" w:date="2015-03-15T18:04:00Z">
        <w:r w:rsidR="00D60B6D" w:rsidRPr="00CE779A">
          <w:rPr>
            <w:rFonts w:ascii="台灣楷體" w:eastAsia="台灣楷體" w:hAnsi="台灣楷體" w:cs="Charis SIL"/>
          </w:rPr>
          <w:t>加講幾句</w:t>
        </w:r>
      </w:ins>
      <w:r w:rsidRPr="00CE779A">
        <w:rPr>
          <w:rFonts w:ascii="台灣楷體" w:eastAsia="台灣楷體" w:hAnsi="台灣楷體" w:cs="Charis SIL"/>
        </w:rPr>
        <w:t>，毋過身負護棺重責，毋敢離開，干焦佮沈國公交談幾句，毋敢加講。I安排好停棺燒紙佮眾人歇暝食啉逐項代誌</w:t>
      </w:r>
      <w:del w:id="1716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1717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，就佇棺木邊仔的罩帆內底歇睏。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(p.57)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第二工一透早出發，</w:t>
      </w:r>
      <w:del w:id="1718" w:author="user" w:date="2015-03-22T00:17:00Z">
        <w:r w:rsidRPr="00CE779A" w:rsidDel="006E0C99">
          <w:rPr>
            <w:rFonts w:ascii="台灣楷體" w:eastAsia="台灣楷體" w:hAnsi="台灣楷體" w:cs="Charis SIL"/>
          </w:rPr>
          <w:delText>入</w:delText>
        </w:r>
      </w:del>
      <w:ins w:id="1719" w:author="user" w:date="2015-03-22T00:17:00Z">
        <w:r w:rsidR="006E0C99" w:rsidRPr="00CE779A">
          <w:rPr>
            <w:rFonts w:ascii="台灣楷體" w:eastAsia="台灣楷體" w:hAnsi="台灣楷體" w:cs="Charis SIL"/>
          </w:rPr>
          <w:t>暗</w:t>
        </w:r>
      </w:ins>
      <w:r w:rsidRPr="00CE779A">
        <w:rPr>
          <w:rFonts w:ascii="台灣楷體" w:eastAsia="台灣楷體" w:hAnsi="台灣楷體" w:cs="Charis SIL"/>
        </w:rPr>
        <w:t>暝</w:t>
      </w:r>
      <w:ins w:id="1720" w:author="user" w:date="2015-03-22T00:17:00Z">
        <w:r w:rsidR="006E0C99" w:rsidRPr="00CE779A">
          <w:rPr>
            <w:rFonts w:ascii="台灣楷體" w:eastAsia="台灣楷體" w:hAnsi="台灣楷體" w:cs="Charis SIL"/>
          </w:rPr>
          <w:t>時</w:t>
        </w:r>
      </w:ins>
      <w:r w:rsidRPr="00CE779A">
        <w:rPr>
          <w:rFonts w:ascii="台灣楷體" w:eastAsia="台灣楷體" w:hAnsi="台灣楷體" w:cs="Charis SIL"/>
        </w:rPr>
        <w:t>來到龍湖巖，將棺木停入廟內正廳，安排各人歇暝。第二工起，請和尚連做三工法事。彼廟內</w:t>
      </w:r>
      <w:del w:id="1721" w:author="user" w:date="2015-03-22T00:17:00Z">
        <w:r w:rsidRPr="00CE779A" w:rsidDel="006E0C99">
          <w:rPr>
            <w:rFonts w:ascii="台灣楷體" w:eastAsia="台灣楷體" w:hAnsi="台灣楷體" w:cs="Charis SIL"/>
          </w:rPr>
          <w:delText>大小</w:delText>
        </w:r>
      </w:del>
      <w:ins w:id="1722" w:author="user" w:date="2015-03-22T00:17:00Z">
        <w:r w:rsidR="006E0C99" w:rsidRPr="00CE779A">
          <w:rPr>
            <w:rFonts w:ascii="台灣楷體" w:eastAsia="台灣楷體" w:hAnsi="台灣楷體" w:cs="Charis SIL"/>
          </w:rPr>
          <w:t>大細</w:t>
        </w:r>
      </w:ins>
      <w:r w:rsidRPr="00CE779A">
        <w:rPr>
          <w:rFonts w:ascii="台灣楷體" w:eastAsia="台灣楷體" w:hAnsi="台灣楷體" w:cs="Charis SIL"/>
        </w:rPr>
        <w:t>幾个和尚，攏</w:t>
      </w:r>
      <w:del w:id="1723" w:author="user" w:date="2015-03-16T20:31:00Z">
        <w:r w:rsidRPr="00CE779A" w:rsidDel="00B3401F">
          <w:rPr>
            <w:rFonts w:ascii="台灣楷體" w:eastAsia="台灣楷體" w:hAnsi="台灣楷體" w:cs="Charis SIL"/>
          </w:rPr>
          <w:delText>熟識</w:delText>
        </w:r>
      </w:del>
      <w:ins w:id="1724" w:author="user" w:date="2015-03-16T20:31:00Z">
        <w:r w:rsidR="00B3401F" w:rsidRPr="00CE779A">
          <w:rPr>
            <w:rFonts w:ascii="台灣楷體" w:eastAsia="台灣楷體" w:hAnsi="台灣楷體" w:cs="Charis SIL"/>
          </w:rPr>
          <w:t>熟似</w:t>
        </w:r>
      </w:ins>
      <w:r w:rsidRPr="00CE779A">
        <w:rPr>
          <w:rFonts w:ascii="台灣楷體" w:eastAsia="台灣楷體" w:hAnsi="台灣楷體" w:cs="Charis SIL"/>
        </w:rPr>
        <w:t>陳永華，以往陳永華來到赤山</w:t>
      </w:r>
      <w:del w:id="1725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1726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r w:rsidRPr="00CE779A">
        <w:rPr>
          <w:rFonts w:ascii="台灣楷體" w:eastAsia="台灣楷體" w:hAnsi="台灣楷體" w:cs="Charis SIL"/>
        </w:rPr>
        <w:t>，嘛攏佇</w:t>
      </w:r>
      <w:del w:id="1727" w:author="user" w:date="2015-03-15T18:04:00Z">
        <w:r w:rsidRPr="00CE779A" w:rsidDel="00D60B6D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遮歇暝，i佮廟內</w:t>
      </w:r>
      <w:ins w:id="1728" w:author="user" w:date="2015-03-15T18:05:00Z">
        <w:r w:rsidR="00D60B6D" w:rsidRPr="00CE779A">
          <w:rPr>
            <w:rFonts w:ascii="台灣楷體" w:eastAsia="台灣楷體" w:hAnsi="台灣楷體" w:cs="Charis SIL"/>
          </w:rPr>
          <w:t>的</w:t>
        </w:r>
      </w:ins>
      <w:r w:rsidRPr="00CE779A">
        <w:rPr>
          <w:rFonts w:ascii="台灣楷體" w:eastAsia="台灣楷體" w:hAnsi="台灣楷體" w:cs="Charis SIL"/>
        </w:rPr>
        <w:t>和尚</w:t>
      </w:r>
      <w:del w:id="1729" w:author="user" w:date="2015-03-15T18:05:00Z">
        <w:r w:rsidRPr="00CE779A" w:rsidDel="00D60B6D">
          <w:rPr>
            <w:rFonts w:ascii="台灣楷體" w:eastAsia="台灣楷體" w:hAnsi="台灣楷體" w:cs="Charis SIL"/>
          </w:rPr>
          <w:delText>的關係，</w:delText>
        </w:r>
      </w:del>
      <w:ins w:id="1730" w:author="user" w:date="2015-03-15T18:05:00Z">
        <w:r w:rsidR="00D60B6D" w:rsidRPr="00CE779A">
          <w:rPr>
            <w:rFonts w:ascii="台灣楷體" w:eastAsia="台灣楷體" w:hAnsi="台灣楷體" w:cs="Charis SIL"/>
          </w:rPr>
          <w:t>有交陪</w:t>
        </w:r>
      </w:ins>
      <w:del w:id="1731" w:author="user" w:date="2015-03-15T18:05:00Z">
        <w:r w:rsidRPr="00CE779A" w:rsidDel="00D60B6D">
          <w:rPr>
            <w:rFonts w:ascii="台灣楷體" w:eastAsia="台灣楷體" w:hAnsi="台灣楷體" w:cs="Charis SIL"/>
          </w:rPr>
          <w:delText>無比尋常</w:delText>
        </w:r>
      </w:del>
      <w:r w:rsidRPr="00CE779A">
        <w:rPr>
          <w:rFonts w:ascii="台灣楷體" w:eastAsia="台灣楷體" w:hAnsi="台灣楷體" w:cs="Charis SIL"/>
        </w:rPr>
        <w:t>，所以幾个和尚攏誠心誠意誦經做式，確實流袂少目屎。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吩咐運棺牛車佮工人先轉去，i家己到墓地催工人整理墓壙。第四工下晡，墓壙完成，眾人扶棺入土掩埋。鄭經王爺到陳家祭拜時賜「資政大夫正治上卿」的名位，閣愛請人新刻墓牌，佇明年對年時上墓立牌。一番祭拜</w:t>
      </w:r>
      <w:del w:id="1732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1733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，望山叫各人較早歇睏，明仔載一透早轉去。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海客姆佇龍湖巖</w:t>
      </w:r>
      <w:del w:id="1734" w:author="user" w:date="2015-03-17T16:43:00Z">
        <w:r w:rsidRPr="00CE779A" w:rsidDel="00655848">
          <w:rPr>
            <w:rFonts w:ascii="台灣楷體" w:eastAsia="台灣楷體" w:hAnsi="台灣楷體" w:cs="Charis SIL"/>
          </w:rPr>
          <w:delText>服侍</w:delText>
        </w:r>
      </w:del>
      <w:ins w:id="1735" w:author="user" w:date="2015-03-17T16:43:00Z">
        <w:r w:rsidR="00655848" w:rsidRPr="00CE779A">
          <w:rPr>
            <w:rFonts w:ascii="台灣楷體" w:eastAsia="台灣楷體" w:hAnsi="台灣楷體" w:cs="Charis SIL"/>
          </w:rPr>
          <w:t>侍候</w:t>
        </w:r>
      </w:ins>
      <w:r w:rsidRPr="00CE779A">
        <w:rPr>
          <w:rFonts w:ascii="台灣楷體" w:eastAsia="台灣楷體" w:hAnsi="台灣楷體" w:cs="Charis SIL"/>
        </w:rPr>
        <w:t>監國夫人上床，望山照原計畫</w:t>
      </w:r>
      <w:ins w:id="1736" w:author="user" w:date="2015-03-17T22:03:00Z">
        <w:r w:rsidR="007150E7" w:rsidRPr="00CE779A">
          <w:rPr>
            <w:rFonts w:ascii="台灣楷體" w:eastAsia="台灣楷體" w:hAnsi="台灣楷體" w:cs="Charis SIL"/>
          </w:rPr>
          <w:t>，</w:t>
        </w:r>
      </w:ins>
      <w:r w:rsidRPr="00CE779A">
        <w:rPr>
          <w:rFonts w:ascii="台灣楷體" w:eastAsia="台灣楷體" w:hAnsi="台灣楷體" w:cs="Charis SIL"/>
        </w:rPr>
        <w:t>𤆬素面來到大潭邊海客伯厝內。海客伯早就共</w:t>
      </w:r>
      <w:del w:id="1737" w:author="user" w:date="2015-03-15T18:06:00Z">
        <w:r w:rsidRPr="00CE779A" w:rsidDel="00D60B6D">
          <w:rPr>
            <w:rFonts w:ascii="台灣楷體" w:eastAsia="台灣楷體" w:hAnsi="台灣楷體" w:cs="Charis SIL"/>
          </w:rPr>
          <w:delText>小</w:delText>
        </w:r>
      </w:del>
      <w:r w:rsidRPr="00CE779A">
        <w:rPr>
          <w:rFonts w:ascii="台灣楷體" w:eastAsia="台灣楷體" w:hAnsi="台灣楷體" w:cs="Charis SIL"/>
        </w:rPr>
        <w:t>船</w:t>
      </w:r>
      <w:ins w:id="1738" w:author="user" w:date="2015-03-15T18:06:00Z">
        <w:r w:rsidR="00D60B6D" w:rsidRPr="00CE779A">
          <w:rPr>
            <w:rFonts w:ascii="台灣楷體" w:eastAsia="台灣楷體" w:hAnsi="台灣楷體" w:cs="Charis SIL"/>
          </w:rPr>
          <w:t>仔</w:t>
        </w:r>
      </w:ins>
      <w:r w:rsidRPr="00CE779A">
        <w:rPr>
          <w:rFonts w:ascii="台灣楷體" w:eastAsia="台灣楷體" w:hAnsi="台灣楷體" w:cs="Charis SIL"/>
        </w:rPr>
        <w:t>攢好</w:t>
      </w:r>
      <w:ins w:id="1739" w:author="user" w:date="2015-03-15T18:06:00Z">
        <w:r w:rsidR="00D60B6D" w:rsidRPr="00CE779A">
          <w:rPr>
            <w:rFonts w:ascii="台灣楷體" w:eastAsia="台灣楷體" w:hAnsi="台灣楷體" w:cs="Charis SIL"/>
          </w:rPr>
          <w:t>勢</w:t>
        </w:r>
      </w:ins>
      <w:r w:rsidRPr="00CE779A">
        <w:rPr>
          <w:rFonts w:ascii="台灣楷體" w:eastAsia="台灣楷體" w:hAnsi="台灣楷體" w:cs="Charis SIL"/>
        </w:rPr>
        <w:t>，船頂</w:t>
      </w:r>
      <w:ins w:id="1740" w:author="user" w:date="2015-03-17T16:43:00Z">
        <w:r w:rsidR="00655848" w:rsidRPr="00CE779A">
          <w:rPr>
            <w:rFonts w:ascii="台灣楷體" w:eastAsia="台灣楷體" w:hAnsi="台灣楷體" w:cs="Charis SIL"/>
          </w:rPr>
          <w:t>燈火</w:t>
        </w:r>
      </w:ins>
      <w:r w:rsidRPr="00CE779A">
        <w:rPr>
          <w:rFonts w:ascii="台灣楷體" w:eastAsia="台灣楷體" w:hAnsi="台灣楷體" w:cs="Charis SIL"/>
        </w:rPr>
        <w:t>點</w:t>
      </w:r>
      <w:del w:id="1741" w:author="user" w:date="2015-03-17T16:44:00Z">
        <w:r w:rsidRPr="00CE779A" w:rsidDel="00655848">
          <w:rPr>
            <w:rFonts w:ascii="台灣楷體" w:eastAsia="台灣楷體" w:hAnsi="台灣楷體" w:cs="Charis SIL"/>
          </w:rPr>
          <w:delText>好</w:delText>
        </w:r>
      </w:del>
      <w:ins w:id="1742" w:author="user" w:date="2015-03-17T16:44:00Z">
        <w:r w:rsidR="00655848" w:rsidRPr="00CE779A">
          <w:rPr>
            <w:rFonts w:ascii="台灣楷體" w:eastAsia="台灣楷體" w:hAnsi="台灣楷體" w:cs="Charis SIL"/>
          </w:rPr>
          <w:t>著</w:t>
        </w:r>
      </w:ins>
      <w:del w:id="1743" w:author="user" w:date="2015-03-17T16:43:00Z">
        <w:r w:rsidRPr="00CE779A" w:rsidDel="00655848">
          <w:rPr>
            <w:rFonts w:ascii="台灣楷體" w:eastAsia="台灣楷體" w:hAnsi="台灣楷體" w:cs="Charis SIL"/>
          </w:rPr>
          <w:delText>燈火</w:delText>
        </w:r>
      </w:del>
      <w:r w:rsidRPr="00CE779A">
        <w:rPr>
          <w:rFonts w:ascii="台灣楷體" w:eastAsia="台灣楷體" w:hAnsi="台灣楷體" w:cs="Charis SIL"/>
        </w:rPr>
        <w:t>，</w:t>
      </w:r>
      <w:ins w:id="1744" w:author="user" w:date="2015-03-22T00:18:00Z">
        <w:r w:rsidR="006E0C99" w:rsidRPr="00CE779A">
          <w:rPr>
            <w:rFonts w:ascii="台灣楷體" w:eastAsia="台灣楷體" w:hAnsi="台灣楷體" w:cs="Charis SIL"/>
          </w:rPr>
          <w:t>燒</w:t>
        </w:r>
      </w:ins>
      <w:del w:id="1745" w:author="user" w:date="2015-03-17T16:44:00Z">
        <w:r w:rsidRPr="00CE779A" w:rsidDel="00655848">
          <w:rPr>
            <w:rFonts w:ascii="台灣楷體" w:eastAsia="台灣楷體" w:hAnsi="台灣楷體" w:cs="Charis SIL"/>
          </w:rPr>
          <w:delText>囥好</w:delText>
        </w:r>
      </w:del>
      <w:r w:rsidRPr="00CE779A">
        <w:rPr>
          <w:rFonts w:ascii="台灣楷體" w:eastAsia="台灣楷體" w:hAnsi="台灣楷體" w:cs="Charis SIL"/>
        </w:rPr>
        <w:t>茶</w:t>
      </w:r>
      <w:del w:id="1746" w:author="user" w:date="2015-03-20T23:32:00Z">
        <w:r w:rsidRPr="00CE779A" w:rsidDel="00AA317E">
          <w:rPr>
            <w:rFonts w:ascii="台灣楷體" w:eastAsia="台灣楷體" w:hAnsi="台灣楷體" w:cs="Charis SIL"/>
          </w:rPr>
          <w:delText>水果</w:delText>
        </w:r>
      </w:del>
      <w:ins w:id="1747" w:author="user" w:date="2015-03-20T23:32:00Z">
        <w:r w:rsidR="00AA317E" w:rsidRPr="00CE779A">
          <w:rPr>
            <w:rFonts w:ascii="台灣楷體" w:eastAsia="台灣楷體" w:hAnsi="台灣楷體" w:cs="Charis SIL"/>
          </w:rPr>
          <w:t>果子</w:t>
        </w:r>
      </w:ins>
      <w:del w:id="1748" w:author="user" w:date="2015-03-22T00:18:00Z">
        <w:r w:rsidRPr="00CE779A" w:rsidDel="006E0C99">
          <w:rPr>
            <w:rFonts w:ascii="台灣楷體" w:eastAsia="台灣楷體" w:hAnsi="台灣楷體" w:cs="Charis SIL"/>
          </w:rPr>
          <w:delText>子</w:delText>
        </w:r>
      </w:del>
      <w:ins w:id="1749" w:author="user" w:date="2015-03-17T16:44:00Z">
        <w:r w:rsidR="00655848" w:rsidRPr="00CE779A">
          <w:rPr>
            <w:rFonts w:ascii="台灣楷體" w:eastAsia="台灣楷體" w:hAnsi="台灣楷體" w:cs="Charis SIL"/>
          </w:rPr>
          <w:t>攢好勢</w:t>
        </w:r>
      </w:ins>
      <w:r w:rsidRPr="00CE779A">
        <w:rPr>
          <w:rFonts w:ascii="台灣楷體" w:eastAsia="台灣楷體" w:hAnsi="台灣楷體" w:cs="Charis SIL"/>
        </w:rPr>
        <w:t>，i𤆬兩人上船，家己留佇岸邊點火等候，吩咐in小心</w:t>
      </w:r>
      <w:del w:id="1750" w:author="user" w:date="2015-03-15T18:06:00Z">
        <w:r w:rsidRPr="00CE779A" w:rsidDel="00D60B6D">
          <w:rPr>
            <w:rFonts w:ascii="台灣楷體" w:eastAsia="台灣楷體" w:hAnsi="台灣楷體" w:cs="Charis SIL"/>
          </w:rPr>
          <w:delText>運</w:delText>
        </w:r>
      </w:del>
      <w:ins w:id="1751" w:author="user" w:date="2015-03-15T18:06:00Z">
        <w:r w:rsidR="00D60B6D" w:rsidRPr="00CE779A">
          <w:rPr>
            <w:rFonts w:ascii="台灣楷體" w:eastAsia="台灣楷體" w:hAnsi="台灣楷體" w:cs="Charis SIL"/>
          </w:rPr>
          <w:t>划</w:t>
        </w:r>
      </w:ins>
      <w:del w:id="1752" w:author="user" w:date="2015-03-15T18:06:00Z">
        <w:r w:rsidRPr="00CE779A" w:rsidDel="00D60B6D">
          <w:rPr>
            <w:rFonts w:ascii="台灣楷體" w:eastAsia="台灣楷體" w:hAnsi="台灣楷體" w:cs="Charis SIL"/>
          </w:rPr>
          <w:delText>槳</w:delText>
        </w:r>
      </w:del>
      <w:ins w:id="1753" w:author="user" w:date="2015-03-15T18:06:00Z">
        <w:r w:rsidR="00D60B6D" w:rsidRPr="00CE779A">
          <w:rPr>
            <w:rFonts w:ascii="台灣楷體" w:eastAsia="台灣楷體" w:hAnsi="台灣楷體" w:cs="Charis SIL"/>
          </w:rPr>
          <w:t>船</w:t>
        </w:r>
      </w:ins>
      <w:r w:rsidRPr="00CE779A">
        <w:rPr>
          <w:rFonts w:ascii="台灣楷體" w:eastAsia="台灣楷體" w:hAnsi="台灣楷體" w:cs="Charis SIL"/>
        </w:rPr>
        <w:t>，袂使離岸傷遠。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望山輕輕</w:t>
      </w:r>
      <w:ins w:id="1754" w:author="user" w:date="2015-03-15T18:05:00Z">
        <w:r w:rsidR="00D60B6D" w:rsidRPr="00CE779A">
          <w:rPr>
            <w:rFonts w:ascii="台灣楷體" w:eastAsia="台灣楷體" w:hAnsi="台灣楷體" w:cs="Charis SIL"/>
          </w:rPr>
          <w:t>仔</w:t>
        </w:r>
      </w:ins>
      <w:r w:rsidRPr="00CE779A">
        <w:rPr>
          <w:rFonts w:ascii="台灣楷體" w:eastAsia="台灣楷體" w:hAnsi="台灣楷體" w:cs="Charis SIL"/>
        </w:rPr>
        <w:t>共小船划出去，素面坐佇燈火邊，面笑笑咧擘</w:t>
      </w:r>
      <w:del w:id="1755" w:author="user" w:date="2015-03-15T18:07:00Z">
        <w:r w:rsidRPr="00CE779A" w:rsidDel="00D60B6D">
          <w:rPr>
            <w:rFonts w:ascii="台灣楷體" w:eastAsia="台灣楷體" w:hAnsi="台灣楷體" w:cs="Charis SIL"/>
          </w:rPr>
          <w:delText>土豆</w:delText>
        </w:r>
      </w:del>
      <w:ins w:id="1756" w:author="user" w:date="2015-03-15T18:07:00Z">
        <w:r w:rsidR="00D60B6D" w:rsidRPr="00CE779A">
          <w:rPr>
            <w:rFonts w:ascii="台灣楷體" w:eastAsia="台灣楷體" w:hAnsi="台灣楷體" w:cs="Charis SIL"/>
          </w:rPr>
          <w:t>塗豆</w:t>
        </w:r>
      </w:ins>
      <w:r w:rsidRPr="00CE779A">
        <w:rPr>
          <w:rFonts w:ascii="台灣楷體" w:eastAsia="台灣楷體" w:hAnsi="台灣楷體" w:cs="Charis SIL"/>
        </w:rPr>
        <w:t>。i擲豆仁入喙，用手摸弄小籐籃內的芳瓜、</w:t>
      </w:r>
      <w:del w:id="1757" w:author="user" w:date="2015-03-15T18:07:00Z">
        <w:r w:rsidRPr="00CE779A" w:rsidDel="00D60B6D">
          <w:rPr>
            <w:rFonts w:ascii="台灣楷體" w:eastAsia="台灣楷體" w:hAnsi="台灣楷體" w:cs="Charis SIL"/>
          </w:rPr>
          <w:delText>土豆</w:delText>
        </w:r>
      </w:del>
      <w:ins w:id="1758" w:author="user" w:date="2015-03-15T18:07:00Z">
        <w:r w:rsidR="00D60B6D" w:rsidRPr="00CE779A">
          <w:rPr>
            <w:rFonts w:ascii="台灣楷體" w:eastAsia="台灣楷體" w:hAnsi="台灣楷體" w:cs="Charis SIL"/>
          </w:rPr>
          <w:t>塗豆</w:t>
        </w:r>
      </w:ins>
      <w:r w:rsidRPr="00CE779A">
        <w:rPr>
          <w:rFonts w:ascii="台灣楷體" w:eastAsia="台灣楷體" w:hAnsi="台灣楷體" w:cs="Charis SIL"/>
        </w:rPr>
        <w:t>、龍</w:t>
      </w:r>
      <w:del w:id="1759" w:author="user" w:date="2015-03-20T23:46:00Z">
        <w:r w:rsidRPr="00CE779A" w:rsidDel="00501DFA">
          <w:rPr>
            <w:rFonts w:ascii="台灣楷體" w:eastAsia="台灣楷體" w:hAnsi="台灣楷體" w:cs="Charis SIL"/>
          </w:rPr>
          <w:delText>眼</w:delText>
        </w:r>
      </w:del>
      <w:ins w:id="1760" w:author="user" w:date="2015-03-20T23:46:00Z">
        <w:r w:rsidR="00501DFA" w:rsidRPr="00CE779A">
          <w:rPr>
            <w:rFonts w:ascii="台灣楷體" w:eastAsia="台灣楷體" w:hAnsi="台灣楷體" w:cs="Charis SIL"/>
          </w:rPr>
          <w:t>目</w:t>
        </w:r>
      </w:ins>
      <w:r w:rsidRPr="00CE779A">
        <w:rPr>
          <w:rFonts w:ascii="台灣楷體" w:eastAsia="台灣楷體" w:hAnsi="台灣楷體" w:cs="Charis SIL"/>
        </w:rPr>
        <w:t>佮番薯，摸</w:t>
      </w:r>
      <w:del w:id="1761" w:author="user" w:date="2015-03-13T21:35:00Z">
        <w:r w:rsidRPr="00CE779A" w:rsidDel="007C7F84">
          <w:rPr>
            <w:rFonts w:ascii="台灣楷體" w:eastAsia="台灣楷體" w:hAnsi="台灣楷體" w:cs="Charis SIL"/>
          </w:rPr>
          <w:delText>一息仔</w:delText>
        </w:r>
      </w:del>
      <w:ins w:id="1762" w:author="user" w:date="2015-03-13T21:35:00Z">
        <w:r w:rsidR="007C7F84" w:rsidRPr="00CE779A">
          <w:rPr>
            <w:rFonts w:ascii="台灣楷體" w:eastAsia="台灣楷體" w:hAnsi="台灣楷體" w:cs="Charis SIL"/>
          </w:rPr>
          <w:t>一時仔</w:t>
        </w:r>
      </w:ins>
      <w:r w:rsidRPr="00CE779A">
        <w:rPr>
          <w:rFonts w:ascii="台灣楷體" w:eastAsia="台灣楷體" w:hAnsi="台灣楷體" w:cs="Charis SIL"/>
        </w:rPr>
        <w:t>，將手中的</w:t>
      </w:r>
      <w:del w:id="1763" w:author="user" w:date="2015-03-15T18:07:00Z">
        <w:r w:rsidRPr="00CE779A" w:rsidDel="00D60B6D">
          <w:rPr>
            <w:rFonts w:ascii="台灣楷體" w:eastAsia="台灣楷體" w:hAnsi="台灣楷體" w:cs="Charis SIL"/>
          </w:rPr>
          <w:delText>土豆</w:delText>
        </w:r>
      </w:del>
      <w:ins w:id="1764" w:author="user" w:date="2015-03-15T18:07:00Z">
        <w:r w:rsidR="00D60B6D" w:rsidRPr="00CE779A">
          <w:rPr>
            <w:rFonts w:ascii="台灣楷體" w:eastAsia="台灣楷體" w:hAnsi="台灣楷體" w:cs="Charis SIL"/>
          </w:rPr>
          <w:t>塗豆</w:t>
        </w:r>
      </w:ins>
      <w:r w:rsidRPr="00CE779A">
        <w:rPr>
          <w:rFonts w:ascii="台灣楷體" w:eastAsia="台灣楷體" w:hAnsi="台灣楷體" w:cs="Charis SIL"/>
        </w:rPr>
        <w:t>殼擲入</w:t>
      </w:r>
      <w:del w:id="1765" w:author="user" w:date="2015-03-20T23:34:00Z">
        <w:r w:rsidRPr="00CE779A" w:rsidDel="00FA0189">
          <w:rPr>
            <w:rFonts w:ascii="台灣楷體" w:eastAsia="台灣楷體" w:hAnsi="台灣楷體" w:cs="Charis SIL"/>
          </w:rPr>
          <w:delText>水中</w:delText>
        </w:r>
      </w:del>
      <w:ins w:id="1766" w:author="user" w:date="2015-03-20T23:34:00Z">
        <w:r w:rsidR="00FA0189" w:rsidRPr="00CE779A">
          <w:rPr>
            <w:rFonts w:ascii="台灣楷體" w:eastAsia="台灣楷體" w:hAnsi="台灣楷體" w:cs="Charis SIL"/>
          </w:rPr>
          <w:t>水裡</w:t>
        </w:r>
      </w:ins>
      <w:r w:rsidRPr="00CE779A">
        <w:rPr>
          <w:rFonts w:ascii="台灣楷體" w:eastAsia="台灣楷體" w:hAnsi="台灣楷體" w:cs="Charis SIL"/>
        </w:rPr>
        <w:t>，攑頭看天頂，閣四界看，</w:t>
      </w:r>
      <w:del w:id="1767" w:author="user" w:date="2015-03-20T23:40:00Z">
        <w:r w:rsidRPr="00CE779A" w:rsidDel="00FA0189">
          <w:rPr>
            <w:rFonts w:ascii="台灣楷體" w:eastAsia="台灣楷體" w:hAnsi="台灣楷體" w:cs="Charis SIL"/>
          </w:rPr>
          <w:delText>對望山</w:delText>
        </w:r>
      </w:del>
      <w:ins w:id="1768" w:author="user" w:date="2015-03-20T23:40:00Z">
        <w:r w:rsidR="00FA0189" w:rsidRPr="00CE779A">
          <w:rPr>
            <w:rFonts w:ascii="台灣楷體" w:eastAsia="台灣楷體" w:hAnsi="台灣楷體" w:cs="Charis SIL"/>
          </w:rPr>
          <w:t>共望山</w:t>
        </w:r>
      </w:ins>
      <w:r w:rsidRPr="00CE779A">
        <w:rPr>
          <w:rFonts w:ascii="台灣楷體" w:eastAsia="台灣楷體" w:hAnsi="台灣楷體" w:cs="Charis SIL"/>
        </w:rPr>
        <w:t>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「毋免划傷遠，lán來講話吧！」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1769" w:author="user" w:date="2015-03-17T22:03:00Z">
        <w:r w:rsidRPr="00CE779A" w:rsidDel="007150E7">
          <w:rPr>
            <w:rFonts w:ascii="台灣楷體" w:eastAsia="台灣楷體" w:hAnsi="台灣楷體" w:cs="Charis SIL"/>
          </w:rPr>
          <w:delText>閣</w:delText>
        </w:r>
      </w:del>
      <w:ins w:id="1770" w:author="user" w:date="2015-03-17T22:03:00Z">
        <w:r w:rsidR="007150E7" w:rsidRPr="00CE779A">
          <w:rPr>
            <w:rFonts w:ascii="台灣楷體" w:eastAsia="台灣楷體" w:hAnsi="台灣楷體" w:cs="Charis SIL"/>
          </w:rPr>
          <w:t>較</w:t>
        </w:r>
      </w:ins>
      <w:r w:rsidRPr="00CE779A">
        <w:rPr>
          <w:rFonts w:ascii="台灣楷體" w:eastAsia="台灣楷體" w:hAnsi="台灣楷體" w:cs="Charis SIL"/>
        </w:rPr>
        <w:t>過</w:t>
      </w:r>
      <w:del w:id="1771" w:author="user" w:date="2015-03-17T22:04:00Z">
        <w:r w:rsidRPr="00CE779A" w:rsidDel="007150E7">
          <w:rPr>
            <w:rFonts w:ascii="台灣楷體" w:eastAsia="台灣楷體" w:hAnsi="台灣楷體" w:cs="Charis SIL"/>
          </w:rPr>
          <w:delText>去一下</w:delText>
        </w:r>
      </w:del>
      <w:ins w:id="1772" w:author="user" w:date="2015-03-17T22:04:00Z">
        <w:r w:rsidR="007150E7" w:rsidRPr="00CE779A">
          <w:rPr>
            <w:rFonts w:ascii="台灣楷體" w:eastAsia="台灣楷體" w:hAnsi="台灣楷體" w:cs="Charis SIL"/>
          </w:rPr>
          <w:t>咧</w:t>
        </w:r>
      </w:ins>
      <w:r w:rsidRPr="00CE779A">
        <w:rPr>
          <w:rFonts w:ascii="台灣楷體" w:eastAsia="台灣楷體" w:hAnsi="台灣楷體" w:cs="Charis SIL"/>
        </w:rPr>
        <w:t>，彼</w:t>
      </w:r>
      <w:del w:id="1773" w:author="user" w:date="2015-03-15T18:06:00Z">
        <w:r w:rsidRPr="00CE779A" w:rsidDel="00D60B6D">
          <w:rPr>
            <w:rFonts w:ascii="台灣楷體" w:eastAsia="台灣楷體" w:hAnsi="台灣楷體" w:cs="Charis SIL"/>
          </w:rPr>
          <w:delText>邊</w:delText>
        </w:r>
      </w:del>
      <w:ins w:id="1774" w:author="user" w:date="2015-03-15T18:06:00Z">
        <w:r w:rsidR="00D60B6D" w:rsidRPr="00CE779A">
          <w:rPr>
            <w:rFonts w:ascii="台灣楷體" w:eastAsia="台灣楷體" w:hAnsi="台灣楷體" w:cs="Charis SIL"/>
          </w:rPr>
          <w:t>爿</w:t>
        </w:r>
      </w:ins>
      <w:r w:rsidRPr="00CE779A">
        <w:rPr>
          <w:rFonts w:ascii="台灣楷體" w:eastAsia="台灣楷體" w:hAnsi="台灣楷體" w:cs="Charis SIL"/>
        </w:rPr>
        <w:t>才看會著月娘！」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素面閣攑頭看天，講：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(p.58)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1775" w:author="user" w:date="2015-03-15T18:06:00Z">
        <w:r w:rsidRPr="00CE779A" w:rsidDel="00D60B6D">
          <w:rPr>
            <w:rFonts w:ascii="台灣楷體" w:eastAsia="台灣楷體" w:hAnsi="台灣楷體" w:cs="Charis SIL"/>
          </w:rPr>
          <w:delText>小</w:delText>
        </w:r>
      </w:del>
      <w:r w:rsidRPr="00CE779A">
        <w:rPr>
          <w:rFonts w:ascii="台灣楷體" w:eastAsia="台灣楷體" w:hAnsi="台灣楷體" w:cs="Charis SIL"/>
        </w:rPr>
        <w:t>月</w:t>
      </w:r>
      <w:del w:id="1776" w:author="user" w:date="2015-03-15T18:06:00Z">
        <w:r w:rsidRPr="00CE779A" w:rsidDel="00D60B6D">
          <w:rPr>
            <w:rFonts w:ascii="台灣楷體" w:eastAsia="台灣楷體" w:hAnsi="台灣楷體" w:cs="Charis SIL"/>
          </w:rPr>
          <w:delText>娘</w:delText>
        </w:r>
      </w:del>
      <w:ins w:id="1777" w:author="user" w:date="2015-03-15T18:06:00Z">
        <w:r w:rsidR="00D60B6D" w:rsidRPr="00CE779A">
          <w:rPr>
            <w:rFonts w:ascii="台灣楷體" w:eastAsia="台灣楷體" w:hAnsi="台灣楷體" w:cs="Charis SIL"/>
          </w:rPr>
          <w:t>眉</w:t>
        </w:r>
      </w:ins>
      <w:r w:rsidRPr="00CE779A">
        <w:rPr>
          <w:rFonts w:ascii="台灣楷體" w:eastAsia="台灣楷體" w:hAnsi="台灣楷體" w:cs="Charis SIL"/>
        </w:rPr>
        <w:t>偏西爿去矣，月</w:t>
      </w:r>
      <w:del w:id="1778" w:author="user" w:date="2015-03-15T18:07:00Z">
        <w:r w:rsidRPr="00CE779A" w:rsidDel="00D60B6D">
          <w:rPr>
            <w:rFonts w:ascii="台灣楷體" w:eastAsia="台灣楷體" w:hAnsi="台灣楷體" w:cs="Charis SIL"/>
          </w:rPr>
          <w:delText>娘</w:delText>
        </w:r>
      </w:del>
      <w:ins w:id="1779" w:author="user" w:date="2015-03-15T18:07:00Z">
        <w:r w:rsidR="00D60B6D" w:rsidRPr="00CE779A">
          <w:rPr>
            <w:rFonts w:ascii="台灣楷體" w:eastAsia="台灣楷體" w:hAnsi="台灣楷體" w:cs="Charis SIL"/>
          </w:rPr>
          <w:t>眉</w:t>
        </w:r>
      </w:ins>
      <w:r w:rsidRPr="00CE779A">
        <w:rPr>
          <w:rFonts w:ascii="台灣楷體" w:eastAsia="台灣楷體" w:hAnsi="台灣楷體" w:cs="Charis SIL"/>
        </w:rPr>
        <w:t>雖</w:t>
      </w:r>
      <w:del w:id="1780" w:author="user" w:date="2015-03-15T18:06:00Z">
        <w:r w:rsidRPr="00CE779A" w:rsidDel="00D60B6D">
          <w:rPr>
            <w:rFonts w:ascii="台灣楷體" w:eastAsia="台灣楷體" w:hAnsi="台灣楷體" w:cs="Charis SIL"/>
          </w:rPr>
          <w:delText>小</w:delText>
        </w:r>
      </w:del>
      <w:ins w:id="1781" w:author="user" w:date="2015-03-15T18:06:00Z">
        <w:r w:rsidR="00D60B6D" w:rsidRPr="00CE779A">
          <w:rPr>
            <w:rFonts w:ascii="台灣楷體" w:eastAsia="台灣楷體" w:hAnsi="台灣楷體" w:cs="Charis SIL"/>
          </w:rPr>
          <w:t>然細</w:t>
        </w:r>
      </w:ins>
      <w:r w:rsidRPr="00CE779A">
        <w:rPr>
          <w:rFonts w:ascii="台灣楷體" w:eastAsia="台灣楷體" w:hAnsi="台灣楷體" w:cs="Charis SIL"/>
        </w:rPr>
        <w:t>，天頂無雲，看起來嘛誠光！彼東面內山的天色誠烏……潭頂風誠涼。」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「中秋欲到矣，當然涼。」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「中秋……，啊，中秋若lán佇遮划船，毋知偌好。」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「中秋guá愛轉去將軍府</w:t>
      </w:r>
      <w:del w:id="1782" w:author="user" w:date="2015-03-15T18:07:00Z">
        <w:r w:rsidRPr="00CE779A" w:rsidDel="00D60B6D">
          <w:rPr>
            <w:rFonts w:ascii="台灣楷體" w:eastAsia="台灣楷體" w:hAnsi="台灣楷體" w:cs="Charis SIL"/>
          </w:rPr>
          <w:delText>矣</w:delText>
        </w:r>
      </w:del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望山共槳停落來，囥入去船內。素面手中已經擘幾</w:t>
      </w:r>
      <w:ins w:id="1783" w:author="user" w:date="2015-03-17T16:44:00Z">
        <w:r w:rsidR="00655848" w:rsidRPr="00CE779A">
          <w:rPr>
            <w:rFonts w:ascii="台灣楷體" w:eastAsia="台灣楷體" w:hAnsi="台灣楷體" w:cs="Charis SIL"/>
          </w:rPr>
          <w:t>若</w:t>
        </w:r>
      </w:ins>
      <w:r w:rsidRPr="00CE779A">
        <w:rPr>
          <w:rFonts w:ascii="台灣楷體" w:eastAsia="台灣楷體" w:hAnsi="台灣楷體" w:cs="Charis SIL"/>
        </w:rPr>
        <w:t>粒</w:t>
      </w:r>
      <w:del w:id="1784" w:author="user" w:date="2015-03-15T18:07:00Z">
        <w:r w:rsidRPr="00CE779A" w:rsidDel="00D60B6D">
          <w:rPr>
            <w:rFonts w:ascii="台灣楷體" w:eastAsia="台灣楷體" w:hAnsi="台灣楷體" w:cs="Charis SIL"/>
          </w:rPr>
          <w:delText>土豆</w:delText>
        </w:r>
      </w:del>
      <w:ins w:id="1785" w:author="user" w:date="2015-03-15T18:07:00Z">
        <w:r w:rsidR="00D60B6D" w:rsidRPr="00CE779A">
          <w:rPr>
            <w:rFonts w:ascii="台灣楷體" w:eastAsia="台灣楷體" w:hAnsi="台灣楷體" w:cs="Charis SIL"/>
          </w:rPr>
          <w:t>塗豆</w:t>
        </w:r>
      </w:ins>
      <w:r w:rsidRPr="00CE779A">
        <w:rPr>
          <w:rFonts w:ascii="台灣楷體" w:eastAsia="台灣楷體" w:hAnsi="台灣楷體" w:cs="Charis SIL"/>
        </w:rPr>
        <w:t>，伸手交予望山講：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1786" w:author="user" w:date="2015-03-15T18:07:00Z">
        <w:r w:rsidRPr="00CE779A" w:rsidDel="00D60B6D">
          <w:rPr>
            <w:rFonts w:ascii="台灣楷體" w:eastAsia="台灣楷體" w:hAnsi="台灣楷體" w:cs="Charis SIL"/>
          </w:rPr>
          <w:delText>土豆</w:delText>
        </w:r>
      </w:del>
      <w:ins w:id="1787" w:author="user" w:date="2015-03-15T18:07:00Z">
        <w:r w:rsidR="00D60B6D" w:rsidRPr="00CE779A">
          <w:rPr>
            <w:rFonts w:ascii="台灣楷體" w:eastAsia="台灣楷體" w:hAnsi="台灣楷體" w:cs="Charis SIL"/>
          </w:rPr>
          <w:t>塗豆</w:t>
        </w:r>
      </w:ins>
      <w:r w:rsidRPr="00CE779A">
        <w:rPr>
          <w:rFonts w:ascii="台灣楷體" w:eastAsia="台灣楷體" w:hAnsi="台灣楷體" w:cs="Charis SIL"/>
        </w:rPr>
        <w:t>lí食，lí看，閣有龍</w:t>
      </w:r>
      <w:del w:id="1788" w:author="user" w:date="2015-03-20T23:46:00Z">
        <w:r w:rsidRPr="00CE779A" w:rsidDel="00501DFA">
          <w:rPr>
            <w:rFonts w:ascii="台灣楷體" w:eastAsia="台灣楷體" w:hAnsi="台灣楷體" w:cs="Charis SIL"/>
          </w:rPr>
          <w:delText>眼</w:delText>
        </w:r>
      </w:del>
      <w:ins w:id="1789" w:author="user" w:date="2015-03-20T23:46:00Z">
        <w:r w:rsidR="00501DFA" w:rsidRPr="00CE779A">
          <w:rPr>
            <w:rFonts w:ascii="台灣楷體" w:eastAsia="台灣楷體" w:hAnsi="台灣楷體" w:cs="Charis SIL"/>
          </w:rPr>
          <w:t>目</w:t>
        </w:r>
      </w:ins>
      <w:r w:rsidRPr="00CE779A">
        <w:rPr>
          <w:rFonts w:ascii="台灣楷體" w:eastAsia="台灣楷體" w:hAnsi="台灣楷體" w:cs="Charis SIL"/>
        </w:rPr>
        <w:t>、番薯……」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「海客伯</w:t>
      </w:r>
      <w:ins w:id="1790" w:author="user" w:date="2015-03-15T18:07:00Z">
        <w:r w:rsidR="007507A9" w:rsidRPr="00CE779A">
          <w:rPr>
            <w:rFonts w:ascii="台灣楷體" w:eastAsia="台灣楷體" w:hAnsi="台灣楷體" w:cs="Charis SIL"/>
          </w:rPr>
          <w:t>做人</w:t>
        </w:r>
      </w:ins>
      <w:r w:rsidRPr="00CE779A">
        <w:rPr>
          <w:rFonts w:ascii="台灣楷體" w:eastAsia="台灣楷體" w:hAnsi="台灣楷體" w:cs="Charis SIL"/>
        </w:rPr>
        <w:t>誠好。」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「中秋lí愛轉去將軍府矣──望山，guá共lí講，昨暗監國夫人叫guá去安平陪i，i講永康里彼爿，毋免遐濟人──lí看按怎？」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「誠好啊！監國夫人本來佮lí誠好--ê。lí按怎回答i？」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「本來guá想欲先問lí的意思，</w:t>
      </w:r>
      <w:del w:id="1791" w:author="user" w:date="2015-03-16T00:02:00Z">
        <w:r w:rsidRPr="00CE779A" w:rsidDel="00FB29A5">
          <w:rPr>
            <w:rFonts w:ascii="台灣楷體" w:eastAsia="台灣楷體" w:hAnsi="台灣楷體" w:cs="Charis SIL"/>
          </w:rPr>
          <w:delText>但</w:delText>
        </w:r>
      </w:del>
      <w:ins w:id="1792" w:author="user" w:date="2015-03-17T16:44:00Z">
        <w:r w:rsidR="00655848" w:rsidRPr="00CE779A">
          <w:rPr>
            <w:rFonts w:ascii="台灣楷體" w:eastAsia="台灣楷體" w:hAnsi="台灣楷體" w:cs="Charis SIL"/>
          </w:rPr>
          <w:t>毋過</w:t>
        </w:r>
      </w:ins>
      <w:r w:rsidRPr="00CE779A">
        <w:rPr>
          <w:rFonts w:ascii="台灣楷體" w:eastAsia="台灣楷體" w:hAnsi="台灣楷體" w:cs="Charis SIL"/>
        </w:rPr>
        <w:t>guá知影lí會同意，所以guá先答應矣。」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「lí應該問許姑的意思。」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「無問guá嘛知，i袂反對--ê，i會贊成guá去。」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</w:t>
      </w:r>
      <w:del w:id="1793" w:author="user" w:date="2015-03-17T22:04:00Z">
        <w:r w:rsidRPr="00CE779A" w:rsidDel="007150E7">
          <w:rPr>
            <w:rFonts w:ascii="台灣楷體" w:eastAsia="台灣楷體" w:hAnsi="台灣楷體" w:cs="Charis SIL"/>
          </w:rPr>
          <w:delText>那</w:delText>
        </w:r>
      </w:del>
      <w:ins w:id="1794" w:author="user" w:date="2015-03-17T22:04:00Z">
        <w:r w:rsidR="007150E7" w:rsidRPr="00CE779A">
          <w:rPr>
            <w:rFonts w:ascii="台灣楷體" w:eastAsia="台灣楷體" w:hAnsi="台灣楷體" w:cs="Charis SIL"/>
          </w:rPr>
          <w:t>哪</w:t>
        </w:r>
      </w:ins>
      <w:r w:rsidRPr="00CE779A">
        <w:rPr>
          <w:rFonts w:ascii="台灣楷體" w:eastAsia="台灣楷體" w:hAnsi="台灣楷體" w:cs="Charis SIL"/>
        </w:rPr>
        <w:t>知影i會贊成？」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「i定定講安平鎮內攏是貴人……唉啊！莫講guán阿母啦！想著i，guá就氣，來遮遊潭閣講i！」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 xml:space="preserve">──── 9/7 </w:t>
      </w:r>
      <w:r w:rsidRPr="00CE779A">
        <w:rPr>
          <w:rFonts w:ascii="新細明體" w:eastAsia="新細明體" w:hAnsi="新細明體" w:cs="新細明體" w:hint="eastAsia"/>
          <w:b/>
          <w:bCs/>
        </w:rPr>
        <w:t> </w:t>
      </w:r>
      <w:r w:rsidRPr="00CE779A">
        <w:rPr>
          <w:rFonts w:ascii="台灣楷體" w:eastAsia="台灣楷體" w:hAnsi="台灣楷體" w:cs="台灣楷體" w:hint="eastAsia"/>
          <w:b/>
          <w:bCs/>
        </w:rPr>
        <w:t>P.59~P.63 ────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(p.59)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「好，莫講！」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「望山，lí來遊過這大潭無？」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「遊過。」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「敢像按呢？敢有人陪lí？</w:t>
      </w:r>
      <w:del w:id="1795" w:author="user" w:date="2015-03-22T00:21:00Z">
        <w:r w:rsidRPr="00CE779A" w:rsidDel="006E0C99">
          <w:rPr>
            <w:rFonts w:ascii="台灣楷體" w:eastAsia="台灣楷體" w:hAnsi="台灣楷體" w:cs="Charis SIL"/>
          </w:rPr>
          <w:delText>誰</w:delText>
        </w:r>
      </w:del>
      <w:ins w:id="1796" w:author="user" w:date="2015-03-22T00:21:00Z">
        <w:r w:rsidR="006E0C99" w:rsidRPr="00CE779A">
          <w:rPr>
            <w:rFonts w:ascii="台灣楷體" w:eastAsia="台灣楷體" w:hAnsi="台灣楷體" w:cs="Charis SIL"/>
          </w:rPr>
          <w:t>啥人</w:t>
        </w:r>
      </w:ins>
      <w:r w:rsidRPr="00CE779A">
        <w:rPr>
          <w:rFonts w:ascii="台灣楷體" w:eastAsia="台灣楷體" w:hAnsi="台灣楷體" w:cs="Charis SIL"/>
        </w:rPr>
        <w:t>陪lí？」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「有</w:t>
      </w:r>
      <w:del w:id="1797" w:author="user" w:date="2015-03-22T00:21:00Z">
        <w:r w:rsidRPr="00CE779A" w:rsidDel="006E0C99">
          <w:rPr>
            <w:rFonts w:ascii="台灣楷體" w:eastAsia="台灣楷體" w:hAnsi="台灣楷體" w:cs="Charis SIL"/>
          </w:rPr>
          <w:delText>誰</w:delText>
        </w:r>
      </w:del>
      <w:ins w:id="1798" w:author="user" w:date="2015-03-22T00:21:00Z">
        <w:r w:rsidR="006E0C99" w:rsidRPr="00CE779A">
          <w:rPr>
            <w:rFonts w:ascii="台灣楷體" w:eastAsia="台灣楷體" w:hAnsi="台灣楷體" w:cs="Charis SIL"/>
          </w:rPr>
          <w:t>啥人</w:t>
        </w:r>
      </w:ins>
      <w:r w:rsidRPr="00CE779A">
        <w:rPr>
          <w:rFonts w:ascii="台灣楷體" w:eastAsia="台灣楷體" w:hAnsi="台灣楷體" w:cs="Charis SIL"/>
        </w:rPr>
        <w:t>會陪guá？guá是佮海客伯來釣魚仔--ê。」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「敢嘛是暗時？」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「毋是。」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「望山，lí</w:t>
      </w:r>
      <w:del w:id="1799" w:author="user" w:date="2015-03-17T16:46:00Z">
        <w:r w:rsidRPr="00CE779A" w:rsidDel="00655848">
          <w:rPr>
            <w:rFonts w:ascii="台灣楷體" w:eastAsia="台灣楷體" w:hAnsi="台灣楷體" w:cs="Charis SIL"/>
          </w:rPr>
          <w:delText>為啥物</w:delText>
        </w:r>
      </w:del>
      <w:ins w:id="1800" w:author="user" w:date="2015-03-17T16:46:00Z">
        <w:r w:rsidR="00655848" w:rsidRPr="00CE779A">
          <w:rPr>
            <w:rFonts w:ascii="台灣楷體" w:eastAsia="台灣楷體" w:hAnsi="台灣楷體" w:cs="Charis SIL"/>
          </w:rPr>
          <w:t>按怎</w:t>
        </w:r>
      </w:ins>
      <w:r w:rsidRPr="00CE779A">
        <w:rPr>
          <w:rFonts w:ascii="台灣楷體" w:eastAsia="台灣楷體" w:hAnsi="台灣楷體" w:cs="Charis SIL"/>
        </w:rPr>
        <w:t>毋來赤山</w:t>
      </w:r>
      <w:del w:id="1801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1802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r w:rsidRPr="00CE779A">
        <w:rPr>
          <w:rFonts w:ascii="台灣楷體" w:eastAsia="台灣楷體" w:hAnsi="台灣楷體" w:cs="Charis SIL"/>
        </w:rPr>
        <w:t>種田抑是掠魚仔，</w:t>
      </w:r>
      <w:del w:id="1803" w:author="user" w:date="2015-03-17T16:46:00Z">
        <w:r w:rsidRPr="00CE779A" w:rsidDel="00655848">
          <w:rPr>
            <w:rFonts w:ascii="台灣楷體" w:eastAsia="台灣楷體" w:hAnsi="台灣楷體" w:cs="Charis SIL"/>
          </w:rPr>
          <w:delText>為啥物</w:delText>
        </w:r>
      </w:del>
      <w:ins w:id="1804" w:author="user" w:date="2015-03-17T16:46:00Z">
        <w:r w:rsidR="00655848" w:rsidRPr="00CE779A">
          <w:rPr>
            <w:rFonts w:ascii="台灣楷體" w:eastAsia="台灣楷體" w:hAnsi="台灣楷體" w:cs="Charis SIL"/>
          </w:rPr>
          <w:t>按怎</w:t>
        </w:r>
      </w:ins>
      <w:r w:rsidRPr="00CE779A">
        <w:rPr>
          <w:rFonts w:ascii="台灣楷體" w:eastAsia="台灣楷體" w:hAnsi="台灣楷體" w:cs="Charis SIL"/>
        </w:rPr>
        <w:t>欲留佇咧赤崁做軍士？」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「總制爺叫guá綴i。」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「望山，昨昏guá佮海客姆講話，i講in查某囝欲出嫁矣，是嫁予一个仝</w:t>
      </w:r>
      <w:del w:id="1805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1806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r w:rsidRPr="00CE779A">
        <w:rPr>
          <w:rFonts w:ascii="台灣楷體" w:eastAsia="台灣楷體" w:hAnsi="台灣楷體" w:cs="Charis SIL"/>
        </w:rPr>
        <w:t>掠魚仔--ê。」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「是第二个查某囝吧！」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「是。guá看海客姆真正歡喜──</w:t>
      </w:r>
      <w:del w:id="1807" w:author="user" w:date="2015-03-17T16:46:00Z">
        <w:r w:rsidRPr="00CE779A" w:rsidDel="00655848">
          <w:rPr>
            <w:rFonts w:ascii="台灣楷體" w:eastAsia="台灣楷體" w:hAnsi="台灣楷體" w:cs="Charis SIL"/>
          </w:rPr>
          <w:delText>為啥物</w:delText>
        </w:r>
      </w:del>
      <w:ins w:id="1808" w:author="user" w:date="2015-03-17T16:46:00Z">
        <w:r w:rsidR="00655848" w:rsidRPr="00CE779A">
          <w:rPr>
            <w:rFonts w:ascii="台灣楷體" w:eastAsia="台灣楷體" w:hAnsi="台灣楷體" w:cs="Charis SIL"/>
          </w:rPr>
          <w:t>按怎</w:t>
        </w:r>
      </w:ins>
      <w:r w:rsidRPr="00CE779A">
        <w:rPr>
          <w:rFonts w:ascii="台灣楷體" w:eastAsia="台灣楷體" w:hAnsi="台灣楷體" w:cs="Charis SIL"/>
        </w:rPr>
        <w:t>，望山，</w:t>
      </w:r>
      <w:del w:id="1809" w:author="user" w:date="2015-03-17T16:46:00Z">
        <w:r w:rsidRPr="00CE779A" w:rsidDel="00655848">
          <w:rPr>
            <w:rFonts w:ascii="台灣楷體" w:eastAsia="台灣楷體" w:hAnsi="台灣楷體" w:cs="Charis SIL"/>
          </w:rPr>
          <w:delText>為啥物</w:delText>
        </w:r>
      </w:del>
      <w:ins w:id="1810" w:author="user" w:date="2015-03-17T16:46:00Z">
        <w:r w:rsidR="00655848" w:rsidRPr="00CE779A">
          <w:rPr>
            <w:rFonts w:ascii="台灣楷體" w:eastAsia="台灣楷體" w:hAnsi="台灣楷體" w:cs="Charis SIL"/>
          </w:rPr>
          <w:t>按怎</w:t>
        </w:r>
      </w:ins>
      <w:r w:rsidRPr="00CE779A">
        <w:rPr>
          <w:rFonts w:ascii="台灣楷體" w:eastAsia="台灣楷體" w:hAnsi="台灣楷體" w:cs="Charis SIL"/>
        </w:rPr>
        <w:t>海客姆共查某囝嫁予掠魚仔--ê，心內就歡喜矣，guán阿母煞毋肯guá嫁予lí，嫌lí這嫌lí彼？」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望山伸手去提一塊番薯，細聲講：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「lí毋是講莫講許姑？」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素面伸手拍船邊的潭水，口氣有一寡仔</w:t>
      </w:r>
      <w:del w:id="1811" w:author="user" w:date="2015-03-20T23:38:00Z">
        <w:r w:rsidRPr="00CE779A" w:rsidDel="00FA0189">
          <w:rPr>
            <w:rFonts w:ascii="台灣楷體" w:eastAsia="台灣楷體" w:hAnsi="台灣楷體" w:cs="Charis SIL"/>
          </w:rPr>
          <w:delText>怨恨</w:delText>
        </w:r>
      </w:del>
      <w:ins w:id="1812" w:author="user" w:date="2015-03-20T23:38:00Z">
        <w:r w:rsidR="00FA0189" w:rsidRPr="00CE779A">
          <w:rPr>
            <w:rFonts w:ascii="台灣楷體" w:eastAsia="台灣楷體" w:hAnsi="台灣楷體" w:cs="Charis SIL"/>
          </w:rPr>
          <w:t>怨慼</w:t>
        </w:r>
      </w:ins>
      <w:r w:rsidRPr="00CE779A">
        <w:rPr>
          <w:rFonts w:ascii="台灣楷體" w:eastAsia="台灣楷體" w:hAnsi="台灣楷體" w:cs="Charis SIL"/>
        </w:rPr>
        <w:t>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「逐擺講著lán的代誌，lí總是莫講莫講！總制爺死矣，lán的代誌到底是欲按怎咧？望山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(p.60)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，按呢guá袂放心佮lí</w:t>
      </w:r>
      <w:del w:id="1813" w:author="user" w:date="2015-03-22T00:22:00Z">
        <w:r w:rsidRPr="00CE779A" w:rsidDel="006E0C99">
          <w:rPr>
            <w:rFonts w:ascii="台灣楷體" w:eastAsia="台灣楷體" w:hAnsi="台灣楷體" w:cs="Charis SIL"/>
          </w:rPr>
          <w:delText>耍</w:delText>
        </w:r>
      </w:del>
      <w:ins w:id="1814" w:author="user" w:date="2015-03-22T00:22:00Z">
        <w:r w:rsidR="006E0C99" w:rsidRPr="00CE779A">
          <w:rPr>
            <w:rFonts w:ascii="台灣楷體" w:eastAsia="台灣楷體" w:hAnsi="台灣楷體" w:cs="Charis SIL"/>
          </w:rPr>
          <w:t>行</w:t>
        </w:r>
      </w:ins>
      <w:r w:rsidRPr="00CE779A">
        <w:rPr>
          <w:rFonts w:ascii="台灣楷體" w:eastAsia="台灣楷體" w:hAnsi="台灣楷體" w:cs="Charis SIL"/>
        </w:rPr>
        <w:t>啊！</w:t>
      </w:r>
      <w:del w:id="1815" w:author="user" w:date="2015-03-17T22:04:00Z">
        <w:r w:rsidRPr="00CE779A" w:rsidDel="007150E7">
          <w:rPr>
            <w:rFonts w:ascii="台灣楷體" w:eastAsia="台灣楷體" w:hAnsi="台灣楷體" w:cs="Charis SIL"/>
          </w:rPr>
          <w:delText>這爾</w:delText>
        </w:r>
      </w:del>
      <w:ins w:id="1816" w:author="user" w:date="2015-03-17T22:04:00Z">
        <w:r w:rsidR="007150E7" w:rsidRPr="00CE779A">
          <w:rPr>
            <w:rFonts w:ascii="台灣楷體" w:eastAsia="台灣楷體" w:hAnsi="台灣楷體" w:cs="Charis SIL"/>
          </w:rPr>
          <w:t>遮爾</w:t>
        </w:r>
      </w:ins>
      <w:r w:rsidRPr="00CE779A">
        <w:rPr>
          <w:rFonts w:ascii="台灣楷體" w:eastAsia="台灣楷體" w:hAnsi="台灣楷體" w:cs="Charis SIL"/>
        </w:rPr>
        <w:t>好的所在，雖然</w:t>
      </w:r>
      <w:del w:id="1817" w:author="user" w:date="2015-03-15T18:08:00Z">
        <w:r w:rsidRPr="00CE779A" w:rsidDel="007507A9">
          <w:rPr>
            <w:rFonts w:ascii="台灣楷體" w:eastAsia="台灣楷體" w:hAnsi="台灣楷體" w:cs="Charis SIL"/>
          </w:rPr>
          <w:delText>歡喜</w:delText>
        </w:r>
      </w:del>
      <w:ins w:id="1818" w:author="user" w:date="2015-03-15T18:08:00Z">
        <w:r w:rsidR="007507A9" w:rsidRPr="00CE779A">
          <w:rPr>
            <w:rFonts w:ascii="台灣楷體" w:eastAsia="台灣楷體" w:hAnsi="台灣楷體" w:cs="Charis SIL"/>
          </w:rPr>
          <w:t>佮意</w:t>
        </w:r>
      </w:ins>
      <w:r w:rsidRPr="00CE779A">
        <w:rPr>
          <w:rFonts w:ascii="台灣楷體" w:eastAsia="台灣楷體" w:hAnsi="台灣楷體" w:cs="Charis SIL"/>
        </w:rPr>
        <w:t>佮lí做伙，毋過想著lán可能袂使做翁某，叫guá按怎歡喜佮lí遊山玩水咧？」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「望山伸手搝</w:t>
      </w:r>
      <w:del w:id="1819" w:author="user" w:date="2015-03-22T00:23:00Z">
        <w:r w:rsidRPr="00CE779A" w:rsidDel="006E0C99">
          <w:rPr>
            <w:rFonts w:ascii="台灣楷體" w:eastAsia="台灣楷體" w:hAnsi="台灣楷體" w:cs="Charis SIL"/>
          </w:rPr>
          <w:delText>過</w:delText>
        </w:r>
      </w:del>
      <w:r w:rsidRPr="00CE779A">
        <w:rPr>
          <w:rFonts w:ascii="台灣楷體" w:eastAsia="台灣楷體" w:hAnsi="台灣楷體" w:cs="Charis SIL"/>
        </w:rPr>
        <w:t>素面的手。I的手沐過水，</w:t>
      </w:r>
      <w:del w:id="1820" w:author="user" w:date="2015-03-22T00:23:00Z">
        <w:r w:rsidRPr="00CE779A" w:rsidDel="006E0C99">
          <w:rPr>
            <w:rFonts w:ascii="台灣楷體" w:eastAsia="台灣楷體" w:hAnsi="台灣楷體" w:cs="Charis SIL"/>
          </w:rPr>
          <w:delText>是</w:delText>
        </w:r>
      </w:del>
      <w:r w:rsidRPr="00CE779A">
        <w:rPr>
          <w:rFonts w:ascii="台灣楷體" w:eastAsia="台灣楷體" w:hAnsi="台灣楷體" w:cs="Charis SIL"/>
        </w:rPr>
        <w:t>冷</w:t>
      </w:r>
      <w:del w:id="1821" w:author="user" w:date="2015-03-22T00:23:00Z">
        <w:r w:rsidRPr="00CE779A" w:rsidDel="006E0C99">
          <w:rPr>
            <w:rFonts w:ascii="台灣楷體" w:eastAsia="台灣楷體" w:hAnsi="台灣楷體" w:cs="Charis SIL"/>
          </w:rPr>
          <w:delText>--ê</w:delText>
        </w:r>
      </w:del>
      <w:ins w:id="1822" w:author="user" w:date="2015-03-22T00:23:00Z">
        <w:r w:rsidR="006E0C99" w:rsidRPr="00CE779A">
          <w:rPr>
            <w:rFonts w:ascii="台灣楷體" w:eastAsia="台灣楷體" w:hAnsi="台灣楷體" w:cs="Charis SIL"/>
          </w:rPr>
          <w:t>吱吱</w:t>
        </w:r>
      </w:ins>
      <w:r w:rsidRPr="00CE779A">
        <w:rPr>
          <w:rFonts w:ascii="台灣楷體" w:eastAsia="台灣楷體" w:hAnsi="台灣楷體" w:cs="Charis SIL"/>
        </w:rPr>
        <w:t>，素面本底</w:t>
      </w:r>
      <w:del w:id="1823" w:author="user" w:date="2015-03-15T17:35:00Z">
        <w:r w:rsidRPr="00CE779A" w:rsidDel="00D26242">
          <w:rPr>
            <w:rFonts w:ascii="台灣楷體" w:eastAsia="台灣楷體" w:hAnsi="台灣楷體" w:cs="Charis SIL"/>
          </w:rPr>
          <w:delText>低頭</w:delText>
        </w:r>
      </w:del>
      <w:ins w:id="1824" w:author="user" w:date="2015-03-15T17:35:00Z">
        <w:r w:rsidR="00D26242" w:rsidRPr="00CE779A">
          <w:rPr>
            <w:rFonts w:ascii="台灣楷體" w:eastAsia="台灣楷體" w:hAnsi="台灣楷體" w:cs="Charis SIL"/>
          </w:rPr>
          <w:t>向頭</w:t>
        </w:r>
      </w:ins>
      <w:r w:rsidRPr="00CE779A">
        <w:rPr>
          <w:rFonts w:ascii="台灣楷體" w:eastAsia="台灣楷體" w:hAnsi="台灣楷體" w:cs="Charis SIL"/>
        </w:rPr>
        <w:t>咧</w:t>
      </w:r>
      <w:del w:id="1825" w:author="user" w:date="2015-03-15T18:08:00Z">
        <w:r w:rsidRPr="00CE779A" w:rsidDel="007507A9">
          <w:rPr>
            <w:rFonts w:ascii="台灣楷體" w:eastAsia="台灣楷體" w:hAnsi="台灣楷體" w:cs="Charis SIL"/>
          </w:rPr>
          <w:delText>怨嗟</w:delText>
        </w:r>
      </w:del>
      <w:ins w:id="1826" w:author="user" w:date="2015-03-15T18:08:00Z">
        <w:r w:rsidR="007507A9" w:rsidRPr="00CE779A">
          <w:rPr>
            <w:rFonts w:ascii="台灣楷體" w:eastAsia="台灣楷體" w:hAnsi="台灣楷體" w:cs="Charis SIL"/>
          </w:rPr>
          <w:t>怨慼</w:t>
        </w:r>
      </w:ins>
      <w:r w:rsidRPr="00CE779A">
        <w:rPr>
          <w:rFonts w:ascii="台灣楷體" w:eastAsia="台灣楷體" w:hAnsi="台灣楷體" w:cs="Charis SIL"/>
        </w:rPr>
        <w:t>，攑頭發現望山</w:t>
      </w:r>
      <w:ins w:id="1827" w:author="user" w:date="2015-03-22T00:23:00Z">
        <w:r w:rsidR="006E0C99" w:rsidRPr="00CE779A">
          <w:rPr>
            <w:rFonts w:ascii="台灣楷體" w:eastAsia="台灣楷體" w:hAnsi="台灣楷體" w:cs="Charis SIL"/>
          </w:rPr>
          <w:t>的</w:t>
        </w:r>
      </w:ins>
      <w:r w:rsidRPr="00CE779A">
        <w:rPr>
          <w:rFonts w:ascii="台灣楷體" w:eastAsia="台灣楷體" w:hAnsi="台灣楷體" w:cs="Charis SIL"/>
        </w:rPr>
        <w:t>面傷接近，就共手搝轉去，頂半身向後壁退，</w:t>
      </w:r>
      <w:ins w:id="1828" w:author="user" w:date="2015-03-22T00:23:00Z">
        <w:r w:rsidR="006E0C99" w:rsidRPr="00CE779A">
          <w:rPr>
            <w:rFonts w:ascii="台灣楷體" w:eastAsia="台灣楷體" w:hAnsi="台灣楷體" w:cs="Charis SIL"/>
          </w:rPr>
          <w:t>人</w:t>
        </w:r>
      </w:ins>
      <w:del w:id="1829" w:author="user" w:date="2015-03-13T23:10:00Z">
        <w:r w:rsidRPr="00CE779A" w:rsidDel="00D77F8A">
          <w:rPr>
            <w:rFonts w:ascii="台灣楷體" w:eastAsia="台灣楷體" w:hAnsi="台灣楷體" w:cs="Charis SIL"/>
          </w:rPr>
          <w:delText>憨</w:delText>
        </w:r>
      </w:del>
      <w:ins w:id="1830" w:author="user" w:date="2015-03-22T00:23:00Z">
        <w:r w:rsidR="006E0C99" w:rsidRPr="00CE779A">
          <w:rPr>
            <w:rFonts w:ascii="台灣楷體" w:eastAsia="台灣楷體" w:hAnsi="台灣楷體" w:cs="Charis SIL"/>
          </w:rPr>
          <w:t>愣愣，</w:t>
        </w:r>
      </w:ins>
      <w:del w:id="1831" w:author="user" w:date="2015-03-13T23:10:00Z">
        <w:r w:rsidRPr="00CE779A" w:rsidDel="00D77F8A">
          <w:rPr>
            <w:rFonts w:ascii="台灣楷體" w:eastAsia="台灣楷體" w:hAnsi="台灣楷體" w:cs="Charis SIL"/>
          </w:rPr>
          <w:delText>憨</w:delText>
        </w:r>
      </w:del>
      <w:r w:rsidRPr="00CE779A">
        <w:rPr>
          <w:rFonts w:ascii="台灣楷體" w:eastAsia="台灣楷體" w:hAnsi="台灣楷體" w:cs="Charis SIL"/>
        </w:rPr>
        <w:t>斜目看望山。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潭頂風靜無聲，船頂燈火暗淡，船頂人的心情嘛仝款暗淡。素面</w:t>
      </w:r>
      <w:del w:id="1832" w:author="user" w:date="2015-03-22T00:24:00Z">
        <w:r w:rsidRPr="00CE779A" w:rsidDel="006E0C99">
          <w:rPr>
            <w:rFonts w:ascii="台灣楷體" w:eastAsia="台灣楷體" w:hAnsi="台灣楷體" w:cs="Charis SIL"/>
          </w:rPr>
          <w:delText>共</w:delText>
        </w:r>
      </w:del>
      <w:ins w:id="1833" w:author="user" w:date="2015-03-22T00:24:00Z">
        <w:r w:rsidR="006E0C99" w:rsidRPr="00CE779A">
          <w:rPr>
            <w:rFonts w:ascii="台灣楷體" w:eastAsia="台灣楷體" w:hAnsi="台灣楷體" w:cs="Charis SIL"/>
          </w:rPr>
          <w:t>掠</w:t>
        </w:r>
      </w:ins>
      <w:r w:rsidRPr="00CE779A">
        <w:rPr>
          <w:rFonts w:ascii="台灣楷體" w:eastAsia="台灣楷體" w:hAnsi="台灣楷體" w:cs="Charis SIL"/>
        </w:rPr>
        <w:t>望山癡癡看，望山嘛共i癡癡看。雄雄，素面身軀</w:t>
      </w:r>
      <w:del w:id="1834" w:author="user" w:date="2015-03-17T22:05:00Z">
        <w:r w:rsidRPr="00CE779A" w:rsidDel="007150E7">
          <w:rPr>
            <w:rFonts w:ascii="台灣楷體" w:eastAsia="台灣楷體" w:hAnsi="台灣楷體" w:cs="Charis SIL"/>
          </w:rPr>
          <w:delText>一</w:delText>
        </w:r>
      </w:del>
      <w:ins w:id="1835" w:author="user" w:date="2015-03-17T22:05:00Z">
        <w:r w:rsidR="007150E7" w:rsidRPr="00CE779A">
          <w:rPr>
            <w:rFonts w:ascii="台灣楷體" w:eastAsia="台灣楷體" w:hAnsi="台灣楷體" w:cs="Charis SIL"/>
          </w:rPr>
          <w:t>振</w:t>
        </w:r>
      </w:ins>
      <w:r w:rsidRPr="00CE779A">
        <w:rPr>
          <w:rFonts w:ascii="台灣楷體" w:eastAsia="台灣楷體" w:hAnsi="台灣楷體" w:cs="Charis SIL"/>
        </w:rPr>
        <w:t>動，船身</w:t>
      </w:r>
      <w:del w:id="1836" w:author="user" w:date="2015-03-17T22:05:00Z">
        <w:r w:rsidRPr="00CE779A" w:rsidDel="007150E7">
          <w:rPr>
            <w:rFonts w:ascii="台灣楷體" w:eastAsia="台灣楷體" w:hAnsi="台灣楷體" w:cs="Charis SIL"/>
          </w:rPr>
          <w:delText>搖動</w:delText>
        </w:r>
      </w:del>
      <w:ins w:id="1837" w:author="user" w:date="2015-03-17T22:05:00Z">
        <w:r w:rsidR="007150E7" w:rsidRPr="00CE779A">
          <w:rPr>
            <w:rFonts w:ascii="台灣楷體" w:eastAsia="台灣楷體" w:hAnsi="台灣楷體" w:cs="Charis SIL"/>
          </w:rPr>
          <w:t>搖掣</w:t>
        </w:r>
      </w:ins>
      <w:r w:rsidRPr="00CE779A">
        <w:rPr>
          <w:rFonts w:ascii="台灣楷體" w:eastAsia="台灣楷體" w:hAnsi="台灣楷體" w:cs="Charis SIL"/>
        </w:rPr>
        <w:t>，望山驚覺，趕緊共船身扞予牢，素面閣</w:t>
      </w:r>
      <w:del w:id="1838" w:author="user" w:date="2015-03-15T17:35:00Z">
        <w:r w:rsidRPr="00CE779A" w:rsidDel="00D26242">
          <w:rPr>
            <w:rFonts w:ascii="台灣楷體" w:eastAsia="台灣楷體" w:hAnsi="台灣楷體" w:cs="Charis SIL"/>
          </w:rPr>
          <w:delText>低頭</w:delText>
        </w:r>
      </w:del>
      <w:ins w:id="1839" w:author="user" w:date="2015-03-15T17:35:00Z">
        <w:r w:rsidR="00D26242" w:rsidRPr="00CE779A">
          <w:rPr>
            <w:rFonts w:ascii="台灣楷體" w:eastAsia="台灣楷體" w:hAnsi="台灣楷體" w:cs="Charis SIL"/>
          </w:rPr>
          <w:t>向頭</w:t>
        </w:r>
      </w:ins>
      <w:r w:rsidRPr="00CE779A">
        <w:rPr>
          <w:rFonts w:ascii="台灣楷體" w:eastAsia="台灣楷體" w:hAnsi="台灣楷體" w:cs="Charis SIL"/>
        </w:rPr>
        <w:t>想。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一睏仔，i才攑頭講：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「望山，lí</w:t>
      </w:r>
      <w:ins w:id="1840" w:author="user" w:date="2015-03-17T16:45:00Z">
        <w:r w:rsidR="00655848" w:rsidRPr="00CE779A">
          <w:rPr>
            <w:rFonts w:ascii="台灣楷體" w:eastAsia="台灣楷體" w:hAnsi="台灣楷體" w:cs="Charis SIL"/>
          </w:rPr>
          <w:t>來</w:t>
        </w:r>
      </w:ins>
      <w:del w:id="1841" w:author="user" w:date="2015-03-17T16:45:00Z">
        <w:r w:rsidRPr="00CE779A" w:rsidDel="00655848">
          <w:rPr>
            <w:rFonts w:ascii="台灣楷體" w:eastAsia="台灣楷體" w:hAnsi="台灣楷體" w:cs="Charis SIL"/>
          </w:rPr>
          <w:delText>到</w:delText>
        </w:r>
      </w:del>
      <w:r w:rsidRPr="00CE779A">
        <w:rPr>
          <w:rFonts w:ascii="台灣楷體" w:eastAsia="台灣楷體" w:hAnsi="台灣楷體" w:cs="Charis SIL"/>
        </w:rPr>
        <w:t>安平鎮</w:t>
      </w:r>
      <w:ins w:id="1842" w:author="user" w:date="2015-03-17T16:45:00Z">
        <w:r w:rsidR="00655848" w:rsidRPr="00CE779A">
          <w:rPr>
            <w:rFonts w:ascii="台灣楷體" w:eastAsia="台灣楷體" w:hAnsi="台灣楷體" w:cs="Charis SIL"/>
          </w:rPr>
          <w:t>，</w:t>
        </w:r>
      </w:ins>
      <w:del w:id="1843" w:author="user" w:date="2015-03-17T16:45:00Z">
        <w:r w:rsidRPr="00CE779A" w:rsidDel="00655848">
          <w:rPr>
            <w:rFonts w:ascii="台灣楷體" w:eastAsia="台灣楷體" w:hAnsi="台灣楷體" w:cs="Charis SIL"/>
          </w:rPr>
          <w:delText>來</w:delText>
        </w:r>
      </w:del>
      <w:r w:rsidRPr="00CE779A">
        <w:rPr>
          <w:rFonts w:ascii="台灣楷體" w:eastAsia="台灣楷體" w:hAnsi="台灣楷體" w:cs="Charis SIL"/>
        </w:rPr>
        <w:t>好無？」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「啥物時陣？」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「毋是啥物時陣，guá是講lí調來監國府──guá昨昏佮監國夫人講lán的代誌，i講上好請lí調來監國府，請監國爺派一个兵官啥物予lí做，按呢，guán阿母就會同意lán的婚事矣！」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「許姑毋是嫌guá毋做官，是嫌guá無錢。」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「做官就有錢。」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「做官無一定有錢，</w:t>
      </w:r>
      <w:del w:id="1844" w:author="user" w:date="2015-03-17T16:45:00Z">
        <w:r w:rsidRPr="00CE779A" w:rsidDel="00655848">
          <w:rPr>
            <w:rFonts w:ascii="台灣楷體" w:eastAsia="台灣楷體" w:hAnsi="台灣楷體" w:cs="Charis SIL"/>
          </w:rPr>
          <w:delText>向</w:delText>
        </w:r>
      </w:del>
      <w:ins w:id="1845" w:author="user" w:date="2015-03-17T16:45:00Z">
        <w:r w:rsidR="00655848" w:rsidRPr="00CE779A">
          <w:rPr>
            <w:rFonts w:ascii="台灣楷體" w:eastAsia="台灣楷體" w:hAnsi="台灣楷體" w:cs="Charis SIL"/>
          </w:rPr>
          <w:t>像</w:t>
        </w:r>
      </w:ins>
      <w:r w:rsidRPr="00CE779A">
        <w:rPr>
          <w:rFonts w:ascii="台灣楷體" w:eastAsia="台灣楷體" w:hAnsi="台灣楷體" w:cs="Charis SIL"/>
        </w:rPr>
        <w:t>總制爺</w:t>
      </w:r>
      <w:del w:id="1846" w:author="user" w:date="2015-03-17T16:45:00Z">
        <w:r w:rsidRPr="00CE779A" w:rsidDel="00655848">
          <w:rPr>
            <w:rFonts w:ascii="台灣楷體" w:eastAsia="台灣楷體" w:hAnsi="台灣楷體" w:cs="Charis SIL"/>
          </w:rPr>
          <w:delText>做一生</w:delText>
        </w:r>
      </w:del>
      <w:ins w:id="1847" w:author="user" w:date="2015-03-17T16:45:00Z">
        <w:r w:rsidR="00655848" w:rsidRPr="00CE779A">
          <w:rPr>
            <w:rFonts w:ascii="台灣楷體" w:eastAsia="台灣楷體" w:hAnsi="台灣楷體" w:cs="Charis SIL"/>
          </w:rPr>
          <w:t>一世人做</w:t>
        </w:r>
      </w:ins>
      <w:del w:id="1848" w:author="user" w:date="2015-03-17T16:45:00Z">
        <w:r w:rsidRPr="00CE779A" w:rsidDel="00655848">
          <w:rPr>
            <w:rFonts w:ascii="台灣楷體" w:eastAsia="台灣楷體" w:hAnsi="台灣楷體" w:cs="Charis SIL"/>
          </w:rPr>
          <w:delText>的</w:delText>
        </w:r>
      </w:del>
      <w:r w:rsidRPr="00CE779A">
        <w:rPr>
          <w:rFonts w:ascii="台灣楷體" w:eastAsia="台灣楷體" w:hAnsi="台灣楷體" w:cs="Charis SIL"/>
        </w:rPr>
        <w:t>官，</w:t>
      </w:r>
      <w:del w:id="1849" w:author="user" w:date="2015-03-13T21:44:00Z">
        <w:r w:rsidRPr="00CE779A" w:rsidDel="0072104C">
          <w:rPr>
            <w:rFonts w:ascii="台灣楷體" w:eastAsia="台灣楷體" w:hAnsi="台灣楷體" w:cs="Charis SIL"/>
          </w:rPr>
          <w:delText>那有</w:delText>
        </w:r>
      </w:del>
      <w:ins w:id="1850" w:author="user" w:date="2015-03-13T21:44:00Z">
        <w:r w:rsidR="0072104C" w:rsidRPr="00CE779A">
          <w:rPr>
            <w:rFonts w:ascii="台灣楷體" w:eastAsia="台灣楷體" w:hAnsi="台灣楷體" w:cs="Charis SIL"/>
          </w:rPr>
          <w:t>哪有</w:t>
        </w:r>
      </w:ins>
      <w:ins w:id="1851" w:author="user" w:date="2015-03-17T16:45:00Z">
        <w:r w:rsidR="00655848" w:rsidRPr="00CE779A">
          <w:rPr>
            <w:rFonts w:ascii="台灣楷體" w:eastAsia="台灣楷體" w:hAnsi="台灣楷體" w:cs="Charis SIL"/>
          </w:rPr>
          <w:t>趁</w:t>
        </w:r>
      </w:ins>
      <w:ins w:id="1852" w:author="user" w:date="2015-03-22T00:24:00Z">
        <w:r w:rsidR="006E0C99" w:rsidRPr="00CE779A">
          <w:rPr>
            <w:rFonts w:ascii="台灣楷體" w:eastAsia="台灣楷體" w:hAnsi="台灣楷體" w:cs="Charis SIL"/>
          </w:rPr>
          <w:t>著</w:t>
        </w:r>
      </w:ins>
      <w:r w:rsidRPr="00CE779A">
        <w:rPr>
          <w:rFonts w:ascii="台灣楷體" w:eastAsia="台灣楷體" w:hAnsi="台灣楷體" w:cs="Charis SIL"/>
        </w:rPr>
        <w:t>啥物錢？袂趁錢--ê，做官嘛</w:t>
      </w:r>
      <w:del w:id="1853" w:author="user" w:date="2015-03-22T00:24:00Z">
        <w:r w:rsidRPr="00CE779A" w:rsidDel="006E0C99">
          <w:rPr>
            <w:rFonts w:ascii="台灣楷體" w:eastAsia="台灣楷體" w:hAnsi="台灣楷體" w:cs="Charis SIL"/>
          </w:rPr>
          <w:delText>袂有</w:delText>
        </w:r>
      </w:del>
      <w:ins w:id="1854" w:author="user" w:date="2015-03-22T00:24:00Z">
        <w:r w:rsidR="006E0C99" w:rsidRPr="00CE779A">
          <w:rPr>
            <w:rFonts w:ascii="台灣楷體" w:eastAsia="台灣楷體" w:hAnsi="台灣楷體" w:cs="Charis SIL"/>
          </w:rPr>
          <w:t>無</w:t>
        </w:r>
      </w:ins>
      <w:r w:rsidRPr="00CE779A">
        <w:rPr>
          <w:rFonts w:ascii="台灣楷體" w:eastAsia="台灣楷體" w:hAnsi="台灣楷體" w:cs="Charis SIL"/>
        </w:rPr>
        <w:t>啥物錢。」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「總制爺是好官。」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(p.61)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「東寧有i，才</w:t>
      </w:r>
      <w:del w:id="1855" w:author="user" w:date="2015-03-22T00:25:00Z">
        <w:r w:rsidRPr="00CE779A" w:rsidDel="006E0C99">
          <w:rPr>
            <w:rFonts w:ascii="台灣楷體" w:eastAsia="台灣楷體" w:hAnsi="台灣楷體" w:cs="Charis SIL"/>
          </w:rPr>
          <w:delText>會</w:delText>
        </w:r>
      </w:del>
      <w:r w:rsidRPr="00CE779A">
        <w:rPr>
          <w:rFonts w:ascii="台灣楷體" w:eastAsia="台灣楷體" w:hAnsi="台灣楷體" w:cs="Charis SIL"/>
        </w:rPr>
        <w:t>有今仔日。孔子廟嘛是i起--ê，</w:t>
      </w:r>
      <w:del w:id="1856" w:author="user" w:date="2015-03-15T17:29:00Z">
        <w:r w:rsidRPr="00CE779A" w:rsidDel="00D26242">
          <w:rPr>
            <w:rFonts w:ascii="台灣楷體" w:eastAsia="台灣楷體" w:hAnsi="台灣楷體" w:cs="Charis SIL"/>
          </w:rPr>
          <w:delText>塩</w:delText>
        </w:r>
      </w:del>
      <w:ins w:id="1857" w:author="user" w:date="2015-03-15T17:29:00Z">
        <w:r w:rsidR="00D26242" w:rsidRPr="00CE779A">
          <w:rPr>
            <w:rFonts w:ascii="台灣楷體" w:eastAsia="台灣楷體" w:hAnsi="台灣楷體" w:cs="Charis SIL"/>
          </w:rPr>
          <w:t>鹽</w:t>
        </w:r>
      </w:ins>
      <w:r w:rsidRPr="00CE779A">
        <w:rPr>
          <w:rFonts w:ascii="台灣楷體" w:eastAsia="台灣楷體" w:hAnsi="台灣楷體" w:cs="Charis SIL"/>
        </w:rPr>
        <w:t>埕嘛是i辦--ê，瓦窯嘛是i開--ê，保甲嘛是i設--ê……」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「i是</w:t>
      </w:r>
      <w:del w:id="1858" w:author="user" w:date="2015-03-17T16:45:00Z">
        <w:r w:rsidRPr="00CE779A" w:rsidDel="00655848">
          <w:rPr>
            <w:rFonts w:ascii="台灣楷體" w:eastAsia="台灣楷體" w:hAnsi="台灣楷體" w:cs="Charis SIL"/>
          </w:rPr>
          <w:delText>對</w:delText>
        </w:r>
      </w:del>
      <w:ins w:id="1859" w:author="user" w:date="2015-03-17T16:45:00Z">
        <w:r w:rsidR="00655848" w:rsidRPr="00CE779A">
          <w:rPr>
            <w:rFonts w:ascii="台灣楷體" w:eastAsia="台灣楷體" w:hAnsi="台灣楷體" w:cs="Charis SIL"/>
          </w:rPr>
          <w:t>為</w:t>
        </w:r>
      </w:ins>
      <w:r w:rsidRPr="00CE779A">
        <w:rPr>
          <w:rFonts w:ascii="台灣楷體" w:eastAsia="台灣楷體" w:hAnsi="台灣楷體" w:cs="Charis SIL"/>
        </w:rPr>
        <w:t>lín東寧做袂少代誌，毋過i</w:t>
      </w:r>
      <w:del w:id="1860" w:author="user" w:date="2015-03-17T16:46:00Z">
        <w:r w:rsidRPr="00CE779A" w:rsidDel="00655848">
          <w:rPr>
            <w:rFonts w:ascii="台灣楷體" w:eastAsia="台灣楷體" w:hAnsi="台灣楷體" w:cs="Charis SIL"/>
          </w:rPr>
          <w:delText>為啥物</w:delText>
        </w:r>
      </w:del>
      <w:ins w:id="1861" w:author="user" w:date="2015-03-17T16:46:00Z">
        <w:r w:rsidR="00655848" w:rsidRPr="00CE779A">
          <w:rPr>
            <w:rFonts w:ascii="台灣楷體" w:eastAsia="台灣楷體" w:hAnsi="台灣楷體" w:cs="Charis SIL"/>
          </w:rPr>
          <w:t>按怎</w:t>
        </w:r>
      </w:ins>
      <w:r w:rsidRPr="00CE779A">
        <w:rPr>
          <w:rFonts w:ascii="台灣楷體" w:eastAsia="台灣楷體" w:hAnsi="台灣楷體" w:cs="Charis SIL"/>
        </w:rPr>
        <w:t>欲辭職咧？監國夫人講，i一辭職，去誤著監國爺，如今i過身矣，叫監國爺按怎對付鄭二爺in佮馮錫范in咧！」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「有王爺佇咧，驚啥物咧？」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「望山，誠奇怪，有誠濟人講，總制爺是歡喜去死--ê，講i死矣，較清心──到底i煩惱啥物咧？馮家敢真正遐可惡？」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「素面，毋是</w:t>
      </w:r>
      <w:del w:id="1862" w:author="user" w:date="2015-03-22T00:21:00Z">
        <w:r w:rsidRPr="00CE779A" w:rsidDel="006E0C99">
          <w:rPr>
            <w:rFonts w:ascii="台灣楷體" w:eastAsia="台灣楷體" w:hAnsi="台灣楷體" w:cs="Charis SIL"/>
          </w:rPr>
          <w:delText>誰</w:delText>
        </w:r>
      </w:del>
      <w:ins w:id="1863" w:author="user" w:date="2015-03-22T00:21:00Z">
        <w:r w:rsidR="006E0C99" w:rsidRPr="00CE779A">
          <w:rPr>
            <w:rFonts w:ascii="台灣楷體" w:eastAsia="台灣楷體" w:hAnsi="台灣楷體" w:cs="Charis SIL"/>
          </w:rPr>
          <w:t>啥人</w:t>
        </w:r>
      </w:ins>
      <w:r w:rsidRPr="00CE779A">
        <w:rPr>
          <w:rFonts w:ascii="台灣楷體" w:eastAsia="台灣楷體" w:hAnsi="台灣楷體" w:cs="Charis SIL"/>
        </w:rPr>
        <w:t>可惡，是王爺無管代誌，無想欲西攻唐山，無閣共國姓爺心願囥咧心肝內，閣無法度治好東寧國政。總制爺感覺閣活落去無意思，才甘願死--ê。」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「總制爺猶想欲叫王爺去攻滿清啊！滿清人無來攻台灣就誠好啊！」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望山吐一口氣，講：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「情勢按呢，國姓爺的心願無法度完成，而且東寧國政日非，總制爺無能為力，所以i甘願這馬去死。」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「i死lí敢若無誠傷心。」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</w:t>
      </w:r>
      <w:del w:id="1864" w:author="user" w:date="2015-03-13T12:16:00Z">
        <w:r w:rsidRPr="00CE779A" w:rsidDel="009C5072">
          <w:rPr>
            <w:rFonts w:ascii="台灣楷體" w:eastAsia="台灣楷體" w:hAnsi="台灣楷體" w:cs="Charis SIL"/>
          </w:rPr>
          <w:delText>那會</w:delText>
        </w:r>
      </w:del>
      <w:ins w:id="1865" w:author="user" w:date="2015-03-13T12:16:00Z">
        <w:r w:rsidR="009C5072" w:rsidRPr="00CE779A">
          <w:rPr>
            <w:rFonts w:ascii="台灣楷體" w:eastAsia="台灣楷體" w:hAnsi="台灣楷體" w:cs="Charis SIL"/>
          </w:rPr>
          <w:t>哪會</w:t>
        </w:r>
      </w:ins>
      <w:r w:rsidRPr="00CE779A">
        <w:rPr>
          <w:rFonts w:ascii="台灣楷體" w:eastAsia="台灣楷體" w:hAnsi="台灣楷體" w:cs="Charis SIL"/>
        </w:rPr>
        <w:t>袂傷心，毋過，總制爺確實講過，心願歹完成，不如死得時，袂使臨難才死！」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「敢是講死比活咧受罪閣較好過？」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(p.62)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「i是這个意思。」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「lí敢嘛是按呢想？『死得時，比活咧受罪好過』！」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望山無願意佇咧這良辰美景，講</w:t>
      </w:r>
      <w:del w:id="1866" w:author="user" w:date="2015-03-17T22:06:00Z">
        <w:r w:rsidRPr="00CE779A" w:rsidDel="007150E7">
          <w:rPr>
            <w:rFonts w:ascii="台灣楷體" w:eastAsia="台灣楷體" w:hAnsi="台灣楷體" w:cs="Charis SIL"/>
          </w:rPr>
          <w:delText>遮</w:delText>
        </w:r>
      </w:del>
      <w:r w:rsidR="006A56F9" w:rsidRPr="00CE779A">
        <w:rPr>
          <w:rFonts w:ascii="台灣楷體" w:eastAsia="台灣楷體" w:hAnsi="台灣楷體" w:cs="Charis SIL"/>
        </w:rPr>
        <w:t>死矣</w:t>
      </w:r>
      <w:r w:rsidRPr="00CE779A">
        <w:rPr>
          <w:rFonts w:ascii="台灣楷體" w:eastAsia="台灣楷體" w:hAnsi="台灣楷體" w:cs="Charis SIL"/>
        </w:rPr>
        <w:t>罪啊，就閣擘一粒龍</w:t>
      </w:r>
      <w:del w:id="1867" w:author="user" w:date="2015-03-20T23:46:00Z">
        <w:r w:rsidRPr="00CE779A" w:rsidDel="00501DFA">
          <w:rPr>
            <w:rFonts w:ascii="台灣楷體" w:eastAsia="台灣楷體" w:hAnsi="台灣楷體" w:cs="Charis SIL"/>
          </w:rPr>
          <w:delText>眼</w:delText>
        </w:r>
      </w:del>
      <w:ins w:id="1868" w:author="user" w:date="2015-03-20T23:46:00Z">
        <w:r w:rsidR="00501DFA" w:rsidRPr="00CE779A">
          <w:rPr>
            <w:rFonts w:ascii="台灣楷體" w:eastAsia="台灣楷體" w:hAnsi="台灣楷體" w:cs="Charis SIL"/>
          </w:rPr>
          <w:t>目</w:t>
        </w:r>
      </w:ins>
      <w:r w:rsidRPr="00CE779A">
        <w:rPr>
          <w:rFonts w:ascii="台灣楷體" w:eastAsia="台灣楷體" w:hAnsi="台灣楷體" w:cs="Charis SIL"/>
        </w:rPr>
        <w:t>送予素面食。素面講：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「lí家己食，guá家己擘──望山，</w:t>
      </w:r>
      <w:del w:id="1869" w:author="user" w:date="2015-03-17T22:05:00Z">
        <w:r w:rsidRPr="00CE779A" w:rsidDel="007150E7">
          <w:rPr>
            <w:rFonts w:ascii="台灣楷體" w:eastAsia="台灣楷體" w:hAnsi="台灣楷體" w:cs="Charis SIL"/>
          </w:rPr>
          <w:delText>那</w:delText>
        </w:r>
      </w:del>
      <w:ins w:id="1870" w:author="user" w:date="2015-03-17T22:05:00Z">
        <w:r w:rsidR="007150E7" w:rsidRPr="00CE779A">
          <w:rPr>
            <w:rFonts w:ascii="台灣楷體" w:eastAsia="台灣楷體" w:hAnsi="台灣楷體" w:cs="Charis SIL"/>
          </w:rPr>
          <w:t>若</w:t>
        </w:r>
      </w:ins>
      <w:r w:rsidRPr="00CE779A">
        <w:rPr>
          <w:rFonts w:ascii="台灣楷體" w:eastAsia="台灣楷體" w:hAnsi="台灣楷體" w:cs="Charis SIL"/>
        </w:rPr>
        <w:t>按呢lí到底想欲去安平鎮無？」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「guá實在無想欲做官。」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「無做官嘛來啊！至少比佇將軍府好，佇監國府lán逐工攏會使見面啊！」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「好啦！guá轉去</w:t>
      </w:r>
      <w:del w:id="1871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1872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，就請劉將軍准guá調，毋過lí袂使叫監國爺派guá官做！」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「其實，guá嘛無</w:t>
      </w:r>
      <w:del w:id="1873" w:author="user" w:date="2015-03-17T16:46:00Z">
        <w:r w:rsidRPr="00CE779A" w:rsidDel="00655848">
          <w:rPr>
            <w:rFonts w:ascii="台灣楷體" w:eastAsia="台灣楷體" w:hAnsi="台灣楷體" w:cs="Charis SIL"/>
          </w:rPr>
          <w:delText>想欲</w:delText>
        </w:r>
      </w:del>
      <w:ins w:id="1874" w:author="user" w:date="2015-03-17T16:46:00Z">
        <w:r w:rsidR="00655848" w:rsidRPr="00CE779A">
          <w:rPr>
            <w:rFonts w:ascii="台灣楷體" w:eastAsia="台灣楷體" w:hAnsi="台灣楷體" w:cs="Charis SIL"/>
          </w:rPr>
          <w:t>愛</w:t>
        </w:r>
      </w:ins>
      <w:r w:rsidRPr="00CE779A">
        <w:rPr>
          <w:rFonts w:ascii="台灣楷體" w:eastAsia="台灣楷體" w:hAnsi="台灣楷體" w:cs="Charis SIL"/>
        </w:rPr>
        <w:t>lí做官──lí看，這赤山</w:t>
      </w:r>
      <w:del w:id="1875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1876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r w:rsidRPr="00CE779A">
        <w:rPr>
          <w:rFonts w:ascii="台灣楷體" w:eastAsia="台灣楷體" w:hAnsi="台灣楷體" w:cs="Charis SIL"/>
        </w:rPr>
        <w:t>的百姓遐爾快樂，海客姆有</w:t>
      </w:r>
      <w:del w:id="1877" w:author="user" w:date="2015-03-17T16:46:00Z">
        <w:r w:rsidRPr="00CE779A" w:rsidDel="00655848">
          <w:rPr>
            <w:rFonts w:ascii="台灣楷體" w:eastAsia="台灣楷體" w:hAnsi="台灣楷體" w:cs="Charis SIL"/>
          </w:rPr>
          <w:delText>掠魚人</w:delText>
        </w:r>
      </w:del>
      <w:ins w:id="1878" w:author="user" w:date="2015-03-17T16:46:00Z">
        <w:r w:rsidR="00655848" w:rsidRPr="00CE779A">
          <w:rPr>
            <w:rFonts w:ascii="台灣楷體" w:eastAsia="台灣楷體" w:hAnsi="台灣楷體" w:cs="Charis SIL"/>
          </w:rPr>
          <w:t>討海人</w:t>
        </w:r>
      </w:ins>
      <w:r w:rsidRPr="00CE779A">
        <w:rPr>
          <w:rFonts w:ascii="台灣楷體" w:eastAsia="台灣楷體" w:hAnsi="台灣楷體" w:cs="Charis SIL"/>
        </w:rPr>
        <w:t>做囝婿，就心內歡喜，guán阿母連lí這種人攏嫌無滿意。阿母</w:t>
      </w:r>
      <w:del w:id="1879" w:author="user" w:date="2015-03-15T19:36:00Z">
        <w:r w:rsidRPr="00CE779A" w:rsidDel="00A50986">
          <w:rPr>
            <w:rFonts w:ascii="台灣楷體" w:eastAsia="台灣楷體" w:hAnsi="台灣楷體" w:cs="Charis SIL"/>
          </w:rPr>
          <w:delText>以前</w:delText>
        </w:r>
      </w:del>
      <w:ins w:id="1880" w:author="user" w:date="2015-03-15T19:36:00Z">
        <w:r w:rsidR="00A50986" w:rsidRPr="00CE779A">
          <w:rPr>
            <w:rFonts w:ascii="台灣楷體" w:eastAsia="台灣楷體" w:hAnsi="台灣楷體" w:cs="Charis SIL"/>
          </w:rPr>
          <w:t>以早</w:t>
        </w:r>
      </w:ins>
      <w:r w:rsidRPr="00CE779A">
        <w:rPr>
          <w:rFonts w:ascii="台灣楷體" w:eastAsia="台灣楷體" w:hAnsi="台灣楷體" w:cs="Charis SIL"/>
        </w:rPr>
        <w:t>佇福建毋是按呢，這馬到lín台灣，蹛佇赤崁街，看人富啊貴啊，就變一个人……」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素面雄雄伸手揤佇望山的小腿：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「……其實，lí guá蹛佇咧遮作田，lí做作穡人，guá做</w:t>
      </w:r>
      <w:del w:id="1881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1882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r w:rsidRPr="00CE779A">
        <w:rPr>
          <w:rFonts w:ascii="台灣楷體" w:eastAsia="台灣楷體" w:hAnsi="台灣楷體" w:cs="Charis SIL"/>
        </w:rPr>
        <w:t>婆，</w:t>
      </w:r>
      <w:del w:id="1883" w:author="user" w:date="2015-03-17T16:46:00Z">
        <w:r w:rsidRPr="00CE779A" w:rsidDel="00655848">
          <w:rPr>
            <w:rFonts w:ascii="台灣楷體" w:eastAsia="台灣楷體" w:hAnsi="台灣楷體" w:cs="Charis SIL"/>
          </w:rPr>
          <w:delText>向</w:delText>
        </w:r>
      </w:del>
      <w:ins w:id="1884" w:author="user" w:date="2015-03-17T16:46:00Z">
        <w:r w:rsidR="00655848" w:rsidRPr="00CE779A">
          <w:rPr>
            <w:rFonts w:ascii="台灣楷體" w:eastAsia="台灣楷體" w:hAnsi="台灣楷體" w:cs="Charis SIL"/>
          </w:rPr>
          <w:t>像</w:t>
        </w:r>
      </w:ins>
      <w:r w:rsidRPr="00CE779A">
        <w:rPr>
          <w:rFonts w:ascii="台灣楷體" w:eastAsia="台灣楷體" w:hAnsi="台灣楷體" w:cs="Charis SIL"/>
        </w:rPr>
        <w:t>海客伯海客姆in</w:t>
      </w:r>
      <w:del w:id="1885" w:author="user" w:date="2015-03-17T16:47:00Z">
        <w:r w:rsidRPr="00CE779A" w:rsidDel="00655848">
          <w:rPr>
            <w:rFonts w:ascii="台灣楷體" w:eastAsia="台灣楷體" w:hAnsi="台灣楷體" w:cs="Charis SIL"/>
          </w:rPr>
          <w:delText>嗎</w:delText>
        </w:r>
      </w:del>
      <w:ins w:id="1886" w:author="user" w:date="2015-03-17T16:47:00Z">
        <w:r w:rsidR="00655848" w:rsidRPr="00CE779A">
          <w:rPr>
            <w:rFonts w:ascii="台灣楷體" w:eastAsia="台灣楷體" w:hAnsi="台灣楷體" w:cs="Charis SIL"/>
          </w:rPr>
          <w:t>敢</w:t>
        </w:r>
      </w:ins>
      <w:r w:rsidRPr="00CE779A">
        <w:rPr>
          <w:rFonts w:ascii="台灣楷體" w:eastAsia="台灣楷體" w:hAnsi="台灣楷體" w:cs="Charis SIL"/>
        </w:rPr>
        <w:t>毋是誠快樂？」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「是誠快樂。」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「所以lán實在不如in</w:t>
      </w:r>
      <w:del w:id="1887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1888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r w:rsidRPr="00CE779A">
        <w:rPr>
          <w:rFonts w:ascii="台灣楷體" w:eastAsia="台灣楷體" w:hAnsi="台灣楷體" w:cs="Charis SIL"/>
        </w:rPr>
        <w:t>內人！」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望山看岸邊，講：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「月娘欲落</w:t>
      </w:r>
      <w:del w:id="1889" w:author="user" w:date="2015-03-15T18:09:00Z">
        <w:r w:rsidRPr="00CE779A" w:rsidDel="007507A9">
          <w:rPr>
            <w:rFonts w:ascii="台灣楷體" w:eastAsia="台灣楷體" w:hAnsi="台灣楷體" w:cs="Charis SIL"/>
          </w:rPr>
          <w:delText>去</w:delText>
        </w:r>
      </w:del>
      <w:ins w:id="1890" w:author="user" w:date="2015-03-15T18:09:00Z">
        <w:r w:rsidR="007507A9" w:rsidRPr="00CE779A">
          <w:rPr>
            <w:rFonts w:ascii="台灣楷體" w:eastAsia="台灣楷體" w:hAnsi="台灣楷體" w:cs="Charis SIL"/>
          </w:rPr>
          <w:t>海</w:t>
        </w:r>
      </w:ins>
      <w:r w:rsidRPr="00CE779A">
        <w:rPr>
          <w:rFonts w:ascii="台灣楷體" w:eastAsia="台灣楷體" w:hAnsi="台灣楷體" w:cs="Charis SIL"/>
        </w:rPr>
        <w:t>矣，海客伯猶佇彼爿等lán咧！」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(p.63)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「著！」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「那按呢lán划船轉去！」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「好。」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素面用手拍水，望山輕輕划船，月娘已經欲</w:t>
      </w:r>
      <w:del w:id="1891" w:author="user" w:date="2015-03-20T23:36:00Z">
        <w:r w:rsidRPr="00CE779A" w:rsidDel="00FA0189">
          <w:rPr>
            <w:rFonts w:ascii="台灣楷體" w:eastAsia="台灣楷體" w:hAnsi="台灣楷體" w:cs="Charis SIL"/>
          </w:rPr>
          <w:delText>落山</w:delText>
        </w:r>
      </w:del>
      <w:ins w:id="1892" w:author="user" w:date="2015-03-20T23:36:00Z">
        <w:r w:rsidR="00FA0189" w:rsidRPr="00CE779A">
          <w:rPr>
            <w:rFonts w:ascii="台灣楷體" w:eastAsia="台灣楷體" w:hAnsi="台灣楷體" w:cs="Charis SIL"/>
          </w:rPr>
          <w:t>落海</w:t>
        </w:r>
      </w:ins>
      <w:r w:rsidRPr="00CE779A">
        <w:rPr>
          <w:rFonts w:ascii="台灣楷體" w:eastAsia="台灣楷體" w:hAnsi="台灣楷體" w:cs="Charis SIL"/>
        </w:rPr>
        <w:t>。望山照岸邊海客伯燈火的方向划轉去，素面雄雄共i擋牢--ê講：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「lán踅玲瑯轉去，guá無愛隨轉去。」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「好啦！lán沿岸邊駛。」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岸邊水草</w:t>
      </w:r>
      <w:del w:id="1893" w:author="user" w:date="2015-03-15T18:09:00Z">
        <w:r w:rsidRPr="00CE779A" w:rsidDel="007507A9">
          <w:rPr>
            <w:rFonts w:ascii="台灣楷體" w:eastAsia="台灣楷體" w:hAnsi="台灣楷體" w:cs="Charis SIL"/>
          </w:rPr>
          <w:delText>繁密</w:delText>
        </w:r>
      </w:del>
      <w:ins w:id="1894" w:author="user" w:date="2015-03-15T18:09:00Z">
        <w:r w:rsidR="007507A9" w:rsidRPr="00CE779A">
          <w:rPr>
            <w:rFonts w:ascii="台灣楷體" w:eastAsia="台灣楷體" w:hAnsi="台灣楷體" w:cs="Charis SIL"/>
          </w:rPr>
          <w:t>ām-ām</w:t>
        </w:r>
      </w:ins>
      <w:r w:rsidRPr="00CE779A">
        <w:rPr>
          <w:rFonts w:ascii="台灣楷體" w:eastAsia="台灣楷體" w:hAnsi="台灣楷體" w:cs="Charis SIL"/>
        </w:rPr>
        <w:t>，火金蛄點點飛舞，這爿起彼爿落，四跤仔哇哇啼叫，望山心情轉好，雄雄笑講：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「聽著四跤仔聲，就想起guán沈國公的蛙聲詩。」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「lí誠久無去看沈國公矣──彼工i來上香矣。」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「是──i的蛙聲詩……」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「lí唱予guá聽！」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「好，guá唱──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「『時當默處懶爭鳴，夜向空庭獨發聲，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低逐蛩號音不亂，高隨蚓曲氣還清。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 xml:space="preserve">──── 9/14 </w:t>
      </w:r>
      <w:r w:rsidRPr="00CE779A">
        <w:rPr>
          <w:rFonts w:ascii="新細明體" w:eastAsia="新細明體" w:hAnsi="新細明體" w:cs="新細明體" w:hint="eastAsia"/>
          <w:b/>
          <w:bCs/>
        </w:rPr>
        <w:t> </w:t>
      </w:r>
      <w:r w:rsidRPr="00CE779A">
        <w:rPr>
          <w:rFonts w:ascii="台灣楷體" w:eastAsia="台灣楷體" w:hAnsi="台灣楷體" w:cs="台灣楷體" w:hint="eastAsia"/>
          <w:b/>
          <w:bCs/>
        </w:rPr>
        <w:t>P.64~P.68 ────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(p.64)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官私卻混今</w:t>
      </w:r>
      <w:del w:id="1895" w:author="user" w:date="2015-03-22T00:21:00Z">
        <w:r w:rsidRPr="00CE779A" w:rsidDel="006E0C99">
          <w:rPr>
            <w:rFonts w:ascii="台灣楷體" w:eastAsia="台灣楷體" w:hAnsi="台灣楷體" w:cs="Charis SIL"/>
          </w:rPr>
          <w:delText>誰</w:delText>
        </w:r>
      </w:del>
      <w:ins w:id="1896" w:author="user" w:date="2015-03-22T00:21:00Z">
        <w:r w:rsidR="006E0C99" w:rsidRPr="00CE779A">
          <w:rPr>
            <w:rFonts w:ascii="台灣楷體" w:eastAsia="台灣楷體" w:hAnsi="台灣楷體" w:cs="Charis SIL"/>
          </w:rPr>
          <w:t>啥人</w:t>
        </w:r>
      </w:ins>
      <w:r w:rsidRPr="00CE779A">
        <w:rPr>
          <w:rFonts w:ascii="台灣楷體" w:eastAsia="台灣楷體" w:hAnsi="台灣楷體" w:cs="Charis SIL"/>
        </w:rPr>
        <w:t>問，鼓吹難齊部未成，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雨後竹中空自怨，並無飛羽宿啼更。』」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「唱起來誠好聽，這詩是講啥物代誌？」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「干焦是借水雞發聲來比喻一个人講話無人聽，意見無人採用時的心情。」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望山共彼詩句大意小可仔解釋一下，素面</w:t>
      </w:r>
      <w:del w:id="1897" w:author="user" w:date="2015-03-20T23:34:00Z">
        <w:r w:rsidRPr="00CE779A" w:rsidDel="00FA0189">
          <w:rPr>
            <w:rFonts w:ascii="台灣楷體" w:eastAsia="台灣楷體" w:hAnsi="台灣楷體" w:cs="Charis SIL"/>
          </w:rPr>
          <w:delText>聽了</w:delText>
        </w:r>
      </w:del>
      <w:ins w:id="1898" w:author="user" w:date="2015-03-20T23:34:00Z">
        <w:r w:rsidR="00FA0189" w:rsidRPr="00CE779A">
          <w:rPr>
            <w:rFonts w:ascii="台灣楷體" w:eastAsia="台灣楷體" w:hAnsi="台灣楷體" w:cs="Charis SIL"/>
          </w:rPr>
          <w:t>聽著</w:t>
        </w:r>
      </w:ins>
      <w:del w:id="1899" w:author="user" w:date="2015-03-15T22:47:00Z">
        <w:r w:rsidRPr="00CE779A" w:rsidDel="0081727D">
          <w:rPr>
            <w:rFonts w:ascii="台灣楷體" w:eastAsia="台灣楷體" w:hAnsi="台灣楷體" w:cs="Charis SIL"/>
          </w:rPr>
          <w:delText>點頭</w:delText>
        </w:r>
      </w:del>
      <w:ins w:id="1900" w:author="user" w:date="2015-03-15T22:47:00Z">
        <w:r w:rsidR="0081727D" w:rsidRPr="00CE779A">
          <w:rPr>
            <w:rFonts w:ascii="台灣楷體" w:eastAsia="台灣楷體" w:hAnsi="台灣楷體" w:cs="Charis SIL"/>
          </w:rPr>
          <w:t>頕頭</w:t>
        </w:r>
      </w:ins>
      <w:r w:rsidRPr="00CE779A">
        <w:rPr>
          <w:rFonts w:ascii="台灣楷體" w:eastAsia="台灣楷體" w:hAnsi="台灣楷體" w:cs="Charis SIL"/>
        </w:rPr>
        <w:t>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「沈國公就是愛講話，才險險仔去予鄭王爺掠去刣頭。」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「沈國公本來就希望王爺整理兵船攻打滿清，王爺毋肯聽。</w:t>
      </w:r>
      <w:del w:id="1901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ins w:id="1902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三藩起義，王爺閣臨時決定出船過溝去響應，</w:t>
      </w:r>
      <w:del w:id="1903" w:author="user" w:date="2015-03-13T22:09:00Z">
        <w:r w:rsidRPr="00CE779A" w:rsidDel="007415C8">
          <w:rPr>
            <w:rFonts w:ascii="台灣楷體" w:eastAsia="台灣楷體" w:hAnsi="台灣楷體" w:cs="Charis SIL"/>
          </w:rPr>
          <w:delText>但是</w:delText>
        </w:r>
      </w:del>
      <w:ins w:id="1904" w:author="user" w:date="2015-03-13T22:09:00Z">
        <w:r w:rsidR="007415C8" w:rsidRPr="00CE779A">
          <w:rPr>
            <w:rFonts w:ascii="台灣楷體" w:eastAsia="台灣楷體" w:hAnsi="台灣楷體" w:cs="Charis SIL"/>
          </w:rPr>
          <w:t>毋過</w:t>
        </w:r>
      </w:ins>
      <w:r w:rsidRPr="00CE779A">
        <w:rPr>
          <w:rFonts w:ascii="台灣楷體" w:eastAsia="台灣楷體" w:hAnsi="台灣楷體" w:cs="Charis SIL"/>
        </w:rPr>
        <w:t>準備不足，拍了幾年，</w:t>
      </w:r>
      <w:del w:id="1905" w:author="user" w:date="2015-03-14T19:56:00Z">
        <w:r w:rsidRPr="00CE779A" w:rsidDel="007D6B6D">
          <w:rPr>
            <w:rFonts w:ascii="台灣楷體" w:eastAsia="台灣楷體" w:hAnsi="台灣楷體" w:cs="Charis SIL"/>
          </w:rPr>
          <w:delText>最後</w:delText>
        </w:r>
      </w:del>
      <w:ins w:id="1906" w:author="user" w:date="2015-03-14T19:56:00Z">
        <w:r w:rsidR="007D6B6D" w:rsidRPr="00CE779A">
          <w:rPr>
            <w:rFonts w:ascii="台灣楷體" w:eastAsia="台灣楷體" w:hAnsi="台灣楷體" w:cs="Charis SIL"/>
          </w:rPr>
          <w:t>上尾</w:t>
        </w:r>
      </w:ins>
      <w:r w:rsidRPr="00CE779A">
        <w:rPr>
          <w:rFonts w:ascii="台灣楷體" w:eastAsia="台灣楷體" w:hAnsi="台灣楷體" w:cs="Charis SIL"/>
        </w:rPr>
        <w:t>毋是清人敵手，所佔府縣全失，兵、船、糧食損失無數，大敗回台。若早聽沈國公的話，先有戰備，就袂按呢。」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「喔……按呢沈國公閣有做啥物詩？」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望山看著素面情緒轉好，就大膽講笑：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「i閣有寫一首詩講lí。」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「講guá？騙人！i根本</w:t>
      </w:r>
      <w:del w:id="1907" w:author="user" w:date="2015-03-17T16:52:00Z">
        <w:r w:rsidRPr="00CE779A" w:rsidDel="00777E5C">
          <w:rPr>
            <w:rFonts w:ascii="台灣楷體" w:eastAsia="台灣楷體" w:hAnsi="台灣楷體" w:cs="Charis SIL"/>
          </w:rPr>
          <w:delText>無知影</w:delText>
        </w:r>
      </w:del>
      <w:ins w:id="1908" w:author="user" w:date="2015-03-17T16:52:00Z">
        <w:r w:rsidR="00777E5C" w:rsidRPr="00CE779A">
          <w:rPr>
            <w:rFonts w:ascii="台灣楷體" w:eastAsia="台灣楷體" w:hAnsi="台灣楷體" w:cs="Charis SIL"/>
          </w:rPr>
          <w:t>毋知影</w:t>
        </w:r>
      </w:ins>
      <w:r w:rsidRPr="00CE779A">
        <w:rPr>
          <w:rFonts w:ascii="台灣楷體" w:eastAsia="台灣楷體" w:hAnsi="台灣楷體" w:cs="Charis SIL"/>
        </w:rPr>
        <w:t>guá。」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「哪毋知？lí聽，i的詩有兩句是：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「『不識春風面，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(p.65)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何人問落花？』」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「『不識春風面，何人……』，這佮guá有啥物關係？」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「哪會無關係？春風面，就是媠面，就是素面啊！」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</w:t>
      </w:r>
      <w:del w:id="1909" w:author="user" w:date="2015-03-17T16:49:00Z">
        <w:r w:rsidRPr="00CE779A" w:rsidDel="00655848">
          <w:rPr>
            <w:rFonts w:ascii="台灣楷體" w:eastAsia="台灣楷體" w:hAnsi="台灣楷體" w:cs="Charis SIL"/>
          </w:rPr>
          <w:delText>對水中</w:delText>
        </w:r>
      </w:del>
      <w:r w:rsidRPr="00CE779A">
        <w:rPr>
          <w:rFonts w:ascii="台灣楷體" w:eastAsia="台灣楷體" w:hAnsi="台灣楷體" w:cs="Charis SIL"/>
        </w:rPr>
        <w:t>伸出正手</w:t>
      </w:r>
      <w:del w:id="1910" w:author="user" w:date="2015-03-17T16:49:00Z">
        <w:r w:rsidRPr="00CE779A" w:rsidDel="00655848">
          <w:rPr>
            <w:rFonts w:ascii="台灣楷體" w:eastAsia="台灣楷體" w:hAnsi="台灣楷體" w:cs="Charis SIL"/>
          </w:rPr>
          <w:delText>，</w:delText>
        </w:r>
      </w:del>
      <w:ins w:id="1911" w:author="user" w:date="2015-03-17T16:49:00Z">
        <w:r w:rsidR="00655848" w:rsidRPr="00CE779A">
          <w:rPr>
            <w:rFonts w:ascii="台灣楷體" w:eastAsia="台灣楷體" w:hAnsi="台灣楷體" w:cs="Charis SIL"/>
          </w:rPr>
          <w:t>的指頭仔</w:t>
        </w:r>
      </w:ins>
      <w:del w:id="1912" w:author="user" w:date="2015-03-17T16:49:00Z">
        <w:r w:rsidRPr="00CE779A" w:rsidDel="00655848">
          <w:rPr>
            <w:rFonts w:ascii="台灣楷體" w:eastAsia="台灣楷體" w:hAnsi="台灣楷體" w:cs="Charis SIL"/>
          </w:rPr>
          <w:delText>彈出</w:delText>
        </w:r>
      </w:del>
      <w:ins w:id="1913" w:author="user" w:date="2015-03-17T16:50:00Z">
        <w:r w:rsidR="00655848" w:rsidRPr="00CE779A">
          <w:rPr>
            <w:rFonts w:ascii="台灣楷體" w:eastAsia="台灣楷體" w:hAnsi="台灣楷體" w:cs="Charis SIL"/>
          </w:rPr>
          <w:t>tiak</w:t>
        </w:r>
      </w:ins>
      <w:ins w:id="1914" w:author="user" w:date="2015-03-17T16:49:00Z">
        <w:r w:rsidR="00655848" w:rsidRPr="00CE779A">
          <w:rPr>
            <w:rFonts w:ascii="台灣楷體" w:eastAsia="台灣楷體" w:hAnsi="台灣楷體" w:cs="Charis SIL"/>
          </w:rPr>
          <w:t>水</w:t>
        </w:r>
      </w:ins>
      <w:del w:id="1915" w:author="user" w:date="2015-03-17T16:49:00Z">
        <w:r w:rsidRPr="00CE779A" w:rsidDel="00655848">
          <w:rPr>
            <w:rFonts w:ascii="台灣楷體" w:eastAsia="台灣楷體" w:hAnsi="台灣楷體" w:cs="Charis SIL"/>
          </w:rPr>
          <w:delText>指頭仔</w:delText>
        </w:r>
      </w:del>
      <w:r w:rsidRPr="00CE779A">
        <w:rPr>
          <w:rFonts w:ascii="台灣楷體" w:eastAsia="台灣楷體" w:hAnsi="台灣楷體" w:cs="Charis SIL"/>
        </w:rPr>
        <w:t>，</w:t>
      </w:r>
      <w:del w:id="1916" w:author="user" w:date="2015-03-17T16:49:00Z">
        <w:r w:rsidRPr="00CE779A" w:rsidDel="00655848">
          <w:rPr>
            <w:rFonts w:ascii="台灣楷體" w:eastAsia="台灣楷體" w:hAnsi="台灣楷體" w:cs="Charis SIL"/>
          </w:rPr>
          <w:delText>彈</w:delText>
        </w:r>
      </w:del>
      <w:ins w:id="1917" w:author="user" w:date="2015-03-17T16:49:00Z">
        <w:r w:rsidR="00655848" w:rsidRPr="00CE779A">
          <w:rPr>
            <w:rFonts w:ascii="台灣楷體" w:eastAsia="台灣楷體" w:hAnsi="台灣楷體" w:cs="Charis SIL"/>
          </w:rPr>
          <w:t>tiak</w:t>
        </w:r>
      </w:ins>
      <w:r w:rsidRPr="00CE779A">
        <w:rPr>
          <w:rFonts w:ascii="台灣楷體" w:eastAsia="台灣楷體" w:hAnsi="台灣楷體" w:cs="Charis SIL"/>
        </w:rPr>
        <w:t>甲望山規</w:t>
      </w:r>
      <w:ins w:id="1918" w:author="user" w:date="2015-03-17T16:50:00Z">
        <w:r w:rsidR="00655848" w:rsidRPr="00CE779A">
          <w:rPr>
            <w:rFonts w:ascii="台灣楷體" w:eastAsia="台灣楷體" w:hAnsi="台灣楷體" w:cs="Charis SIL"/>
          </w:rPr>
          <w:t>頭規攏是</w:t>
        </w:r>
      </w:ins>
      <w:r w:rsidRPr="00CE779A">
        <w:rPr>
          <w:rFonts w:ascii="台灣楷體" w:eastAsia="台灣楷體" w:hAnsi="台灣楷體" w:cs="Charis SIL"/>
        </w:rPr>
        <w:t>面水。望山</w:t>
      </w:r>
      <w:del w:id="1919" w:author="user" w:date="2015-03-17T16:50:00Z">
        <w:r w:rsidRPr="00CE779A" w:rsidDel="00655848">
          <w:rPr>
            <w:rFonts w:ascii="台灣楷體" w:eastAsia="台灣楷體" w:hAnsi="台灣楷體" w:cs="Charis SIL"/>
          </w:rPr>
          <w:delText>停手</w:delText>
        </w:r>
      </w:del>
      <w:ins w:id="1920" w:author="user" w:date="2015-03-17T16:50:00Z">
        <w:r w:rsidR="00655848" w:rsidRPr="00CE779A">
          <w:rPr>
            <w:rFonts w:ascii="台灣楷體" w:eastAsia="台灣楷體" w:hAnsi="台灣楷體" w:cs="Charis SIL"/>
          </w:rPr>
          <w:t>伸手</w:t>
        </w:r>
      </w:ins>
      <w:r w:rsidRPr="00CE779A">
        <w:rPr>
          <w:rFonts w:ascii="台灣楷體" w:eastAsia="台灣楷體" w:hAnsi="台灣楷體" w:cs="Charis SIL"/>
        </w:rPr>
        <w:t>拭面，輕輕仔笑。素面</w:t>
      </w:r>
      <w:ins w:id="1921" w:author="user" w:date="2015-03-17T16:50:00Z">
        <w:r w:rsidR="00655848" w:rsidRPr="00CE779A">
          <w:rPr>
            <w:rFonts w:ascii="台灣楷體" w:eastAsia="台灣楷體" w:hAnsi="台灣楷體" w:cs="Charis SIL"/>
          </w:rPr>
          <w:t>心情歡喜</w:t>
        </w:r>
      </w:ins>
      <w:r w:rsidRPr="00CE779A">
        <w:rPr>
          <w:rFonts w:ascii="台灣楷體" w:eastAsia="台灣楷體" w:hAnsi="台灣楷體" w:cs="Charis SIL"/>
        </w:rPr>
        <w:t>嘛</w:t>
      </w:r>
      <w:del w:id="1922" w:author="user" w:date="2015-03-17T16:50:00Z">
        <w:r w:rsidRPr="00CE779A" w:rsidDel="00655848">
          <w:rPr>
            <w:rFonts w:ascii="台灣楷體" w:eastAsia="台灣楷體" w:hAnsi="台灣楷體" w:cs="Charis SIL"/>
          </w:rPr>
          <w:delText>歡喜</w:delText>
        </w:r>
      </w:del>
      <w:r w:rsidRPr="00CE779A">
        <w:rPr>
          <w:rFonts w:ascii="台灣楷體" w:eastAsia="台灣楷體" w:hAnsi="台灣楷體" w:cs="Charis SIL"/>
        </w:rPr>
        <w:t>笑矣，i講：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「lí竟然會講笑，竟然嘛會亂講！閣有啥物詩？lí家己寫過啥物詩咧？」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1923" w:author="user" w:date="2015-03-13T21:32:00Z">
        <w:r w:rsidRPr="00CE779A" w:rsidDel="007C7F84">
          <w:rPr>
            <w:rFonts w:ascii="台灣楷體" w:eastAsia="台灣楷體" w:hAnsi="台灣楷體" w:cs="Charis SIL"/>
          </w:rPr>
          <w:delText>huá</w:delText>
        </w:r>
      </w:del>
      <w:ins w:id="1924" w:author="user" w:date="2015-03-13T21:32:00Z">
        <w:r w:rsidR="007C7F84" w:rsidRPr="00CE779A">
          <w:rPr>
            <w:rFonts w:ascii="台灣楷體" w:eastAsia="台灣楷體" w:hAnsi="台灣楷體" w:cs="Charis SIL"/>
          </w:rPr>
          <w:t>Guá</w:t>
        </w:r>
      </w:ins>
      <w:r w:rsidRPr="00CE779A">
        <w:rPr>
          <w:rFonts w:ascii="台灣楷體" w:eastAsia="台灣楷體" w:hAnsi="台灣楷體" w:cs="Charis SIL"/>
        </w:rPr>
        <w:t>寫袂好──有一擺沈國公交guá西洋曆，講西洋曆較方便，千年前佮千年後的日子攏會使推算，閣共guà講東西洋佮台灣的水啊海啊的誠濟問題，講著lán東寧未來的前途，彼工guá做一首詩送予沈國公。」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「按怎唸？」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「guá唸：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「『千年陰陽曆，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萬里山海經；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屈指排日月，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回首數前程。』」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(p.66)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</w:t>
      </w:r>
      <w:del w:id="1925" w:author="user" w:date="2015-03-20T23:34:00Z">
        <w:r w:rsidRPr="00CE779A" w:rsidDel="00FA0189">
          <w:rPr>
            <w:rFonts w:ascii="台灣楷體" w:eastAsia="台灣楷體" w:hAnsi="台灣楷體" w:cs="Charis SIL"/>
          </w:rPr>
          <w:delText>聽了</w:delText>
        </w:r>
      </w:del>
      <w:ins w:id="1926" w:author="user" w:date="2015-03-20T23:34:00Z">
        <w:r w:rsidR="00FA0189" w:rsidRPr="00CE779A">
          <w:rPr>
            <w:rFonts w:ascii="台灣楷體" w:eastAsia="台灣楷體" w:hAnsi="台灣楷體" w:cs="Charis SIL"/>
          </w:rPr>
          <w:t>聽著</w:t>
        </w:r>
      </w:ins>
      <w:r w:rsidRPr="00CE779A">
        <w:rPr>
          <w:rFonts w:ascii="台灣楷體" w:eastAsia="台灣楷體" w:hAnsi="台灣楷體" w:cs="Charis SIL"/>
        </w:rPr>
        <w:t>想</w:t>
      </w:r>
      <w:del w:id="1927" w:author="user" w:date="2015-03-13T21:35:00Z">
        <w:r w:rsidRPr="00CE779A" w:rsidDel="007C7F84">
          <w:rPr>
            <w:rFonts w:ascii="台灣楷體" w:eastAsia="台灣楷體" w:hAnsi="台灣楷體" w:cs="Charis SIL"/>
          </w:rPr>
          <w:delText>一息仔</w:delText>
        </w:r>
      </w:del>
      <w:ins w:id="1928" w:author="user" w:date="2015-03-13T21:35:00Z">
        <w:r w:rsidR="007C7F84" w:rsidRPr="00CE779A">
          <w:rPr>
            <w:rFonts w:ascii="台灣楷體" w:eastAsia="台灣楷體" w:hAnsi="台灣楷體" w:cs="Charis SIL"/>
          </w:rPr>
          <w:t>一時仔</w:t>
        </w:r>
      </w:ins>
      <w:r w:rsidRPr="00CE779A">
        <w:rPr>
          <w:rFonts w:ascii="台灣楷體" w:eastAsia="台灣楷體" w:hAnsi="台灣楷體" w:cs="Charis SIL"/>
        </w:rPr>
        <w:t>，講：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「敢若是算命仙的歌──沈國公敢會曉相命？」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「i會曉，i嘛教過guá算命。」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「lí會曉算命？『回頭數前程』！『前程』？lí敢算過家己的前程？」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素面雄雄變聲調，望山</w:t>
      </w:r>
      <w:del w:id="1929" w:author="user" w:date="2015-03-17T16:51:00Z">
        <w:r w:rsidRPr="00CE779A" w:rsidDel="00655848">
          <w:rPr>
            <w:rFonts w:ascii="台灣楷體" w:eastAsia="台灣楷體" w:hAnsi="台灣楷體" w:cs="Charis SIL"/>
          </w:rPr>
          <w:delText>閣停手</w:delText>
        </w:r>
      </w:del>
      <w:r w:rsidRPr="00CE779A">
        <w:rPr>
          <w:rFonts w:ascii="台灣楷體" w:eastAsia="台灣楷體" w:hAnsi="台灣楷體" w:cs="Charis SIL"/>
        </w:rPr>
        <w:t>無</w:t>
      </w:r>
      <w:ins w:id="1930" w:author="user" w:date="2015-03-17T16:51:00Z">
        <w:r w:rsidR="00655848" w:rsidRPr="00CE779A">
          <w:rPr>
            <w:rFonts w:ascii="台灣楷體" w:eastAsia="台灣楷體" w:hAnsi="台灣楷體" w:cs="Charis SIL"/>
          </w:rPr>
          <w:t>振</w:t>
        </w:r>
      </w:ins>
      <w:r w:rsidRPr="00CE779A">
        <w:rPr>
          <w:rFonts w:ascii="台灣楷體" w:eastAsia="台灣楷體" w:hAnsi="台灣楷體" w:cs="Charis SIL"/>
        </w:rPr>
        <w:t>動。素面講：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「無想未來</w:t>
      </w:r>
      <w:del w:id="1931" w:author="user" w:date="2015-03-13T21:36:00Z">
        <w:r w:rsidRPr="00CE779A" w:rsidDel="007C7F84">
          <w:rPr>
            <w:rFonts w:ascii="台灣楷體" w:eastAsia="台灣楷體" w:hAnsi="台灣楷體" w:cs="Charis SIL"/>
          </w:rPr>
          <w:delText>猶好</w:delText>
        </w:r>
      </w:del>
      <w:ins w:id="1932" w:author="user" w:date="2015-03-13T21:36:00Z">
        <w:r w:rsidR="007C7F84" w:rsidRPr="00CE779A">
          <w:rPr>
            <w:rFonts w:ascii="台灣楷體" w:eastAsia="台灣楷體" w:hAnsi="台灣楷體" w:cs="Charis SIL"/>
          </w:rPr>
          <w:t>無代誌</w:t>
        </w:r>
      </w:ins>
      <w:r w:rsidRPr="00CE779A">
        <w:rPr>
          <w:rFonts w:ascii="台灣楷體" w:eastAsia="台灣楷體" w:hAnsi="台灣楷體" w:cs="Charis SIL"/>
        </w:rPr>
        <w:t>，想著未來前程，</w:t>
      </w:r>
      <w:del w:id="1933" w:author="user" w:date="2015-03-13T21:37:00Z">
        <w:r w:rsidRPr="00CE779A" w:rsidDel="007C7F84">
          <w:rPr>
            <w:rFonts w:ascii="台灣楷體" w:eastAsia="台灣楷體" w:hAnsi="台灣楷體" w:cs="Charis SIL"/>
          </w:rPr>
          <w:delText>就是按呢好的時間，</w:delText>
        </w:r>
      </w:del>
      <w:r w:rsidRPr="00CE779A">
        <w:rPr>
          <w:rFonts w:ascii="台灣楷體" w:eastAsia="台灣楷體" w:hAnsi="台灣楷體" w:cs="Charis SIL"/>
        </w:rPr>
        <w:t>心頭</w:t>
      </w:r>
      <w:del w:id="1934" w:author="user" w:date="2015-03-13T21:37:00Z">
        <w:r w:rsidRPr="00CE779A" w:rsidDel="007C7F84">
          <w:rPr>
            <w:rFonts w:ascii="台灣楷體" w:eastAsia="台灣楷體" w:hAnsi="台灣楷體" w:cs="Charis SIL"/>
          </w:rPr>
          <w:delText>嘛</w:delText>
        </w:r>
      </w:del>
      <w:ins w:id="1935" w:author="user" w:date="2015-03-13T21:37:00Z">
        <w:r w:rsidR="007C7F84" w:rsidRPr="00CE779A">
          <w:rPr>
            <w:rFonts w:ascii="台灣楷體" w:eastAsia="台灣楷體" w:hAnsi="台灣楷體" w:cs="Charis SIL"/>
          </w:rPr>
          <w:t>煞</w:t>
        </w:r>
      </w:ins>
      <w:del w:id="1936" w:author="user" w:date="2015-03-13T21:37:00Z">
        <w:r w:rsidRPr="00CE779A" w:rsidDel="007C7F84">
          <w:rPr>
            <w:rFonts w:ascii="台灣楷體" w:eastAsia="台灣楷體" w:hAnsi="台灣楷體" w:cs="Charis SIL"/>
          </w:rPr>
          <w:delText>歡喜袂起來</w:delText>
        </w:r>
      </w:del>
      <w:ins w:id="1937" w:author="user" w:date="2015-03-13T21:37:00Z">
        <w:r w:rsidR="007C7F84" w:rsidRPr="00CE779A">
          <w:rPr>
            <w:rFonts w:ascii="台灣楷體" w:eastAsia="台灣楷體" w:hAnsi="台灣楷體" w:cs="Charis SIL"/>
          </w:rPr>
          <w:t>千</w:t>
        </w:r>
      </w:ins>
      <w:ins w:id="1938" w:author="user" w:date="2015-03-13T21:38:00Z">
        <w:r w:rsidR="007C7F84" w:rsidRPr="00CE779A">
          <w:rPr>
            <w:rFonts w:ascii="台灣楷體" w:eastAsia="台灣楷體" w:hAnsi="台灣楷體" w:cs="Charis SIL"/>
          </w:rPr>
          <w:t>斤重</w:t>
        </w:r>
      </w:ins>
      <w:r w:rsidRPr="00CE779A">
        <w:rPr>
          <w:rFonts w:ascii="台灣楷體" w:eastAsia="台灣楷體" w:hAnsi="台灣楷體" w:cs="Charis SIL"/>
        </w:rPr>
        <w:t>──望山，到底lán的未來</w:t>
      </w:r>
      <w:del w:id="1939" w:author="user" w:date="2015-03-13T21:38:00Z">
        <w:r w:rsidRPr="00CE779A" w:rsidDel="007C7F84">
          <w:rPr>
            <w:rFonts w:ascii="台灣楷體" w:eastAsia="台灣楷體" w:hAnsi="台灣楷體" w:cs="Charis SIL"/>
          </w:rPr>
          <w:delText>欲</w:delText>
        </w:r>
      </w:del>
      <w:ins w:id="1940" w:author="user" w:date="2015-03-13T21:38:00Z">
        <w:r w:rsidR="007C7F84" w:rsidRPr="00CE779A">
          <w:rPr>
            <w:rFonts w:ascii="台灣楷體" w:eastAsia="台灣楷體" w:hAnsi="台灣楷體" w:cs="Charis SIL"/>
          </w:rPr>
          <w:t>會</w:t>
        </w:r>
      </w:ins>
      <w:r w:rsidRPr="00CE779A">
        <w:rPr>
          <w:rFonts w:ascii="台灣楷體" w:eastAsia="台灣楷體" w:hAnsi="台灣楷體" w:cs="Charis SIL"/>
        </w:rPr>
        <w:t>按怎</w:t>
      </w:r>
      <w:del w:id="1941" w:author="user" w:date="2015-03-13T21:38:00Z">
        <w:r w:rsidRPr="00CE779A" w:rsidDel="007C7F84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「guá嘛毋知。」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「lí毋知，guá煞知影！阿母一定毋肯guá嫁lí！lí欲按怎咧？」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「guá嘛毋知！」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「阿母無應該，若是阿爸佇guá身軀邊，i一定會順guá的意，guá……阿爸上疼</w:t>
      </w:r>
      <w:del w:id="1942" w:author="user" w:date="2015-03-13T21:38:00Z">
        <w:r w:rsidRPr="00CE779A" w:rsidDel="007C7F84">
          <w:rPr>
            <w:rFonts w:ascii="台灣楷體" w:eastAsia="台灣楷體" w:hAnsi="台灣楷體" w:cs="Charis SIL"/>
          </w:rPr>
          <w:delText>huá</w:delText>
        </w:r>
      </w:del>
      <w:ins w:id="1943" w:author="user" w:date="2015-03-13T21:38:00Z">
        <w:r w:rsidR="007C7F84" w:rsidRPr="00CE779A">
          <w:rPr>
            <w:rFonts w:ascii="台灣楷體" w:eastAsia="台灣楷體" w:hAnsi="台灣楷體" w:cs="Charis SIL"/>
          </w:rPr>
          <w:t>guá</w:t>
        </w:r>
      </w:ins>
      <w:r w:rsidRPr="00CE779A">
        <w:rPr>
          <w:rFonts w:ascii="台灣楷體" w:eastAsia="台灣楷體" w:hAnsi="台灣楷體" w:cs="Charis SIL"/>
        </w:rPr>
        <w:t>矣，guá……阿爸……」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素面竟然哭出聲</w:t>
      </w:r>
      <w:del w:id="1944" w:author="user" w:date="2015-03-17T16:51:00Z">
        <w:r w:rsidRPr="00CE779A" w:rsidDel="00777E5C">
          <w:rPr>
            <w:rFonts w:ascii="台灣楷體" w:eastAsia="台灣楷體" w:hAnsi="台灣楷體" w:cs="Charis SIL"/>
          </w:rPr>
          <w:delText>來</w:delText>
        </w:r>
      </w:del>
      <w:r w:rsidRPr="00CE779A">
        <w:rPr>
          <w:rFonts w:ascii="台灣楷體" w:eastAsia="台灣楷體" w:hAnsi="台灣楷體" w:cs="Charis SIL"/>
        </w:rPr>
        <w:t>，望山共槳收轉來，伸手欲</w:t>
      </w:r>
      <w:del w:id="1945" w:author="user" w:date="2015-03-15T19:01:00Z">
        <w:r w:rsidRPr="00CE779A" w:rsidDel="00323BCE">
          <w:rPr>
            <w:rFonts w:ascii="台灣楷體" w:eastAsia="台灣楷體" w:hAnsi="台灣楷體" w:cs="Charis SIL"/>
          </w:rPr>
          <w:delText>去抱</w:delText>
        </w:r>
      </w:del>
      <w:ins w:id="1946" w:author="user" w:date="2015-03-15T19:01:00Z">
        <w:r w:rsidR="00323BCE" w:rsidRPr="00CE779A">
          <w:rPr>
            <w:rFonts w:ascii="台灣楷體" w:eastAsia="台灣楷體" w:hAnsi="台灣楷體" w:cs="Charis SIL"/>
          </w:rPr>
          <w:t>攬</w:t>
        </w:r>
      </w:ins>
      <w:r w:rsidRPr="00CE779A">
        <w:rPr>
          <w:rFonts w:ascii="台灣楷體" w:eastAsia="台灣楷體" w:hAnsi="台灣楷體" w:cs="Charis SIL"/>
        </w:rPr>
        <w:t>素面</w:t>
      </w:r>
      <w:del w:id="1947" w:author="user" w:date="2015-03-15T19:02:00Z">
        <w:r w:rsidRPr="00CE779A" w:rsidDel="00323BCE">
          <w:rPr>
            <w:rFonts w:ascii="台灣楷體" w:eastAsia="台灣楷體" w:hAnsi="台灣楷體" w:cs="Charis SIL"/>
          </w:rPr>
          <w:delText>，想欲</w:delText>
        </w:r>
      </w:del>
      <w:ins w:id="1948" w:author="user" w:date="2015-03-15T19:02:00Z">
        <w:r w:rsidR="00323BCE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安慰</w:t>
      </w:r>
      <w:del w:id="1949" w:author="user" w:date="2015-03-15T19:02:00Z">
        <w:r w:rsidRPr="00CE779A" w:rsidDel="00323BCE">
          <w:rPr>
            <w:rFonts w:ascii="台灣楷體" w:eastAsia="台灣楷體" w:hAnsi="台灣楷體" w:cs="Charis SIL"/>
          </w:rPr>
          <w:delText>i</w:delText>
        </w:r>
      </w:del>
      <w:r w:rsidRPr="00CE779A">
        <w:rPr>
          <w:rFonts w:ascii="台灣楷體" w:eastAsia="台灣楷體" w:hAnsi="台灣楷體" w:cs="Charis SIL"/>
        </w:rPr>
        <w:t>，毋過身軀一</w:t>
      </w:r>
      <w:ins w:id="1950" w:author="user" w:date="2015-03-15T19:02:00Z">
        <w:r w:rsidR="00323BCE" w:rsidRPr="00CE779A">
          <w:rPr>
            <w:rFonts w:ascii="台灣楷體" w:eastAsia="台灣楷體" w:hAnsi="台灣楷體" w:cs="Charis SIL"/>
          </w:rPr>
          <w:t>振</w:t>
        </w:r>
      </w:ins>
      <w:r w:rsidRPr="00CE779A">
        <w:rPr>
          <w:rFonts w:ascii="台灣楷體" w:eastAsia="台灣楷體" w:hAnsi="台灣楷體" w:cs="Charis SIL"/>
        </w:rPr>
        <w:t>動，船身</w:t>
      </w:r>
      <w:ins w:id="1951" w:author="user" w:date="2015-03-15T19:02:00Z">
        <w:r w:rsidR="00323BCE" w:rsidRPr="00CE779A">
          <w:rPr>
            <w:rFonts w:ascii="台灣楷體" w:eastAsia="台灣楷體" w:hAnsi="台灣楷體" w:cs="Charis SIL"/>
          </w:rPr>
          <w:t>欲綴咧</w:t>
        </w:r>
      </w:ins>
      <w:r w:rsidRPr="00CE779A">
        <w:rPr>
          <w:rFonts w:ascii="台灣楷體" w:eastAsia="台灣楷體" w:hAnsi="台灣楷體" w:cs="Charis SIL"/>
        </w:rPr>
        <w:t>搖</w:t>
      </w:r>
      <w:del w:id="1952" w:author="user" w:date="2015-03-15T19:02:00Z">
        <w:r w:rsidRPr="00CE779A" w:rsidDel="00323BCE">
          <w:rPr>
            <w:rFonts w:ascii="台灣楷體" w:eastAsia="台灣楷體" w:hAnsi="台灣楷體" w:cs="Charis SIL"/>
          </w:rPr>
          <w:delText>起來</w:delText>
        </w:r>
      </w:del>
      <w:r w:rsidRPr="00CE779A">
        <w:rPr>
          <w:rFonts w:ascii="台灣楷體" w:eastAsia="台灣楷體" w:hAnsi="台灣楷體" w:cs="Charis SIL"/>
        </w:rPr>
        <w:t>，連素面嘛</w:t>
      </w:r>
      <w:del w:id="1953" w:author="user" w:date="2015-03-15T19:02:00Z">
        <w:r w:rsidRPr="00CE779A" w:rsidDel="00323BCE">
          <w:rPr>
            <w:rFonts w:ascii="台灣楷體" w:eastAsia="台灣楷體" w:hAnsi="台灣楷體" w:cs="Charis SIL"/>
          </w:rPr>
          <w:delText>著</w:delText>
        </w:r>
      </w:del>
      <w:del w:id="1954" w:author="user" w:date="2015-03-13T21:39:00Z">
        <w:r w:rsidRPr="00CE779A" w:rsidDel="007C7F84">
          <w:rPr>
            <w:rFonts w:ascii="台灣楷體" w:eastAsia="台灣楷體" w:hAnsi="台灣楷體" w:cs="Charis SIL"/>
          </w:rPr>
          <w:delText>驚止</w:delText>
        </w:r>
      </w:del>
      <w:ins w:id="1955" w:author="user" w:date="2015-03-13T21:39:00Z">
        <w:r w:rsidR="007C7F84" w:rsidRPr="00CE779A">
          <w:rPr>
            <w:rFonts w:ascii="台灣楷體" w:eastAsia="台灣楷體" w:hAnsi="台灣楷體" w:cs="Charis SIL"/>
          </w:rPr>
          <w:t>無閣</w:t>
        </w:r>
      </w:ins>
      <w:r w:rsidRPr="00CE779A">
        <w:rPr>
          <w:rFonts w:ascii="台灣楷體" w:eastAsia="台灣楷體" w:hAnsi="台灣楷體" w:cs="Charis SIL"/>
        </w:rPr>
        <w:t>哭。一睏仔，素面講：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「lán</w:t>
      </w:r>
      <w:ins w:id="1956" w:author="user" w:date="2015-03-13T21:39:00Z">
        <w:r w:rsidR="007C7F84" w:rsidRPr="00CE779A">
          <w:rPr>
            <w:rFonts w:ascii="台灣楷體" w:eastAsia="台灣楷體" w:hAnsi="台灣楷體" w:cs="Charis SIL"/>
          </w:rPr>
          <w:t>來</w:t>
        </w:r>
      </w:ins>
      <w:r w:rsidRPr="00CE779A">
        <w:rPr>
          <w:rFonts w:ascii="台灣楷體" w:eastAsia="台灣楷體" w:hAnsi="台灣楷體" w:cs="Charis SIL"/>
        </w:rPr>
        <w:t>轉</w:t>
      </w:r>
      <w:del w:id="1957" w:author="user" w:date="2015-03-13T21:39:00Z">
        <w:r w:rsidRPr="00CE779A" w:rsidDel="007C7F84">
          <w:rPr>
            <w:rFonts w:ascii="台灣楷體" w:eastAsia="台灣楷體" w:hAnsi="台灣楷體" w:cs="Charis SIL"/>
          </w:rPr>
          <w:delText>去吧</w:delText>
        </w:r>
      </w:del>
      <w:r w:rsidRPr="00CE779A">
        <w:rPr>
          <w:rFonts w:ascii="台灣楷體" w:eastAsia="台灣楷體" w:hAnsi="台灣楷體" w:cs="Charis SIL"/>
        </w:rPr>
        <w:t>！</w:t>
      </w:r>
      <w:ins w:id="1958" w:author="user" w:date="2015-03-13T21:39:00Z">
        <w:r w:rsidR="007C7F84" w:rsidRPr="00CE779A">
          <w:rPr>
            <w:rFonts w:ascii="台灣楷體" w:eastAsia="台灣楷體" w:hAnsi="台灣楷體" w:cs="Charis SIL"/>
          </w:rPr>
          <w:t>毋通</w:t>
        </w:r>
      </w:ins>
      <w:ins w:id="1959" w:author="user" w:date="2015-03-13T21:40:00Z">
        <w:r w:rsidR="007C7F84" w:rsidRPr="00CE779A">
          <w:rPr>
            <w:rFonts w:ascii="台灣楷體" w:eastAsia="台灣楷體" w:hAnsi="台灣楷體" w:cs="Charis SIL"/>
          </w:rPr>
          <w:t>予</w:t>
        </w:r>
      </w:ins>
      <w:r w:rsidRPr="00CE779A">
        <w:rPr>
          <w:rFonts w:ascii="台灣楷體" w:eastAsia="台灣楷體" w:hAnsi="台灣楷體" w:cs="Charis SIL"/>
        </w:rPr>
        <w:t>海客伯等傷久</w:t>
      </w:r>
      <w:del w:id="1960" w:author="user" w:date="2015-03-13T21:40:00Z">
        <w:r w:rsidRPr="00CE779A" w:rsidDel="007C7F84">
          <w:rPr>
            <w:rFonts w:ascii="台灣楷體" w:eastAsia="台灣楷體" w:hAnsi="台灣楷體" w:cs="Charis SIL"/>
          </w:rPr>
          <w:delText>矣</w:delText>
        </w:r>
      </w:del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323BCE" w:rsidP="00976990">
      <w:pPr>
        <w:rPr>
          <w:rFonts w:ascii="台灣楷體" w:eastAsia="台灣楷體" w:hAnsi="台灣楷體" w:cs="Charis SIL"/>
        </w:rPr>
      </w:pPr>
      <w:ins w:id="1961" w:author="user" w:date="2015-03-15T19:02:00Z">
        <w:r w:rsidRPr="00CE779A">
          <w:rPr>
            <w:rFonts w:ascii="台灣楷體" w:eastAsia="台灣楷體" w:hAnsi="台灣楷體" w:cs="Charis SIL"/>
          </w:rPr>
          <w:t>來</w:t>
        </w:r>
      </w:ins>
      <w:r w:rsidR="00976990" w:rsidRPr="00CE779A">
        <w:rPr>
          <w:rFonts w:ascii="台灣楷體" w:eastAsia="台灣楷體" w:hAnsi="台灣楷體" w:cs="Charis SIL"/>
        </w:rPr>
        <w:t>轉</w:t>
      </w:r>
      <w:del w:id="1962" w:author="user" w:date="2015-03-15T19:02:00Z">
        <w:r w:rsidR="00976990" w:rsidRPr="00CE779A" w:rsidDel="00323BCE">
          <w:rPr>
            <w:rFonts w:ascii="台灣楷體" w:eastAsia="台灣楷體" w:hAnsi="台灣楷體" w:cs="Charis SIL"/>
          </w:rPr>
          <w:delText>去吧</w:delText>
        </w:r>
      </w:del>
      <w:r w:rsidR="00976990" w:rsidRPr="00CE779A">
        <w:rPr>
          <w:rFonts w:ascii="台灣楷體" w:eastAsia="台灣楷體" w:hAnsi="台灣楷體" w:cs="Charis SIL"/>
        </w:rPr>
        <w:t>！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(p.67)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兩人的處境佮這馬坐佇小船頂搖幌不安仝款，總無一个安穩的</w:t>
      </w:r>
      <w:del w:id="1963" w:author="user" w:date="2015-03-15T19:03:00Z">
        <w:r w:rsidRPr="00CE779A" w:rsidDel="00323BCE">
          <w:rPr>
            <w:rFonts w:ascii="台灣楷體" w:eastAsia="台灣楷體" w:hAnsi="台灣楷體" w:cs="Charis SIL"/>
          </w:rPr>
          <w:delText>地步</w:delText>
        </w:r>
      </w:del>
      <w:ins w:id="1964" w:author="user" w:date="2015-03-15T19:03:00Z">
        <w:r w:rsidR="00323BCE" w:rsidRPr="00CE779A">
          <w:rPr>
            <w:rFonts w:ascii="台灣楷體" w:eastAsia="台灣楷體" w:hAnsi="台灣楷體" w:cs="Charis SIL"/>
          </w:rPr>
          <w:t>所在</w:t>
        </w:r>
      </w:ins>
      <w:r w:rsidRPr="00CE779A">
        <w:rPr>
          <w:rFonts w:ascii="台灣楷體" w:eastAsia="台灣楷體" w:hAnsi="台灣楷體" w:cs="Charis SIL"/>
        </w:rPr>
        <w:t>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上岸</w:t>
      </w:r>
      <w:ins w:id="1965" w:author="user" w:date="2015-03-15T19:03:00Z">
        <w:r w:rsidR="00323BCE" w:rsidRPr="00CE779A">
          <w:rPr>
            <w:rFonts w:ascii="台灣楷體" w:eastAsia="台灣楷體" w:hAnsi="台灣楷體" w:cs="Charis SIL"/>
          </w:rPr>
          <w:t>來</w:t>
        </w:r>
      </w:ins>
      <w:r w:rsidRPr="00CE779A">
        <w:rPr>
          <w:rFonts w:ascii="台灣楷體" w:eastAsia="台灣楷體" w:hAnsi="台灣楷體" w:cs="Charis SIL"/>
        </w:rPr>
        <w:t>轉</w:t>
      </w:r>
      <w:del w:id="1966" w:author="user" w:date="2015-03-15T19:03:00Z">
        <w:r w:rsidRPr="00CE779A" w:rsidDel="00323BCE">
          <w:rPr>
            <w:rFonts w:ascii="台灣楷體" w:eastAsia="台灣楷體" w:hAnsi="台灣楷體" w:cs="Charis SIL"/>
          </w:rPr>
          <w:delText>去吧</w:delText>
        </w:r>
      </w:del>
      <w:r w:rsidRPr="00CE779A">
        <w:rPr>
          <w:rFonts w:ascii="台灣楷體" w:eastAsia="台灣楷體" w:hAnsi="台灣楷體" w:cs="Charis SIL"/>
        </w:rPr>
        <w:t>！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5.海分水隔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雖然是中秋好月暝，</w:t>
      </w:r>
      <w:del w:id="1967" w:author="user" w:date="2015-03-13T22:09:00Z">
        <w:r w:rsidRPr="00CE779A" w:rsidDel="007415C8">
          <w:rPr>
            <w:rFonts w:ascii="台灣楷體" w:eastAsia="台灣楷體" w:hAnsi="台灣楷體" w:cs="Charis SIL"/>
          </w:rPr>
          <w:delText>但是</w:delText>
        </w:r>
      </w:del>
      <w:ins w:id="1968" w:author="user" w:date="2015-03-13T22:09:00Z">
        <w:r w:rsidR="007415C8" w:rsidRPr="00CE779A">
          <w:rPr>
            <w:rFonts w:ascii="台灣楷體" w:eastAsia="台灣楷體" w:hAnsi="台灣楷體" w:cs="Charis SIL"/>
          </w:rPr>
          <w:t>毋過</w:t>
        </w:r>
      </w:ins>
      <w:r w:rsidRPr="00CE779A">
        <w:rPr>
          <w:rFonts w:ascii="台灣楷體" w:eastAsia="台灣楷體" w:hAnsi="台灣楷體" w:cs="Charis SIL"/>
        </w:rPr>
        <w:t>素月思爸怨母，滿腹憂悶，</w:t>
      </w:r>
      <w:del w:id="1969" w:author="user" w:date="2015-03-13T21:44:00Z">
        <w:r w:rsidRPr="00CE779A" w:rsidDel="0072104C">
          <w:rPr>
            <w:rFonts w:ascii="台灣楷體" w:eastAsia="台灣楷體" w:hAnsi="台灣楷體" w:cs="Charis SIL"/>
          </w:rPr>
          <w:delText>那有</w:delText>
        </w:r>
      </w:del>
      <w:ins w:id="1970" w:author="user" w:date="2015-03-13T21:44:00Z">
        <w:r w:rsidR="0072104C" w:rsidRPr="00CE779A">
          <w:rPr>
            <w:rFonts w:ascii="台灣楷體" w:eastAsia="台灣楷體" w:hAnsi="台灣楷體" w:cs="Charis SIL"/>
          </w:rPr>
          <w:t>哪有</w:t>
        </w:r>
      </w:ins>
      <w:r w:rsidRPr="00CE779A">
        <w:rPr>
          <w:rFonts w:ascii="台灣楷體" w:eastAsia="台灣楷體" w:hAnsi="台灣楷體" w:cs="Charis SIL"/>
        </w:rPr>
        <w:t>心情去管月圓月扁？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來到水</w:t>
      </w:r>
      <w:del w:id="1971" w:author="user" w:date="2015-03-15T19:03:00Z">
        <w:r w:rsidRPr="00CE779A" w:rsidDel="00323BCE">
          <w:rPr>
            <w:rFonts w:ascii="台灣楷體" w:eastAsia="台灣楷體" w:hAnsi="台灣楷體" w:cs="Charis SIL"/>
          </w:rPr>
          <w:delText>邊</w:delText>
        </w:r>
      </w:del>
      <w:ins w:id="1972" w:author="user" w:date="2015-03-15T19:03:00Z">
        <w:r w:rsidR="00323BCE" w:rsidRPr="00CE779A">
          <w:rPr>
            <w:rFonts w:ascii="台灣楷體" w:eastAsia="台灣楷體" w:hAnsi="台灣楷體" w:cs="Charis SIL"/>
          </w:rPr>
          <w:t>墘</w:t>
        </w:r>
      </w:ins>
      <w:r w:rsidRPr="00CE779A">
        <w:rPr>
          <w:rFonts w:ascii="台灣楷體" w:eastAsia="台灣楷體" w:hAnsi="台灣楷體" w:cs="Charis SIL"/>
        </w:rPr>
        <w:t>，攑頭四界看，</w:t>
      </w:r>
      <w:del w:id="1973" w:author="user" w:date="2015-03-15T19:08:00Z">
        <w:r w:rsidRPr="00CE779A" w:rsidDel="00323BCE">
          <w:rPr>
            <w:rFonts w:ascii="台灣楷體" w:eastAsia="台灣楷體" w:hAnsi="台灣楷體" w:cs="Charis SIL"/>
          </w:rPr>
          <w:delText>圓</w:delText>
        </w:r>
      </w:del>
      <w:r w:rsidRPr="00CE779A">
        <w:rPr>
          <w:rFonts w:ascii="台灣楷體" w:eastAsia="台灣楷體" w:hAnsi="台灣楷體" w:cs="Charis SIL"/>
        </w:rPr>
        <w:t>月</w:t>
      </w:r>
      <w:ins w:id="1974" w:author="user" w:date="2015-03-15T19:08:00Z">
        <w:r w:rsidR="00323BCE" w:rsidRPr="00CE779A">
          <w:rPr>
            <w:rFonts w:ascii="台灣楷體" w:eastAsia="台灣楷體" w:hAnsi="台灣楷體" w:cs="Charis SIL"/>
          </w:rPr>
          <w:t>圓</w:t>
        </w:r>
      </w:ins>
      <w:r w:rsidRPr="00CE779A">
        <w:rPr>
          <w:rFonts w:ascii="台灣楷體" w:eastAsia="台灣楷體" w:hAnsi="台灣楷體" w:cs="Charis SIL"/>
        </w:rPr>
        <w:t>已經</w:t>
      </w:r>
      <w:ins w:id="1975" w:author="user" w:date="2015-03-15T19:04:00Z">
        <w:r w:rsidR="00323BCE" w:rsidRPr="00CE779A">
          <w:rPr>
            <w:rFonts w:ascii="台灣楷體" w:eastAsia="台灣楷體" w:hAnsi="台灣楷體" w:cs="Charis SIL"/>
          </w:rPr>
          <w:t>浮上</w:t>
        </w:r>
      </w:ins>
      <w:del w:id="1976" w:author="user" w:date="2015-03-15T19:04:00Z">
        <w:r w:rsidRPr="00CE779A" w:rsidDel="00323BCE">
          <w:rPr>
            <w:rFonts w:ascii="台灣楷體" w:eastAsia="台灣楷體" w:hAnsi="台灣楷體" w:cs="Charis SIL"/>
          </w:rPr>
          <w:delText>佇</w:delText>
        </w:r>
      </w:del>
      <w:r w:rsidRPr="00CE779A">
        <w:rPr>
          <w:rFonts w:ascii="台灣楷體" w:eastAsia="台灣楷體" w:hAnsi="台灣楷體" w:cs="Charis SIL"/>
        </w:rPr>
        <w:t>東爿</w:t>
      </w:r>
      <w:del w:id="1977" w:author="user" w:date="2015-03-15T19:04:00Z">
        <w:r w:rsidRPr="00CE779A" w:rsidDel="00323BCE">
          <w:rPr>
            <w:rFonts w:ascii="台灣楷體" w:eastAsia="台灣楷體" w:hAnsi="台灣楷體" w:cs="Charis SIL"/>
          </w:rPr>
          <w:delText>高升</w:delText>
        </w:r>
      </w:del>
      <w:ins w:id="1978" w:author="user" w:date="2015-03-15T19:04:00Z">
        <w:r w:rsidR="00323BCE" w:rsidRPr="00CE779A">
          <w:rPr>
            <w:rFonts w:ascii="台灣楷體" w:eastAsia="台灣楷體" w:hAnsi="台灣楷體" w:cs="Charis SIL"/>
          </w:rPr>
          <w:t>天</w:t>
        </w:r>
      </w:ins>
      <w:r w:rsidRPr="00CE779A">
        <w:rPr>
          <w:rFonts w:ascii="台灣楷體" w:eastAsia="台灣楷體" w:hAnsi="台灣楷體" w:cs="Charis SIL"/>
        </w:rPr>
        <w:t>，</w:t>
      </w:r>
      <w:del w:id="1979" w:author="user" w:date="2015-03-15T19:04:00Z">
        <w:r w:rsidRPr="00CE779A" w:rsidDel="00323BCE">
          <w:rPr>
            <w:rFonts w:ascii="台灣楷體" w:eastAsia="台灣楷體" w:hAnsi="台灣楷體" w:cs="Charis SIL"/>
          </w:rPr>
          <w:delText>今暗</w:delText>
        </w:r>
      </w:del>
      <w:ins w:id="1980" w:author="user" w:date="2015-03-15T19:04:00Z">
        <w:r w:rsidR="00323BCE" w:rsidRPr="00CE779A">
          <w:rPr>
            <w:rFonts w:ascii="台灣楷體" w:eastAsia="台灣楷體" w:hAnsi="台灣楷體" w:cs="Charis SIL"/>
          </w:rPr>
          <w:t>今暝</w:t>
        </w:r>
      </w:ins>
      <w:r w:rsidRPr="00CE779A">
        <w:rPr>
          <w:rFonts w:ascii="台灣楷體" w:eastAsia="台灣楷體" w:hAnsi="台灣楷體" w:cs="Charis SIL"/>
        </w:rPr>
        <w:t>無風無雲，</w:t>
      </w:r>
      <w:ins w:id="1981" w:author="user" w:date="2015-03-15T19:08:00Z">
        <w:r w:rsidR="00323BCE" w:rsidRPr="00CE779A">
          <w:rPr>
            <w:rFonts w:ascii="台灣楷體" w:eastAsia="台灣楷體" w:hAnsi="台灣楷體" w:cs="Charis SIL"/>
          </w:rPr>
          <w:t>港</w:t>
        </w:r>
      </w:ins>
      <w:r w:rsidRPr="00CE779A">
        <w:rPr>
          <w:rFonts w:ascii="台灣楷體" w:eastAsia="台灣楷體" w:hAnsi="台灣楷體" w:cs="Charis SIL"/>
        </w:rPr>
        <w:t>內</w:t>
      </w:r>
      <w:del w:id="1982" w:author="user" w:date="2015-03-15T19:08:00Z">
        <w:r w:rsidRPr="00CE779A" w:rsidDel="00323BCE">
          <w:rPr>
            <w:rFonts w:ascii="台灣楷體" w:eastAsia="台灣楷體" w:hAnsi="台灣楷體" w:cs="Charis SIL"/>
          </w:rPr>
          <w:delText>港</w:delText>
        </w:r>
      </w:del>
      <w:r w:rsidRPr="00CE779A">
        <w:rPr>
          <w:rFonts w:ascii="台灣楷體" w:eastAsia="台灣楷體" w:hAnsi="台灣楷體" w:cs="Charis SIL"/>
        </w:rPr>
        <w:t>平靜無浪，干焦看著一</w:t>
      </w:r>
      <w:del w:id="1983" w:author="user" w:date="2015-03-15T19:04:00Z">
        <w:r w:rsidRPr="00CE779A" w:rsidDel="00323BCE">
          <w:rPr>
            <w:rFonts w:ascii="台灣楷體" w:eastAsia="台灣楷體" w:hAnsi="台灣楷體" w:cs="Charis SIL"/>
          </w:rPr>
          <w:delText>條</w:delText>
        </w:r>
      </w:del>
      <w:ins w:id="1984" w:author="user" w:date="2015-03-15T19:04:00Z">
        <w:r w:rsidR="00323BCE" w:rsidRPr="00CE779A">
          <w:rPr>
            <w:rFonts w:ascii="台灣楷體" w:eastAsia="台灣楷體" w:hAnsi="台灣楷體" w:cs="Charis SIL"/>
          </w:rPr>
          <w:t>逝</w:t>
        </w:r>
      </w:ins>
      <w:r w:rsidRPr="00CE779A">
        <w:rPr>
          <w:rFonts w:ascii="台灣楷體" w:eastAsia="台灣楷體" w:hAnsi="台灣楷體" w:cs="Charis SIL"/>
        </w:rPr>
        <w:t>一</w:t>
      </w:r>
      <w:del w:id="1985" w:author="user" w:date="2015-03-15T19:04:00Z">
        <w:r w:rsidRPr="00CE779A" w:rsidDel="00323BCE">
          <w:rPr>
            <w:rFonts w:ascii="台灣楷體" w:eastAsia="台灣楷體" w:hAnsi="台灣楷體" w:cs="Charis SIL"/>
          </w:rPr>
          <w:delText>條</w:delText>
        </w:r>
      </w:del>
      <w:ins w:id="1986" w:author="user" w:date="2015-03-15T19:04:00Z">
        <w:r w:rsidR="00323BCE" w:rsidRPr="00CE779A">
          <w:rPr>
            <w:rFonts w:ascii="台灣楷體" w:eastAsia="台灣楷體" w:hAnsi="台灣楷體" w:cs="Charis SIL"/>
          </w:rPr>
          <w:t>逝</w:t>
        </w:r>
      </w:ins>
      <w:del w:id="1987" w:author="user" w:date="2015-03-15T19:08:00Z">
        <w:r w:rsidRPr="00CE779A" w:rsidDel="00323BCE">
          <w:rPr>
            <w:rFonts w:ascii="台灣楷體" w:eastAsia="台灣楷體" w:hAnsi="台灣楷體" w:cs="Charis SIL"/>
          </w:rPr>
          <w:delText>細細</w:delText>
        </w:r>
      </w:del>
      <w:ins w:id="1988" w:author="user" w:date="2015-03-15T19:08:00Z">
        <w:r w:rsidR="00323BCE" w:rsidRPr="00CE779A">
          <w:rPr>
            <w:rFonts w:ascii="台灣楷體" w:eastAsia="台灣楷體" w:hAnsi="台灣楷體" w:cs="Charis SIL"/>
          </w:rPr>
          <w:t>幼幼</w:t>
        </w:r>
      </w:ins>
      <w:r w:rsidRPr="00CE779A">
        <w:rPr>
          <w:rFonts w:ascii="台灣楷體" w:eastAsia="台灣楷體" w:hAnsi="台灣楷體" w:cs="Charis SIL"/>
        </w:rPr>
        <w:t>的水紋，對安平彼爿掃對岸頂的月光，咧反射岸頂的月光。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海流已經退盡，大井頭渡頭岸邊露出一片淺灘，猶未予人踏過。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素面共布鞋</w:t>
      </w:r>
      <w:del w:id="1989" w:author="user" w:date="2015-03-13T21:45:00Z">
        <w:r w:rsidRPr="00CE779A" w:rsidDel="0072104C">
          <w:rPr>
            <w:rFonts w:ascii="台灣楷體" w:eastAsia="台灣楷體" w:hAnsi="台灣楷體" w:cs="Charis SIL"/>
          </w:rPr>
          <w:delText>脫落</w:delText>
        </w:r>
      </w:del>
      <w:ins w:id="1990" w:author="user" w:date="2015-03-13T21:45:00Z">
        <w:r w:rsidR="0072104C" w:rsidRPr="00CE779A">
          <w:rPr>
            <w:rFonts w:ascii="台灣楷體" w:eastAsia="台灣楷體" w:hAnsi="台灣楷體" w:cs="Charis SIL"/>
          </w:rPr>
          <w:t>褪落</w:t>
        </w:r>
      </w:ins>
      <w:r w:rsidRPr="00CE779A">
        <w:rPr>
          <w:rFonts w:ascii="台灣楷體" w:eastAsia="台灣楷體" w:hAnsi="台灣楷體" w:cs="Charis SIL"/>
        </w:rPr>
        <w:t>來，</w:t>
      </w:r>
      <w:del w:id="1991" w:author="user" w:date="2015-03-13T21:45:00Z">
        <w:r w:rsidRPr="00CE779A" w:rsidDel="0072104C">
          <w:rPr>
            <w:rFonts w:ascii="台灣楷體" w:eastAsia="台灣楷體" w:hAnsi="台灣楷體" w:cs="Charis SIL"/>
          </w:rPr>
          <w:delText>踏</w:delText>
        </w:r>
      </w:del>
      <w:ins w:id="1992" w:author="user" w:date="2015-03-13T21:45:00Z">
        <w:r w:rsidR="0072104C" w:rsidRPr="00CE779A">
          <w:rPr>
            <w:rFonts w:ascii="台灣楷體" w:eastAsia="台灣楷體" w:hAnsi="台灣楷體" w:cs="Charis SIL"/>
          </w:rPr>
          <w:t>共跤</w:t>
        </w:r>
      </w:ins>
      <w:ins w:id="1993" w:author="user" w:date="2015-03-13T21:46:00Z">
        <w:r w:rsidR="0072104C" w:rsidRPr="00CE779A">
          <w:rPr>
            <w:rFonts w:ascii="台灣楷體" w:eastAsia="台灣楷體" w:hAnsi="台灣楷體" w:cs="Charis SIL"/>
          </w:rPr>
          <w:t>穿</w:t>
        </w:r>
      </w:ins>
      <w:del w:id="1994" w:author="user" w:date="2015-03-13T21:46:00Z">
        <w:r w:rsidRPr="00CE779A" w:rsidDel="0072104C">
          <w:rPr>
            <w:rFonts w:ascii="台灣楷體" w:eastAsia="台灣楷體" w:hAnsi="台灣楷體" w:cs="Charis SIL"/>
          </w:rPr>
          <w:delText>去</w:delText>
        </w:r>
      </w:del>
      <w:r w:rsidRPr="00CE779A">
        <w:rPr>
          <w:rFonts w:ascii="台灣楷體" w:eastAsia="台灣楷體" w:hAnsi="台灣楷體" w:cs="Charis SIL"/>
        </w:rPr>
        <w:t>入</w:t>
      </w:r>
      <w:ins w:id="1995" w:author="user" w:date="2015-03-13T21:46:00Z">
        <w:r w:rsidR="0072104C" w:rsidRPr="00CE779A">
          <w:rPr>
            <w:rFonts w:ascii="台灣楷體" w:eastAsia="台灣楷體" w:hAnsi="台灣楷體" w:cs="Charis SIL"/>
          </w:rPr>
          <w:t>去</w:t>
        </w:r>
      </w:ins>
      <w:del w:id="1996" w:author="user" w:date="2015-03-13T21:46:00Z">
        <w:r w:rsidRPr="00CE779A" w:rsidDel="0072104C">
          <w:rPr>
            <w:rFonts w:ascii="台灣楷體" w:eastAsia="台灣楷體" w:hAnsi="台灣楷體" w:cs="Charis SIL"/>
          </w:rPr>
          <w:delText>沙灘</w:delText>
        </w:r>
      </w:del>
      <w:ins w:id="1997" w:author="user" w:date="2015-03-13T21:46:00Z">
        <w:r w:rsidR="0072104C" w:rsidRPr="00CE779A">
          <w:rPr>
            <w:rFonts w:ascii="台灣楷體" w:eastAsia="台灣楷體" w:hAnsi="台灣楷體" w:cs="Charis SIL"/>
          </w:rPr>
          <w:t>沙埔</w:t>
        </w:r>
      </w:ins>
      <w:r w:rsidRPr="00CE779A">
        <w:rPr>
          <w:rFonts w:ascii="台灣楷體" w:eastAsia="台灣楷體" w:hAnsi="台灣楷體" w:cs="Charis SIL"/>
        </w:rPr>
        <w:t>，沙涼跤冷，</w:t>
      </w:r>
      <w:ins w:id="1998" w:author="user" w:date="2015-03-13T21:46:00Z">
        <w:r w:rsidR="0072104C" w:rsidRPr="00CE779A">
          <w:rPr>
            <w:rFonts w:ascii="台灣楷體" w:eastAsia="台灣楷體" w:hAnsi="台灣楷體" w:cs="Charis SIL"/>
          </w:rPr>
          <w:t>規个人</w:t>
        </w:r>
      </w:ins>
      <w:r w:rsidRPr="00CE779A">
        <w:rPr>
          <w:rFonts w:ascii="台灣楷體" w:eastAsia="台灣楷體" w:hAnsi="台灣楷體" w:cs="Charis SIL"/>
        </w:rPr>
        <w:t>精神</w:t>
      </w:r>
      <w:del w:id="1999" w:author="user" w:date="2015-03-13T21:47:00Z">
        <w:r w:rsidRPr="00CE779A" w:rsidDel="0072104C">
          <w:rPr>
            <w:rFonts w:ascii="台灣楷體" w:eastAsia="台灣楷體" w:hAnsi="台灣楷體" w:cs="Charis SIL"/>
          </w:rPr>
          <w:delText>一振</w:delText>
        </w:r>
      </w:del>
      <w:ins w:id="2000" w:author="user" w:date="2015-03-13T21:47:00Z">
        <w:r w:rsidR="0072104C" w:rsidRPr="00CE779A">
          <w:rPr>
            <w:rFonts w:ascii="台灣楷體" w:eastAsia="台灣楷體" w:hAnsi="台灣楷體" w:cs="Charis SIL"/>
          </w:rPr>
          <w:t>清醒</w:t>
        </w:r>
      </w:ins>
      <w:r w:rsidRPr="00CE779A">
        <w:rPr>
          <w:rFonts w:ascii="台灣楷體" w:eastAsia="台灣楷體" w:hAnsi="台灣楷體" w:cs="Charis SIL"/>
        </w:rPr>
        <w:t>，</w:t>
      </w:r>
      <w:del w:id="2001" w:author="user" w:date="2015-03-13T21:47:00Z">
        <w:r w:rsidRPr="00CE779A" w:rsidDel="0072104C">
          <w:rPr>
            <w:rFonts w:ascii="台灣楷體" w:eastAsia="台灣楷體" w:hAnsi="台灣楷體" w:cs="Charis SIL"/>
          </w:rPr>
          <w:delText>i</w:delText>
        </w:r>
      </w:del>
      <w:ins w:id="2002" w:author="user" w:date="2015-03-13T21:47:00Z">
        <w:r w:rsidR="0072104C" w:rsidRPr="00CE779A">
          <w:rPr>
            <w:rFonts w:ascii="台灣楷體" w:eastAsia="台灣楷體" w:hAnsi="台灣楷體" w:cs="Charis SIL"/>
          </w:rPr>
          <w:t>身軀</w:t>
        </w:r>
      </w:ins>
      <w:r w:rsidRPr="00CE779A">
        <w:rPr>
          <w:rFonts w:ascii="台灣楷體" w:eastAsia="台灣楷體" w:hAnsi="台灣楷體" w:cs="Charis SIL"/>
        </w:rPr>
        <w:t>徛直</w:t>
      </w:r>
      <w:del w:id="2003" w:author="user" w:date="2015-03-13T21:47:00Z">
        <w:r w:rsidRPr="00CE779A" w:rsidDel="0072104C">
          <w:rPr>
            <w:rFonts w:ascii="台灣楷體" w:eastAsia="台灣楷體" w:hAnsi="台灣楷體" w:cs="Charis SIL"/>
          </w:rPr>
          <w:delText>身軀</w:delText>
        </w:r>
      </w:del>
      <w:r w:rsidRPr="00CE779A">
        <w:rPr>
          <w:rFonts w:ascii="台灣楷體" w:eastAsia="台灣楷體" w:hAnsi="台灣楷體" w:cs="Charis SIL"/>
        </w:rPr>
        <w:t>，斡頭看岸頂。</w:t>
      </w:r>
      <w:del w:id="2004" w:author="user" w:date="2015-03-13T21:47:00Z">
        <w:r w:rsidRPr="00CE779A" w:rsidDel="0072104C">
          <w:rPr>
            <w:rFonts w:ascii="台灣楷體" w:eastAsia="台灣楷體" w:hAnsi="台灣楷體" w:cs="Charis SIL"/>
          </w:rPr>
          <w:delText>望山到這馬猶未來</w:delText>
        </w:r>
      </w:del>
      <w:ins w:id="2005" w:author="user" w:date="2015-03-13T21:47:00Z">
        <w:r w:rsidR="0072104C" w:rsidRPr="00CE779A">
          <w:rPr>
            <w:rFonts w:ascii="台灣楷體" w:eastAsia="台灣楷體" w:hAnsi="台灣楷體" w:cs="Charis SIL"/>
          </w:rPr>
          <w:t>望山到這馬猶未到位</w:t>
        </w:r>
      </w:ins>
      <w:r w:rsidRPr="00CE779A">
        <w:rPr>
          <w:rFonts w:ascii="台灣楷體" w:eastAsia="台灣楷體" w:hAnsi="台灣楷體" w:cs="Charis SIL"/>
        </w:rPr>
        <w:t>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i</w:t>
      </w:r>
      <w:del w:id="2006" w:author="user" w:date="2015-03-13T21:47:00Z">
        <w:r w:rsidRPr="00CE779A" w:rsidDel="0072104C">
          <w:rPr>
            <w:rFonts w:ascii="台灣楷體" w:eastAsia="台灣楷體" w:hAnsi="台灣楷體" w:cs="Charis SIL"/>
          </w:rPr>
          <w:delText>將</w:delText>
        </w:r>
      </w:del>
      <w:ins w:id="2007" w:author="user" w:date="2015-03-13T21:47:00Z">
        <w:r w:rsidR="0072104C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布鞋擲向岸頂，</w:t>
      </w:r>
      <w:ins w:id="2008" w:author="user" w:date="2015-03-13T21:47:00Z">
        <w:r w:rsidR="0072104C" w:rsidRPr="00CE779A">
          <w:rPr>
            <w:rFonts w:ascii="台灣楷體" w:eastAsia="台灣楷體" w:hAnsi="台灣楷體" w:cs="Charis SIL"/>
          </w:rPr>
          <w:t>頭</w:t>
        </w:r>
      </w:ins>
      <w:del w:id="2009" w:author="user" w:date="2015-03-13T21:47:00Z">
        <w:r w:rsidRPr="00CE779A" w:rsidDel="0072104C">
          <w:rPr>
            <w:rFonts w:ascii="台灣楷體" w:eastAsia="台灣楷體" w:hAnsi="台灣楷體" w:cs="Charis SIL"/>
          </w:rPr>
          <w:delText>低</w:delText>
        </w:r>
      </w:del>
      <w:ins w:id="2010" w:author="user" w:date="2015-03-13T21:47:00Z">
        <w:r w:rsidR="0072104C" w:rsidRPr="00CE779A">
          <w:rPr>
            <w:rFonts w:ascii="台灣楷體" w:eastAsia="台灣楷體" w:hAnsi="台灣楷體" w:cs="Charis SIL"/>
          </w:rPr>
          <w:t>犁犁，</w:t>
        </w:r>
      </w:ins>
      <w:ins w:id="2011" w:author="user" w:date="2015-03-13T21:48:00Z">
        <w:r w:rsidR="0072104C" w:rsidRPr="00CE779A">
          <w:rPr>
            <w:rFonts w:ascii="台灣楷體" w:eastAsia="台灣楷體" w:hAnsi="台灣楷體" w:cs="Charis SIL"/>
          </w:rPr>
          <w:t>撆</w:t>
        </w:r>
      </w:ins>
      <w:del w:id="2012" w:author="user" w:date="2015-03-13T21:47:00Z">
        <w:r w:rsidRPr="00CE779A" w:rsidDel="0072104C">
          <w:rPr>
            <w:rFonts w:ascii="台灣楷體" w:eastAsia="台灣楷體" w:hAnsi="台灣楷體" w:cs="Charis SIL"/>
          </w:rPr>
          <w:delText>頭</w:delText>
        </w:r>
      </w:del>
      <w:del w:id="2013" w:author="user" w:date="2015-03-13T21:48:00Z">
        <w:r w:rsidRPr="00CE779A" w:rsidDel="0072104C">
          <w:rPr>
            <w:rFonts w:ascii="台灣楷體" w:eastAsia="台灣楷體" w:hAnsi="台灣楷體" w:cs="Charis SIL"/>
          </w:rPr>
          <w:delText>共</w:delText>
        </w:r>
      </w:del>
      <w:r w:rsidRPr="00CE779A">
        <w:rPr>
          <w:rFonts w:ascii="台灣楷體" w:eastAsia="台灣楷體" w:hAnsi="台灣楷體" w:cs="Charis SIL"/>
        </w:rPr>
        <w:t>褲跤</w:t>
      </w:r>
      <w:del w:id="2014" w:author="user" w:date="2015-03-13T21:47:00Z">
        <w:r w:rsidRPr="00CE779A" w:rsidDel="0072104C">
          <w:rPr>
            <w:rFonts w:ascii="台灣楷體" w:eastAsia="台灣楷體" w:hAnsi="台灣楷體" w:cs="Charis SIL"/>
          </w:rPr>
          <w:delText>捲起來</w:delText>
        </w:r>
      </w:del>
      <w:r w:rsidRPr="00CE779A">
        <w:rPr>
          <w:rFonts w:ascii="台灣楷體" w:eastAsia="台灣楷體" w:hAnsi="台灣楷體" w:cs="Charis SIL"/>
        </w:rPr>
        <w:t>，向前一步，踏入去水底。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i向腰用手捧</w:t>
      </w:r>
      <w:del w:id="2015" w:author="user" w:date="2015-03-13T21:48:00Z">
        <w:r w:rsidRPr="00CE779A" w:rsidDel="0072104C">
          <w:rPr>
            <w:rFonts w:ascii="台灣楷體" w:eastAsia="台灣楷體" w:hAnsi="台灣楷體" w:cs="Charis SIL"/>
          </w:rPr>
          <w:delText>起</w:delText>
        </w:r>
      </w:del>
      <w:del w:id="2016" w:author="user" w:date="2015-03-13T21:49:00Z">
        <w:r w:rsidRPr="00CE779A" w:rsidDel="0072104C">
          <w:rPr>
            <w:rFonts w:ascii="台灣楷體" w:eastAsia="台灣楷體" w:hAnsi="台灣楷體" w:cs="Charis SIL"/>
          </w:rPr>
          <w:delText>一</w:delText>
        </w:r>
      </w:del>
      <w:del w:id="2017" w:author="user" w:date="2015-03-13T21:48:00Z">
        <w:r w:rsidRPr="00CE779A" w:rsidDel="0072104C">
          <w:rPr>
            <w:rFonts w:ascii="台灣楷體" w:eastAsia="台灣楷體" w:hAnsi="台灣楷體" w:cs="Charis SIL"/>
          </w:rPr>
          <w:delText>掌</w:delText>
        </w:r>
      </w:del>
      <w:r w:rsidRPr="00CE779A">
        <w:rPr>
          <w:rFonts w:ascii="台灣楷體" w:eastAsia="台灣楷體" w:hAnsi="台灣楷體" w:cs="Charis SIL"/>
        </w:rPr>
        <w:t>水</w:t>
      </w:r>
      <w:del w:id="2018" w:author="user" w:date="2015-03-13T21:49:00Z">
        <w:r w:rsidRPr="00CE779A" w:rsidDel="0072104C">
          <w:rPr>
            <w:rFonts w:ascii="台灣楷體" w:eastAsia="台灣楷體" w:hAnsi="台灣楷體" w:cs="Charis SIL"/>
          </w:rPr>
          <w:delText>，對</w:delText>
        </w:r>
      </w:del>
      <w:ins w:id="2019" w:author="user" w:date="2015-03-13T21:49:00Z">
        <w:r w:rsidR="0072104C" w:rsidRPr="00CE779A">
          <w:rPr>
            <w:rFonts w:ascii="台灣楷體" w:eastAsia="台灣楷體" w:hAnsi="台灣楷體" w:cs="Charis SIL"/>
          </w:rPr>
          <w:t>起來</w:t>
        </w:r>
      </w:ins>
      <w:del w:id="2020" w:author="user" w:date="2015-03-13T21:49:00Z">
        <w:r w:rsidRPr="00CE779A" w:rsidDel="0072104C">
          <w:rPr>
            <w:rFonts w:ascii="台灣楷體" w:eastAsia="台灣楷體" w:hAnsi="台灣楷體" w:cs="Charis SIL"/>
          </w:rPr>
          <w:delText>面</w:delText>
        </w:r>
      </w:del>
      <w:r w:rsidRPr="00CE779A">
        <w:rPr>
          <w:rFonts w:ascii="台灣楷體" w:eastAsia="台灣楷體" w:hAnsi="台灣楷體" w:cs="Charis SIL"/>
        </w:rPr>
        <w:t>抹</w:t>
      </w:r>
      <w:ins w:id="2021" w:author="user" w:date="2015-03-13T21:49:00Z">
        <w:r w:rsidR="0072104C" w:rsidRPr="00CE779A">
          <w:rPr>
            <w:rFonts w:ascii="台灣楷體" w:eastAsia="台灣楷體" w:hAnsi="台灣楷體" w:cs="Charis SIL"/>
          </w:rPr>
          <w:t>面</w:t>
        </w:r>
      </w:ins>
      <w:del w:id="2022" w:author="user" w:date="2015-03-13T21:49:00Z">
        <w:r w:rsidRPr="00CE779A" w:rsidDel="0072104C">
          <w:rPr>
            <w:rFonts w:ascii="台灣楷體" w:eastAsia="台灣楷體" w:hAnsi="台灣楷體" w:cs="Charis SIL"/>
          </w:rPr>
          <w:delText>去</w:delText>
        </w:r>
      </w:del>
      <w:r w:rsidRPr="00CE779A">
        <w:rPr>
          <w:rFonts w:ascii="台灣楷體" w:eastAsia="台灣楷體" w:hAnsi="台灣楷體" w:cs="Charis SIL"/>
        </w:rPr>
        <w:t>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逐家攏講用海水抹面，面皮會變粗變皺，會無好看，毋過素面毋驚遮，i定定按呢抹面，i愛用海水抹面。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I伸出舌，舐脣邊</w:t>
      </w:r>
      <w:ins w:id="2023" w:author="user" w:date="2015-03-13T21:49:00Z">
        <w:r w:rsidR="0072104C" w:rsidRPr="00CE779A">
          <w:rPr>
            <w:rFonts w:ascii="台灣楷體" w:eastAsia="台灣楷體" w:hAnsi="台灣楷體" w:cs="Charis SIL"/>
          </w:rPr>
          <w:t>的</w:t>
        </w:r>
      </w:ins>
      <w:r w:rsidRPr="00CE779A">
        <w:rPr>
          <w:rFonts w:ascii="台灣楷體" w:eastAsia="台灣楷體" w:hAnsi="台灣楷體" w:cs="Charis SIL"/>
        </w:rPr>
        <w:t>海水。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水是鹹--ê──海水永遠是鹹--ê。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(p.68)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──阿爸的目屎嘛是鹹--ê，</w:t>
      </w:r>
      <w:ins w:id="2024" w:author="user" w:date="2015-03-21T23:42:00Z">
        <w:r w:rsidR="006E0C99" w:rsidRPr="00CE779A">
          <w:rPr>
            <w:rFonts w:ascii="台灣楷體" w:eastAsia="台灣楷體" w:hAnsi="台灣楷體" w:cs="Charis SIL"/>
          </w:rPr>
          <w:t>下暗</w:t>
        </w:r>
      </w:ins>
      <w:r w:rsidRPr="00CE779A">
        <w:rPr>
          <w:rFonts w:ascii="台灣楷體" w:eastAsia="台灣楷體" w:hAnsi="台灣楷體" w:cs="Charis SIL"/>
        </w:rPr>
        <w:t>i</w:t>
      </w:r>
      <w:del w:id="2025" w:author="user" w:date="2015-03-15T19:08:00Z">
        <w:r w:rsidRPr="00CE779A" w:rsidDel="00323BCE">
          <w:rPr>
            <w:rFonts w:ascii="台灣楷體" w:eastAsia="台灣楷體" w:hAnsi="台灣楷體" w:cs="Charis SIL"/>
          </w:rPr>
          <w:delText>今暗</w:delText>
        </w:r>
      </w:del>
      <w:r w:rsidRPr="00CE779A">
        <w:rPr>
          <w:rFonts w:ascii="台灣楷體" w:eastAsia="台灣楷體" w:hAnsi="台灣楷體" w:cs="Charis SIL"/>
        </w:rPr>
        <w:t>佇佗</w:t>
      </w:r>
      <w:ins w:id="2026" w:author="user" w:date="2015-03-13T21:50:00Z">
        <w:r w:rsidR="0072104C" w:rsidRPr="00CE779A">
          <w:rPr>
            <w:rFonts w:ascii="台灣楷體" w:eastAsia="台灣楷體" w:hAnsi="台灣楷體" w:cs="Charis SIL"/>
          </w:rPr>
          <w:t>咧</w:t>
        </w:r>
      </w:ins>
      <w:r w:rsidRPr="00CE779A">
        <w:rPr>
          <w:rFonts w:ascii="台灣楷體" w:eastAsia="台灣楷體" w:hAnsi="台灣楷體" w:cs="Charis SIL"/>
        </w:rPr>
        <w:t>賞月</w:t>
      </w:r>
      <w:del w:id="2027" w:author="user" w:date="2015-03-13T21:50:00Z">
        <w:r w:rsidRPr="00CE779A" w:rsidDel="0072104C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？這海水內有偌濟滴阿爸的目屎</w:t>
      </w:r>
      <w:del w:id="2028" w:author="user" w:date="2015-03-13T21:50:00Z">
        <w:r w:rsidRPr="00CE779A" w:rsidDel="0072104C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？這</w:t>
      </w:r>
      <w:del w:id="2029" w:author="user" w:date="2015-03-20T23:34:00Z">
        <w:r w:rsidRPr="00CE779A" w:rsidDel="00FA0189">
          <w:rPr>
            <w:rFonts w:ascii="台灣楷體" w:eastAsia="台灣楷體" w:hAnsi="台灣楷體" w:cs="Charis SIL"/>
          </w:rPr>
          <w:delText>水中</w:delText>
        </w:r>
      </w:del>
      <w:ins w:id="2030" w:author="user" w:date="2015-03-20T23:34:00Z">
        <w:r w:rsidR="00FA0189" w:rsidRPr="00CE779A">
          <w:rPr>
            <w:rFonts w:ascii="台灣楷體" w:eastAsia="台灣楷體" w:hAnsi="台灣楷體" w:cs="Charis SIL"/>
          </w:rPr>
          <w:t>水裡</w:t>
        </w:r>
      </w:ins>
      <w:r w:rsidRPr="00CE779A">
        <w:rPr>
          <w:rFonts w:ascii="台灣楷體" w:eastAsia="台灣楷體" w:hAnsi="台灣楷體" w:cs="Charis SIL"/>
        </w:rPr>
        <w:t>的鹹味有偌濟是阿爸的目屎滲成--ê</w:t>
      </w:r>
      <w:del w:id="2031" w:author="user" w:date="2015-03-13T21:50:00Z">
        <w:r w:rsidRPr="00CE779A" w:rsidDel="0072104C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？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阿母佇這中秋佳節，無去想唐山的阿爸，竟然佮順風咧談日本的舵公伯！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阿母完全</w:t>
      </w:r>
      <w:del w:id="2032" w:author="user" w:date="2015-03-13T21:54:00Z">
        <w:r w:rsidRPr="00CE779A" w:rsidDel="00EA7BD8">
          <w:rPr>
            <w:rFonts w:ascii="台灣楷體" w:eastAsia="台灣楷體" w:hAnsi="台灣楷體" w:cs="Charis SIL"/>
          </w:rPr>
          <w:delText>袂記持</w:delText>
        </w:r>
      </w:del>
      <w:ins w:id="2033" w:author="user" w:date="2015-03-13T21:54:00Z">
        <w:r w:rsidR="00EA7BD8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唐山的阿爸</w:t>
      </w:r>
      <w:ins w:id="2034" w:author="user" w:date="2015-03-13T21:54:00Z">
        <w:r w:rsidR="00EA7BD8" w:rsidRPr="00CE779A">
          <w:rPr>
            <w:rFonts w:ascii="台灣楷體" w:eastAsia="台灣楷體" w:hAnsi="台灣楷體" w:cs="Charis SIL"/>
          </w:rPr>
          <w:t>放袂記得</w:t>
        </w:r>
      </w:ins>
      <w:r w:rsidRPr="00CE779A">
        <w:rPr>
          <w:rFonts w:ascii="台灣楷體" w:eastAsia="台灣楷體" w:hAnsi="台灣楷體" w:cs="Charis SIL"/>
        </w:rPr>
        <w:t>矣──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自赤山</w:t>
      </w:r>
      <w:del w:id="2035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2036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r w:rsidRPr="00CE779A">
        <w:rPr>
          <w:rFonts w:ascii="台灣楷體" w:eastAsia="台灣楷體" w:hAnsi="台灣楷體" w:cs="Charis SIL"/>
        </w:rPr>
        <w:t>轉來</w:t>
      </w:r>
      <w:del w:id="2037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2038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，素面搬離開永康，前往安平監國府，監國夫人</w:t>
      </w:r>
      <w:ins w:id="2039" w:author="user" w:date="2015-03-13T21:55:00Z">
        <w:r w:rsidR="00EA7BD8" w:rsidRPr="00CE779A">
          <w:rPr>
            <w:rFonts w:ascii="台灣楷體" w:eastAsia="台灣楷體" w:hAnsi="台灣楷體" w:cs="Charis SIL"/>
          </w:rPr>
          <w:t>允</w:t>
        </w:r>
      </w:ins>
      <w:r w:rsidRPr="00CE779A">
        <w:rPr>
          <w:rFonts w:ascii="台灣楷體" w:eastAsia="台灣楷體" w:hAnsi="台灣楷體" w:cs="Charis SIL"/>
        </w:rPr>
        <w:t>准i轉去厝</w:t>
      </w:r>
      <w:ins w:id="2040" w:author="user" w:date="2015-03-13T21:55:00Z">
        <w:r w:rsidR="00EA7BD8" w:rsidRPr="00CE779A">
          <w:rPr>
            <w:rFonts w:ascii="台灣楷體" w:eastAsia="台灣楷體" w:hAnsi="台灣楷體" w:cs="Charis SIL"/>
          </w:rPr>
          <w:t>裡</w:t>
        </w:r>
      </w:ins>
      <w:r w:rsidRPr="00CE779A">
        <w:rPr>
          <w:rFonts w:ascii="台灣楷體" w:eastAsia="台灣楷體" w:hAnsi="台灣楷體" w:cs="Charis SIL"/>
        </w:rPr>
        <w:t>小蹛，予i今仔日中秋暗時才轉府去。i本底想欲</w:t>
      </w:r>
      <w:del w:id="2041" w:author="user" w:date="2015-03-20T23:49:00Z">
        <w:r w:rsidRPr="00CE779A" w:rsidDel="00501DFA">
          <w:rPr>
            <w:rFonts w:ascii="台灣楷體" w:eastAsia="台灣楷體" w:hAnsi="台灣楷體" w:cs="Charis SIL"/>
          </w:rPr>
          <w:delText>好好</w:delText>
        </w:r>
      </w:del>
      <w:ins w:id="2042" w:author="user" w:date="2015-03-20T23:49:00Z">
        <w:r w:rsidR="00501DFA" w:rsidRPr="00CE779A">
          <w:rPr>
            <w:rFonts w:ascii="台灣楷體" w:eastAsia="台灣楷體" w:hAnsi="台灣楷體" w:cs="Charis SIL"/>
          </w:rPr>
          <w:t>好禮仔</w:t>
        </w:r>
      </w:ins>
      <w:r w:rsidRPr="00CE779A">
        <w:rPr>
          <w:rFonts w:ascii="台灣楷體" w:eastAsia="台灣楷體" w:hAnsi="台灣楷體" w:cs="Charis SIL"/>
        </w:rPr>
        <w:t>仔佇厝內歇睏，</w:t>
      </w:r>
      <w:ins w:id="2043" w:author="user" w:date="2015-03-13T21:55:00Z">
        <w:r w:rsidR="00EA7BD8" w:rsidRPr="00CE779A">
          <w:rPr>
            <w:rFonts w:ascii="台灣楷體" w:eastAsia="台灣楷體" w:hAnsi="台灣楷體" w:cs="Charis SIL"/>
          </w:rPr>
          <w:t>無奈</w:t>
        </w:r>
      </w:ins>
      <w:r w:rsidRPr="00CE779A">
        <w:rPr>
          <w:rFonts w:ascii="台灣楷體" w:eastAsia="台灣楷體" w:hAnsi="台灣楷體" w:cs="Charis SIL"/>
        </w:rPr>
        <w:t>逐工</w:t>
      </w:r>
      <w:del w:id="2044" w:author="user" w:date="2015-03-13T21:55:00Z">
        <w:r w:rsidRPr="00CE779A" w:rsidDel="00EA7BD8">
          <w:rPr>
            <w:rFonts w:ascii="台灣楷體" w:eastAsia="台灣楷體" w:hAnsi="台灣楷體" w:cs="Charis SIL"/>
          </w:rPr>
          <w:delText>煞</w:delText>
        </w:r>
      </w:del>
      <w:r w:rsidRPr="00CE779A">
        <w:rPr>
          <w:rFonts w:ascii="台灣楷體" w:eastAsia="台灣楷體" w:hAnsi="台灣楷體" w:cs="Charis SIL"/>
        </w:rPr>
        <w:t>聽許姑</w:t>
      </w:r>
      <w:del w:id="2045" w:author="user" w:date="2015-03-13T21:55:00Z">
        <w:r w:rsidRPr="00CE779A" w:rsidDel="00EA7BD8">
          <w:rPr>
            <w:rFonts w:ascii="台灣楷體" w:eastAsia="台灣楷體" w:hAnsi="台灣楷體" w:cs="Charis SIL"/>
          </w:rPr>
          <w:delText>誠濟</w:delText>
        </w:r>
      </w:del>
      <w:r w:rsidRPr="00CE779A">
        <w:rPr>
          <w:rFonts w:ascii="台灣楷體" w:eastAsia="台灣楷體" w:hAnsi="台灣楷體" w:cs="Charis SIL"/>
        </w:rPr>
        <w:t>閒仔話</w:t>
      </w:r>
      <w:ins w:id="2046" w:author="user" w:date="2015-03-13T21:55:00Z">
        <w:r w:rsidR="00EA7BD8" w:rsidRPr="00CE779A">
          <w:rPr>
            <w:rFonts w:ascii="台灣楷體" w:eastAsia="台灣楷體" w:hAnsi="台灣楷體" w:cs="Charis SIL"/>
          </w:rPr>
          <w:t>了了</w:t>
        </w:r>
      </w:ins>
      <w:r w:rsidRPr="00CE779A">
        <w:rPr>
          <w:rFonts w:ascii="台灣楷體" w:eastAsia="台灣楷體" w:hAnsi="台灣楷體" w:cs="Charis SIL"/>
        </w:rPr>
        <w:t>，i心神</w:t>
      </w:r>
      <w:del w:id="2047" w:author="user" w:date="2015-03-13T21:54:00Z">
        <w:r w:rsidRPr="00CE779A" w:rsidDel="00EA7BD8">
          <w:rPr>
            <w:rFonts w:ascii="台灣楷體" w:eastAsia="台灣楷體" w:hAnsi="台灣楷體" w:cs="Charis SIL"/>
          </w:rPr>
          <w:delText>袂</w:delText>
        </w:r>
      </w:del>
      <w:ins w:id="2048" w:author="user" w:date="2015-03-13T21:54:00Z">
        <w:r w:rsidR="00EA7BD8" w:rsidRPr="00CE779A">
          <w:rPr>
            <w:rFonts w:ascii="台灣楷體" w:eastAsia="台灣楷體" w:hAnsi="台灣楷體" w:cs="Charis SIL"/>
          </w:rPr>
          <w:t>不</w:t>
        </w:r>
      </w:ins>
      <w:r w:rsidRPr="00CE779A">
        <w:rPr>
          <w:rFonts w:ascii="台灣楷體" w:eastAsia="台灣楷體" w:hAnsi="台灣楷體" w:cs="Charis SIL"/>
        </w:rPr>
        <w:t>寧，</w:t>
      </w:r>
      <w:del w:id="2049" w:author="user" w:date="2015-03-13T12:16:00Z">
        <w:r w:rsidRPr="00CE779A" w:rsidDel="009C5072">
          <w:rPr>
            <w:rFonts w:ascii="台灣楷體" w:eastAsia="台灣楷體" w:hAnsi="台灣楷體" w:cs="Charis SIL"/>
          </w:rPr>
          <w:delText>那會</w:delText>
        </w:r>
      </w:del>
      <w:ins w:id="2050" w:author="user" w:date="2015-03-13T21:56:00Z">
        <w:r w:rsidR="00EA7BD8" w:rsidRPr="00CE779A">
          <w:rPr>
            <w:rFonts w:ascii="台灣楷體" w:eastAsia="台灣楷體" w:hAnsi="台灣楷體" w:cs="Charis SIL"/>
          </w:rPr>
          <w:t>無法度</w:t>
        </w:r>
      </w:ins>
      <w:del w:id="2051" w:author="user" w:date="2015-03-13T21:56:00Z">
        <w:r w:rsidRPr="00CE779A" w:rsidDel="00EA7BD8">
          <w:rPr>
            <w:rFonts w:ascii="台灣楷體" w:eastAsia="台灣楷體" w:hAnsi="台灣楷體" w:cs="Charis SIL"/>
          </w:rPr>
          <w:delText>使</w:delText>
        </w:r>
      </w:del>
      <w:r w:rsidRPr="00CE779A">
        <w:rPr>
          <w:rFonts w:ascii="台灣楷體" w:eastAsia="台灣楷體" w:hAnsi="台灣楷體" w:cs="Charis SIL"/>
        </w:rPr>
        <w:t>歇睏</w:t>
      </w:r>
      <w:del w:id="2052" w:author="user" w:date="2015-03-13T21:56:00Z">
        <w:r w:rsidRPr="00CE779A" w:rsidDel="00EA7BD8">
          <w:rPr>
            <w:rFonts w:ascii="台灣楷體" w:eastAsia="台灣楷體" w:hAnsi="台灣楷體" w:cs="Charis SIL"/>
          </w:rPr>
          <w:delText>？</w:delText>
        </w:r>
      </w:del>
      <w:ins w:id="2053" w:author="user" w:date="2015-03-13T21:56:00Z">
        <w:r w:rsidR="00EA7BD8" w:rsidRPr="00CE779A">
          <w:rPr>
            <w:rFonts w:ascii="台灣楷體" w:eastAsia="台灣楷體" w:hAnsi="台灣楷體" w:cs="Charis SIL"/>
          </w:rPr>
          <w:t>。</w:t>
        </w:r>
      </w:ins>
      <w:r w:rsidRPr="00CE779A">
        <w:rPr>
          <w:rFonts w:ascii="台灣楷體" w:eastAsia="台灣楷體" w:hAnsi="台灣楷體" w:cs="Charis SIL"/>
        </w:rPr>
        <w:t>許姑知影素面佮望山佇赤山</w:t>
      </w:r>
      <w:del w:id="2054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2055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del w:id="2056" w:author="user" w:date="2015-03-20T23:48:00Z">
        <w:r w:rsidRPr="00CE779A" w:rsidDel="00501DFA">
          <w:rPr>
            <w:rFonts w:ascii="台灣楷體" w:eastAsia="台灣楷體" w:hAnsi="台灣楷體" w:cs="Charis SIL"/>
          </w:rPr>
          <w:delText>日夜</w:delText>
        </w:r>
      </w:del>
      <w:ins w:id="2057" w:author="user" w:date="2015-03-20T23:48:00Z">
        <w:r w:rsidR="00501DFA" w:rsidRPr="00CE779A">
          <w:rPr>
            <w:rFonts w:ascii="台灣楷體" w:eastAsia="台灣楷體" w:hAnsi="台灣楷體" w:cs="Charis SIL"/>
          </w:rPr>
          <w:t>暝日</w:t>
        </w:r>
      </w:ins>
      <w:r w:rsidRPr="00CE779A">
        <w:rPr>
          <w:rFonts w:ascii="台灣楷體" w:eastAsia="台灣楷體" w:hAnsi="台灣楷體" w:cs="Charis SIL"/>
        </w:rPr>
        <w:t>見面，心內誠無歡喜，好佳哉素面無</w:t>
      </w:r>
      <w:del w:id="2058" w:author="user" w:date="2015-03-21T22:53:00Z">
        <w:r w:rsidRPr="00CE779A" w:rsidDel="006E0C99">
          <w:rPr>
            <w:rFonts w:ascii="台灣楷體" w:eastAsia="台灣楷體" w:hAnsi="台灣楷體" w:cs="Charis SIL"/>
          </w:rPr>
          <w:delText>將in</w:delText>
        </w:r>
      </w:del>
      <w:ins w:id="2059" w:author="user" w:date="2015-03-21T22:53:00Z">
        <w:r w:rsidR="006E0C99" w:rsidRPr="00CE779A">
          <w:rPr>
            <w:rFonts w:ascii="台灣楷體" w:eastAsia="台灣楷體" w:hAnsi="台灣楷體" w:cs="Charis SIL"/>
          </w:rPr>
          <w:t>共in</w:t>
        </w:r>
      </w:ins>
      <w:r w:rsidRPr="00CE779A">
        <w:rPr>
          <w:rFonts w:ascii="台灣楷體" w:eastAsia="台灣楷體" w:hAnsi="台灣楷體" w:cs="Charis SIL"/>
        </w:rPr>
        <w:t>大潭夜遊的代誌講出來，無</w:t>
      </w:r>
      <w:ins w:id="2060" w:author="user" w:date="2015-03-13T21:56:00Z">
        <w:r w:rsidR="00EA7BD8" w:rsidRPr="00CE779A">
          <w:rPr>
            <w:rFonts w:ascii="台灣楷體" w:eastAsia="台灣楷體" w:hAnsi="台灣楷體" w:cs="Charis SIL"/>
          </w:rPr>
          <w:t>，</w:t>
        </w:r>
      </w:ins>
      <w:r w:rsidRPr="00CE779A">
        <w:rPr>
          <w:rFonts w:ascii="台灣楷體" w:eastAsia="台灣楷體" w:hAnsi="台灣楷體" w:cs="Charis SIL"/>
        </w:rPr>
        <w:t>許姑</w:t>
      </w:r>
      <w:del w:id="2061" w:author="user" w:date="2015-03-13T21:56:00Z">
        <w:r w:rsidRPr="00CE779A" w:rsidDel="00EA7BD8">
          <w:rPr>
            <w:rFonts w:ascii="台灣楷體" w:eastAsia="台灣楷體" w:hAnsi="台灣楷體" w:cs="Charis SIL"/>
          </w:rPr>
          <w:delText>閣</w:delText>
        </w:r>
      </w:del>
      <w:r w:rsidRPr="00CE779A">
        <w:rPr>
          <w:rFonts w:ascii="台灣楷體" w:eastAsia="台灣楷體" w:hAnsi="台灣楷體" w:cs="Charis SIL"/>
        </w:rPr>
        <w:t>毋知影欲按怎責備咧？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望山這幾工攏無</w:t>
      </w:r>
      <w:del w:id="2062" w:author="user" w:date="2015-03-13T21:50:00Z">
        <w:r w:rsidRPr="00CE779A" w:rsidDel="0072104C">
          <w:rPr>
            <w:rFonts w:ascii="台灣楷體" w:eastAsia="台灣楷體" w:hAnsi="台灣楷體" w:cs="Charis SIL"/>
          </w:rPr>
          <w:delText>到厝內去</w:delText>
        </w:r>
      </w:del>
      <w:ins w:id="2063" w:author="user" w:date="2015-03-13T21:50:00Z">
        <w:r w:rsidR="0072104C" w:rsidRPr="00CE779A">
          <w:rPr>
            <w:rFonts w:ascii="台灣楷體" w:eastAsia="台灣楷體" w:hAnsi="台灣楷體" w:cs="Charis SIL"/>
          </w:rPr>
          <w:t>踏</w:t>
        </w:r>
      </w:ins>
      <w:ins w:id="2064" w:author="user" w:date="2015-03-13T21:51:00Z">
        <w:r w:rsidR="0072104C" w:rsidRPr="00CE779A">
          <w:rPr>
            <w:rFonts w:ascii="台灣楷體" w:eastAsia="台灣楷體" w:hAnsi="台灣楷體" w:cs="Charis SIL"/>
          </w:rPr>
          <w:t>跤</w:t>
        </w:r>
      </w:ins>
      <w:ins w:id="2065" w:author="user" w:date="2015-03-13T21:50:00Z">
        <w:r w:rsidR="0072104C" w:rsidRPr="00CE779A">
          <w:rPr>
            <w:rFonts w:ascii="台灣楷體" w:eastAsia="台灣楷體" w:hAnsi="台灣楷體" w:cs="Charis SIL"/>
          </w:rPr>
          <w:t>到</w:t>
        </w:r>
      </w:ins>
      <w:r w:rsidRPr="00CE779A">
        <w:rPr>
          <w:rFonts w:ascii="台灣楷體" w:eastAsia="台灣楷體" w:hAnsi="台灣楷體" w:cs="Charis SIL"/>
        </w:rPr>
        <w:t>，逐家相約中秋暝佇遮見面，</w:t>
      </w:r>
      <w:del w:id="2066" w:author="user" w:date="2015-03-13T12:16:00Z">
        <w:r w:rsidRPr="00CE779A" w:rsidDel="009C5072">
          <w:rPr>
            <w:rFonts w:ascii="台灣楷體" w:eastAsia="台灣楷體" w:hAnsi="台灣楷體" w:cs="Charis SIL"/>
          </w:rPr>
          <w:delText>那會</w:delText>
        </w:r>
      </w:del>
      <w:ins w:id="2067" w:author="user" w:date="2015-03-13T12:16:00Z">
        <w:r w:rsidR="009C5072" w:rsidRPr="00CE779A">
          <w:rPr>
            <w:rFonts w:ascii="台灣楷體" w:eastAsia="台灣楷體" w:hAnsi="台灣楷體" w:cs="Charis SIL"/>
          </w:rPr>
          <w:t>哪會</w:t>
        </w:r>
      </w:ins>
      <w:r w:rsidRPr="00CE779A">
        <w:rPr>
          <w:rFonts w:ascii="台灣楷體" w:eastAsia="台灣楷體" w:hAnsi="台灣楷體" w:cs="Charis SIL"/>
        </w:rPr>
        <w:t>猶</w:t>
      </w:r>
      <w:del w:id="2068" w:author="user" w:date="2015-03-13T21:50:00Z">
        <w:r w:rsidRPr="00CE779A" w:rsidDel="0072104C">
          <w:rPr>
            <w:rFonts w:ascii="台灣楷體" w:eastAsia="台灣楷體" w:hAnsi="台灣楷體" w:cs="Charis SIL"/>
          </w:rPr>
          <w:delText>未來</w:delText>
        </w:r>
      </w:del>
      <w:ins w:id="2069" w:author="user" w:date="2015-03-13T21:50:00Z">
        <w:r w:rsidR="0072104C" w:rsidRPr="00CE779A">
          <w:rPr>
            <w:rFonts w:ascii="台灣楷體" w:eastAsia="台灣楷體" w:hAnsi="台灣楷體" w:cs="Charis SIL"/>
          </w:rPr>
          <w:t>未到位</w:t>
        </w:r>
      </w:ins>
      <w:r w:rsidRPr="00CE779A">
        <w:rPr>
          <w:rFonts w:ascii="台灣楷體" w:eastAsia="台灣楷體" w:hAnsi="台灣楷體" w:cs="Charis SIL"/>
        </w:rPr>
        <w:t>？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素面閣</w:t>
      </w:r>
      <w:del w:id="2070" w:author="user" w:date="2015-03-13T23:27:00Z">
        <w:r w:rsidRPr="00CE779A" w:rsidDel="00E75BB4">
          <w:rPr>
            <w:rFonts w:ascii="台灣楷體" w:eastAsia="台灣楷體" w:hAnsi="台灣楷體" w:cs="Charis SIL"/>
          </w:rPr>
          <w:delText>踅身</w:delText>
        </w:r>
      </w:del>
      <w:ins w:id="2071" w:author="user" w:date="2015-03-13T23:27:00Z">
        <w:r w:rsidR="00E75BB4" w:rsidRPr="00CE779A">
          <w:rPr>
            <w:rFonts w:ascii="台灣楷體" w:eastAsia="台灣楷體" w:hAnsi="台灣楷體" w:cs="Charis SIL"/>
          </w:rPr>
          <w:t>越頭</w:t>
        </w:r>
      </w:ins>
      <w:ins w:id="2072" w:author="user" w:date="2015-03-13T21:52:00Z">
        <w:r w:rsidR="00EA7BD8" w:rsidRPr="00CE779A">
          <w:rPr>
            <w:rFonts w:ascii="台灣楷體" w:eastAsia="台灣楷體" w:hAnsi="台灣楷體" w:cs="Charis SIL"/>
          </w:rPr>
          <w:t>，掠四箍輾轉</w:t>
        </w:r>
      </w:ins>
      <w:del w:id="2073" w:author="user" w:date="2015-03-13T21:52:00Z">
        <w:r w:rsidRPr="00CE779A" w:rsidDel="00EA7BD8">
          <w:rPr>
            <w:rFonts w:ascii="台灣楷體" w:eastAsia="台灣楷體" w:hAnsi="台灣楷體" w:cs="Charis SIL"/>
          </w:rPr>
          <w:delText>左右</w:delText>
        </w:r>
      </w:del>
      <w:r w:rsidRPr="00CE779A">
        <w:rPr>
          <w:rFonts w:ascii="台灣楷體" w:eastAsia="台灣楷體" w:hAnsi="台灣楷體" w:cs="Charis SIL"/>
        </w:rPr>
        <w:t>看</w:t>
      </w:r>
      <w:del w:id="2074" w:author="user" w:date="2015-03-13T21:52:00Z">
        <w:r w:rsidRPr="00CE779A" w:rsidDel="00EA7BD8">
          <w:rPr>
            <w:rFonts w:ascii="台灣楷體" w:eastAsia="台灣楷體" w:hAnsi="台灣楷體" w:cs="Charis SIL"/>
          </w:rPr>
          <w:delText>覓</w:delText>
        </w:r>
      </w:del>
      <w:ins w:id="2075" w:author="user" w:date="2015-03-13T21:52:00Z">
        <w:r w:rsidR="00EA7BD8" w:rsidRPr="00CE779A">
          <w:rPr>
            <w:rFonts w:ascii="台灣楷體" w:eastAsia="台灣楷體" w:hAnsi="台灣楷體" w:cs="Charis SIL"/>
          </w:rPr>
          <w:t>看咧</w:t>
        </w:r>
      </w:ins>
      <w:r w:rsidRPr="00CE779A">
        <w:rPr>
          <w:rFonts w:ascii="台灣楷體" w:eastAsia="台灣楷體" w:hAnsi="台灣楷體" w:cs="Charis SIL"/>
        </w:rPr>
        <w:t>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日頭落海已經誠久，月娘升到赤崁承天府懸懸的厝頂，月光射過台江，對面的安平島一片</w:t>
      </w:r>
      <w:del w:id="2076" w:author="user" w:date="2015-03-13T21:53:00Z">
        <w:r w:rsidRPr="00CE779A" w:rsidDel="00EA7BD8">
          <w:rPr>
            <w:rFonts w:ascii="台灣楷體" w:eastAsia="台灣楷體" w:hAnsi="台灣楷體" w:cs="Charis SIL"/>
          </w:rPr>
          <w:delText>朦霧</w:delText>
        </w:r>
      </w:del>
      <w:ins w:id="2077" w:author="user" w:date="2015-03-13T21:53:00Z">
        <w:r w:rsidR="00EA7BD8" w:rsidRPr="00CE779A">
          <w:rPr>
            <w:rFonts w:ascii="台灣楷體" w:eastAsia="台灣楷體" w:hAnsi="台灣楷體" w:cs="Charis SIL"/>
          </w:rPr>
          <w:t>雺霧</w:t>
        </w:r>
      </w:ins>
      <w:r w:rsidRPr="00CE779A">
        <w:rPr>
          <w:rFonts w:ascii="台灣楷體" w:eastAsia="台灣楷體" w:hAnsi="台灣楷體" w:cs="Charis SIL"/>
        </w:rPr>
        <w:t>，隱隱約約──未來的日子愛對赤崁徙到彼安平鎮，望山敢會使做伙去咧？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閣斡頭看覓，望山對街頂彼爿走過來矣。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雖然看袂著i的面，</w:t>
      </w:r>
      <w:del w:id="2078" w:author="user" w:date="2015-03-13T22:09:00Z">
        <w:r w:rsidRPr="00CE779A" w:rsidDel="007415C8">
          <w:rPr>
            <w:rFonts w:ascii="台灣楷體" w:eastAsia="台灣楷體" w:hAnsi="台灣楷體" w:cs="Charis SIL"/>
          </w:rPr>
          <w:delText>但是</w:delText>
        </w:r>
      </w:del>
      <w:ins w:id="2079" w:author="user" w:date="2015-03-13T22:09:00Z">
        <w:r w:rsidR="007415C8" w:rsidRPr="00CE779A">
          <w:rPr>
            <w:rFonts w:ascii="台灣楷體" w:eastAsia="台灣楷體" w:hAnsi="台灣楷體" w:cs="Charis SIL"/>
          </w:rPr>
          <w:t>毋過</w:t>
        </w:r>
      </w:ins>
      <w:r w:rsidRPr="00CE779A">
        <w:rPr>
          <w:rFonts w:ascii="台灣楷體" w:eastAsia="台灣楷體" w:hAnsi="台灣楷體" w:cs="Charis SIL"/>
        </w:rPr>
        <w:t>i長長的跤腿，瘦瘦的</w:t>
      </w:r>
      <w:del w:id="2080" w:author="user" w:date="2015-03-15T19:08:00Z">
        <w:r w:rsidRPr="00CE779A" w:rsidDel="00323BCE">
          <w:rPr>
            <w:rFonts w:ascii="台灣楷體" w:eastAsia="台灣楷體" w:hAnsi="台灣楷體" w:cs="Charis SIL"/>
          </w:rPr>
          <w:delText>頭頸</w:delText>
        </w:r>
      </w:del>
      <w:ins w:id="2081" w:author="user" w:date="2015-03-15T19:08:00Z">
        <w:r w:rsidR="00323BCE" w:rsidRPr="00CE779A">
          <w:rPr>
            <w:rFonts w:ascii="台灣楷體" w:eastAsia="台灣楷體" w:hAnsi="台灣楷體" w:cs="Charis SIL"/>
          </w:rPr>
          <w:t>頷頸</w:t>
        </w:r>
      </w:ins>
      <w:r w:rsidRPr="00CE779A">
        <w:rPr>
          <w:rFonts w:ascii="台灣楷體" w:eastAsia="台灣楷體" w:hAnsi="台灣楷體" w:cs="Charis SIL"/>
        </w:rPr>
        <w:t>，只要看著身影就認會出i。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素面退步轉去共布鞋抾起來，迎</w:t>
      </w:r>
      <w:del w:id="2082" w:author="user" w:date="2015-03-20T23:40:00Z">
        <w:r w:rsidRPr="00CE779A" w:rsidDel="00FA0189">
          <w:rPr>
            <w:rFonts w:ascii="台灣楷體" w:eastAsia="台灣楷體" w:hAnsi="台灣楷體" w:cs="Charis SIL"/>
          </w:rPr>
          <w:delText>對望山</w:delText>
        </w:r>
      </w:del>
      <w:ins w:id="2083" w:author="user" w:date="2015-03-20T23:40:00Z">
        <w:r w:rsidR="00FA0189" w:rsidRPr="00CE779A">
          <w:rPr>
            <w:rFonts w:ascii="台灣楷體" w:eastAsia="台灣楷體" w:hAnsi="台灣楷體" w:cs="Charis SIL"/>
          </w:rPr>
          <w:t>共望山</w:t>
        </w:r>
      </w:ins>
      <w:r w:rsidRPr="00CE779A">
        <w:rPr>
          <w:rFonts w:ascii="台灣楷體" w:eastAsia="台灣楷體" w:hAnsi="台灣楷體" w:cs="Charis SIL"/>
        </w:rPr>
        <w:t>，埋怨問講：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2084" w:author="user" w:date="2015-03-13T12:16:00Z">
        <w:r w:rsidRPr="00CE779A" w:rsidDel="009C5072">
          <w:rPr>
            <w:rFonts w:ascii="台灣楷體" w:eastAsia="台灣楷體" w:hAnsi="台灣楷體" w:cs="Charis SIL"/>
          </w:rPr>
          <w:delText>那會</w:delText>
        </w:r>
      </w:del>
      <w:ins w:id="2085" w:author="user" w:date="2015-03-13T12:16:00Z">
        <w:r w:rsidR="009C5072" w:rsidRPr="00CE779A">
          <w:rPr>
            <w:rFonts w:ascii="台灣楷體" w:eastAsia="台灣楷體" w:hAnsi="台灣楷體" w:cs="Charis SIL"/>
          </w:rPr>
          <w:t>哪會</w:t>
        </w:r>
      </w:ins>
      <w:r w:rsidRPr="00CE779A">
        <w:rPr>
          <w:rFonts w:ascii="台灣楷體" w:eastAsia="台灣楷體" w:hAnsi="台灣楷體" w:cs="Charis SIL"/>
        </w:rPr>
        <w:t>這馬才來？」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望山共跤步停落來，伸手扶素面</w:t>
      </w:r>
      <w:del w:id="2086" w:author="user" w:date="2015-03-17T22:06:00Z">
        <w:r w:rsidRPr="00CE779A" w:rsidDel="007150E7">
          <w:rPr>
            <w:rFonts w:ascii="台灣楷體" w:eastAsia="台灣楷體" w:hAnsi="台灣楷體" w:cs="Charis SIL"/>
          </w:rPr>
          <w:delText>一下</w:delText>
        </w:r>
      </w:del>
      <w:r w:rsidRPr="00CE779A">
        <w:rPr>
          <w:rFonts w:ascii="台灣楷體" w:eastAsia="台灣楷體" w:hAnsi="台灣楷體" w:cs="Charis SIL"/>
        </w:rPr>
        <w:t>，捒i前往岸邊一个樹跤坐落來。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 xml:space="preserve">──── 9/21 </w:t>
      </w:r>
      <w:r w:rsidRPr="00CE779A">
        <w:rPr>
          <w:rFonts w:ascii="新細明體" w:eastAsia="新細明體" w:hAnsi="新細明體" w:cs="新細明體" w:hint="eastAsia"/>
          <w:b/>
          <w:bCs/>
        </w:rPr>
        <w:t> </w:t>
      </w:r>
      <w:r w:rsidRPr="00CE779A">
        <w:rPr>
          <w:rFonts w:ascii="台灣楷體" w:eastAsia="台灣楷體" w:hAnsi="台灣楷體" w:cs="台灣楷體" w:hint="eastAsia"/>
          <w:b/>
          <w:bCs/>
        </w:rPr>
        <w:t>P.69~P.73 ────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(p.69)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</w:t>
      </w:r>
      <w:ins w:id="2087" w:author="user" w:date="2015-03-15T19:09:00Z">
        <w:r w:rsidR="00323BCE" w:rsidRPr="00CE779A">
          <w:rPr>
            <w:rFonts w:ascii="台灣楷體" w:eastAsia="台灣楷體" w:hAnsi="台灣楷體" w:cs="Charis SIL"/>
          </w:rPr>
          <w:t>歇</w:t>
        </w:r>
      </w:ins>
      <w:r w:rsidRPr="00CE779A">
        <w:rPr>
          <w:rFonts w:ascii="台灣楷體" w:eastAsia="台灣楷體" w:hAnsi="台灣楷體" w:cs="Charis SIL"/>
        </w:rPr>
        <w:t>喘</w:t>
      </w:r>
      <w:del w:id="2088" w:author="user" w:date="2015-03-15T19:09:00Z">
        <w:r w:rsidRPr="00CE779A" w:rsidDel="00323BCE">
          <w:rPr>
            <w:rFonts w:ascii="台灣楷體" w:eastAsia="台灣楷體" w:hAnsi="台灣楷體" w:cs="Charis SIL"/>
          </w:rPr>
          <w:delText>過氣</w:delText>
        </w:r>
      </w:del>
      <w:ins w:id="2089" w:author="user" w:date="2015-03-15T19:09:00Z">
        <w:r w:rsidR="00323BCE" w:rsidRPr="00CE779A">
          <w:rPr>
            <w:rFonts w:ascii="台灣楷體" w:eastAsia="台灣楷體" w:hAnsi="台灣楷體" w:cs="Charis SIL"/>
          </w:rPr>
          <w:t>一下</w:t>
        </w:r>
      </w:ins>
      <w:r w:rsidRPr="00CE779A">
        <w:rPr>
          <w:rFonts w:ascii="台灣楷體" w:eastAsia="台灣楷體" w:hAnsi="台灣楷體" w:cs="Charis SIL"/>
        </w:rPr>
        <w:t>，伸出正手，提一粒柚仔予素面。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「guá去街</w:t>
      </w:r>
      <w:del w:id="2090" w:author="user" w:date="2015-03-15T19:09:00Z">
        <w:r w:rsidRPr="00CE779A" w:rsidDel="00323BCE">
          <w:rPr>
            <w:rFonts w:ascii="台灣楷體" w:eastAsia="台灣楷體" w:hAnsi="台灣楷體" w:cs="Charis SIL"/>
          </w:rPr>
          <w:delText>內</w:delText>
        </w:r>
      </w:del>
      <w:ins w:id="2091" w:author="user" w:date="2015-03-15T19:09:00Z">
        <w:r w:rsidR="00323BCE" w:rsidRPr="00CE779A">
          <w:rPr>
            <w:rFonts w:ascii="台灣楷體" w:eastAsia="台灣楷體" w:hAnsi="台灣楷體" w:cs="Charis SIL"/>
          </w:rPr>
          <w:t>仔</w:t>
        </w:r>
      </w:ins>
      <w:r w:rsidRPr="00CE779A">
        <w:rPr>
          <w:rFonts w:ascii="台灣楷體" w:eastAsia="台灣楷體" w:hAnsi="台灣楷體" w:cs="Charis SIL"/>
        </w:rPr>
        <w:t>買月餅，所以慢來──這柚仔是朋友送</w:t>
      </w:r>
      <w:del w:id="2092" w:author="user" w:date="2015-03-15T19:10:00Z">
        <w:r w:rsidRPr="00CE779A" w:rsidDel="00323BCE">
          <w:rPr>
            <w:rFonts w:ascii="台灣楷體" w:eastAsia="台灣楷體" w:hAnsi="台灣楷體" w:cs="Charis SIL"/>
          </w:rPr>
          <w:delText>予</w:delText>
        </w:r>
      </w:del>
      <w:r w:rsidRPr="00CE779A">
        <w:rPr>
          <w:rFonts w:ascii="台灣楷體" w:eastAsia="台灣楷體" w:hAnsi="台灣楷體" w:cs="Charis SIL"/>
        </w:rPr>
        <w:t>guá--ê，guá留咧</w:t>
      </w:r>
      <w:del w:id="2093" w:author="user" w:date="2015-03-21T23:42:00Z">
        <w:r w:rsidRPr="00CE779A" w:rsidDel="006E0C99">
          <w:rPr>
            <w:rFonts w:ascii="台灣楷體" w:eastAsia="台灣楷體" w:hAnsi="台灣楷體" w:cs="Charis SIL"/>
          </w:rPr>
          <w:delText>今暗</w:delText>
        </w:r>
      </w:del>
      <w:ins w:id="2094" w:author="user" w:date="2015-03-21T23:42:00Z">
        <w:r w:rsidR="006E0C99" w:rsidRPr="00CE779A">
          <w:rPr>
            <w:rFonts w:ascii="台灣楷體" w:eastAsia="台灣楷體" w:hAnsi="台灣楷體" w:cs="Charis SIL"/>
          </w:rPr>
          <w:t>下暗</w:t>
        </w:r>
      </w:ins>
      <w:r w:rsidRPr="00CE779A">
        <w:rPr>
          <w:rFonts w:ascii="台灣楷體" w:eastAsia="台灣楷體" w:hAnsi="台灣楷體" w:cs="Charis SIL"/>
        </w:rPr>
        <w:t>lán食。」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素面共柚仔接過</w:t>
      </w:r>
      <w:ins w:id="2095" w:author="user" w:date="2015-03-15T19:10:00Z">
        <w:r w:rsidR="00323BCE" w:rsidRPr="00CE779A">
          <w:rPr>
            <w:rFonts w:ascii="台灣楷體" w:eastAsia="台灣楷體" w:hAnsi="台灣楷體" w:cs="Charis SIL"/>
          </w:rPr>
          <w:t>手</w:t>
        </w:r>
      </w:ins>
      <w:r w:rsidRPr="00CE779A">
        <w:rPr>
          <w:rFonts w:ascii="台灣楷體" w:eastAsia="台灣楷體" w:hAnsi="台灣楷體" w:cs="Charis SIL"/>
        </w:rPr>
        <w:t>，望山對衫橐袋仔提出兩</w:t>
      </w:r>
      <w:del w:id="2096" w:author="user" w:date="2015-03-15T19:10:00Z">
        <w:r w:rsidRPr="00CE779A" w:rsidDel="00323BCE">
          <w:rPr>
            <w:rFonts w:ascii="台灣楷體" w:eastAsia="台灣楷體" w:hAnsi="台灣楷體" w:cs="Charis SIL"/>
          </w:rPr>
          <w:delText>个細</w:delText>
        </w:r>
      </w:del>
      <w:ins w:id="2097" w:author="user" w:date="2015-03-15T19:10:00Z">
        <w:r w:rsidR="00323BCE" w:rsidRPr="00CE779A">
          <w:rPr>
            <w:rFonts w:ascii="台灣楷體" w:eastAsia="台灣楷體" w:hAnsi="台灣楷體" w:cs="Charis SIL"/>
          </w:rPr>
          <w:t>塊</w:t>
        </w:r>
      </w:ins>
      <w:r w:rsidRPr="00CE779A">
        <w:rPr>
          <w:rFonts w:ascii="台灣楷體" w:eastAsia="台灣楷體" w:hAnsi="台灣楷體" w:cs="Charis SIL"/>
        </w:rPr>
        <w:t>月餅</w:t>
      </w:r>
      <w:del w:id="2098" w:author="user" w:date="2015-03-17T22:06:00Z">
        <w:r w:rsidRPr="00CE779A" w:rsidDel="007150E7">
          <w:rPr>
            <w:rFonts w:ascii="台灣楷體" w:eastAsia="台灣楷體" w:hAnsi="台灣楷體" w:cs="Charis SIL"/>
          </w:rPr>
          <w:delText>，攏提</w:delText>
        </w:r>
      </w:del>
      <w:r w:rsidRPr="00CE779A">
        <w:rPr>
          <w:rFonts w:ascii="台灣楷體" w:eastAsia="台灣楷體" w:hAnsi="台灣楷體" w:cs="Charis SIL"/>
        </w:rPr>
        <w:t>予素面。素面接過來</w:t>
      </w:r>
      <w:del w:id="2099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2100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，提佇鼻仔鼻一下，講：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「是荷蘭豆沙--ê，甜--ê？」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「是，lí愛食甜--ê。」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「guá佇厝內</w:t>
      </w:r>
      <w:ins w:id="2101" w:author="user" w:date="2015-03-15T19:11:00Z">
        <w:r w:rsidR="00F55CD9" w:rsidRPr="00CE779A">
          <w:rPr>
            <w:rFonts w:ascii="台灣楷體" w:eastAsia="台灣楷體" w:hAnsi="台灣楷體" w:cs="Charis SIL"/>
          </w:rPr>
          <w:t>有</w:t>
        </w:r>
      </w:ins>
      <w:r w:rsidRPr="00CE779A">
        <w:rPr>
          <w:rFonts w:ascii="台灣楷體" w:eastAsia="台灣楷體" w:hAnsi="台灣楷體" w:cs="Charis SIL"/>
        </w:rPr>
        <w:t>食半</w:t>
      </w:r>
      <w:del w:id="2102" w:author="user" w:date="2015-03-15T19:11:00Z">
        <w:r w:rsidRPr="00CE779A" w:rsidDel="00F55CD9">
          <w:rPr>
            <w:rFonts w:ascii="台灣楷體" w:eastAsia="台灣楷體" w:hAnsi="台灣楷體" w:cs="Charis SIL"/>
          </w:rPr>
          <w:delText>个</w:delText>
        </w:r>
      </w:del>
      <w:ins w:id="2103" w:author="user" w:date="2015-03-15T19:11:00Z">
        <w:r w:rsidR="00F55CD9" w:rsidRPr="00CE779A">
          <w:rPr>
            <w:rFonts w:ascii="台灣楷體" w:eastAsia="台灣楷體" w:hAnsi="台灣楷體" w:cs="Charis SIL"/>
          </w:rPr>
          <w:t>塊</w:t>
        </w:r>
      </w:ins>
      <w:ins w:id="2104" w:author="user" w:date="2015-03-15T19:12:00Z">
        <w:r w:rsidR="00F55CD9" w:rsidRPr="00CE779A">
          <w:rPr>
            <w:rFonts w:ascii="台灣楷體" w:eastAsia="台灣楷體" w:hAnsi="台灣楷體" w:cs="Charis SIL"/>
          </w:rPr>
          <w:t>矣</w:t>
        </w:r>
      </w:ins>
      <w:del w:id="2105" w:author="user" w:date="2015-03-15T19:10:00Z">
        <w:r w:rsidRPr="00CE779A" w:rsidDel="00323BCE">
          <w:rPr>
            <w:rFonts w:ascii="台灣楷體" w:eastAsia="台灣楷體" w:hAnsi="台灣楷體" w:cs="Charis SIL"/>
          </w:rPr>
          <w:delText>矣</w:delText>
        </w:r>
      </w:del>
      <w:r w:rsidRPr="00CE779A">
        <w:rPr>
          <w:rFonts w:ascii="台灣楷體" w:eastAsia="台灣楷體" w:hAnsi="台灣楷體" w:cs="Charis SIL"/>
        </w:rPr>
        <w:t>，lí食！」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「lán先</w:t>
      </w:r>
      <w:del w:id="2106" w:author="user" w:date="2015-03-15T19:12:00Z">
        <w:r w:rsidRPr="00CE779A" w:rsidDel="00F55CD9">
          <w:rPr>
            <w:rFonts w:ascii="台灣楷體" w:eastAsia="台灣楷體" w:hAnsi="台灣楷體" w:cs="Charis SIL"/>
          </w:rPr>
          <w:delText>共</w:delText>
        </w:r>
      </w:del>
      <w:ins w:id="2107" w:author="user" w:date="2015-03-15T19:12:00Z">
        <w:r w:rsidR="00F55CD9" w:rsidRPr="00CE779A">
          <w:rPr>
            <w:rFonts w:ascii="台灣楷體" w:eastAsia="台灣楷體" w:hAnsi="台灣楷體" w:cs="Charis SIL"/>
          </w:rPr>
          <w:t>提</w:t>
        </w:r>
      </w:ins>
      <w:r w:rsidRPr="00CE779A">
        <w:rPr>
          <w:rFonts w:ascii="台灣楷體" w:eastAsia="台灣楷體" w:hAnsi="台灣楷體" w:cs="Charis SIL"/>
        </w:rPr>
        <w:t>一</w:t>
      </w:r>
      <w:del w:id="2108" w:author="user" w:date="2015-03-15T19:12:00Z">
        <w:r w:rsidRPr="00CE779A" w:rsidDel="00F55CD9">
          <w:rPr>
            <w:rFonts w:ascii="台灣楷體" w:eastAsia="台灣楷體" w:hAnsi="台灣楷體" w:cs="Charis SIL"/>
          </w:rPr>
          <w:delText>个</w:delText>
        </w:r>
      </w:del>
      <w:ins w:id="2109" w:author="user" w:date="2015-03-15T19:12:00Z">
        <w:r w:rsidR="00F55CD9" w:rsidRPr="00CE779A">
          <w:rPr>
            <w:rFonts w:ascii="台灣楷體" w:eastAsia="台灣楷體" w:hAnsi="台灣楷體" w:cs="Charis SIL"/>
          </w:rPr>
          <w:t>塊來</w:t>
        </w:r>
      </w:ins>
      <w:r w:rsidRPr="00CE779A">
        <w:rPr>
          <w:rFonts w:ascii="台灣楷體" w:eastAsia="台灣楷體" w:hAnsi="台灣楷體" w:cs="Charis SIL"/>
        </w:rPr>
        <w:t>擘</w:t>
      </w:r>
      <w:del w:id="2110" w:author="user" w:date="2015-03-15T19:12:00Z">
        <w:r w:rsidRPr="00CE779A" w:rsidDel="00F55CD9">
          <w:rPr>
            <w:rFonts w:ascii="台灣楷體" w:eastAsia="台灣楷體" w:hAnsi="台灣楷體" w:cs="Charis SIL"/>
          </w:rPr>
          <w:delText>開</w:delText>
        </w:r>
      </w:del>
      <w:r w:rsidRPr="00CE779A">
        <w:rPr>
          <w:rFonts w:ascii="台灣楷體" w:eastAsia="台灣楷體" w:hAnsi="台灣楷體" w:cs="Charis SIL"/>
        </w:rPr>
        <w:t>，一人</w:t>
      </w:r>
      <w:del w:id="2111" w:author="user" w:date="2015-03-13T22:11:00Z">
        <w:r w:rsidRPr="00CE779A" w:rsidDel="007415C8">
          <w:rPr>
            <w:rFonts w:ascii="台灣楷體" w:eastAsia="台灣楷體" w:hAnsi="台灣楷體" w:cs="Charis SIL"/>
          </w:rPr>
          <w:delText>食</w:delText>
        </w:r>
      </w:del>
      <w:r w:rsidRPr="00CE779A">
        <w:rPr>
          <w:rFonts w:ascii="台灣楷體" w:eastAsia="台灣楷體" w:hAnsi="台灣楷體" w:cs="Charis SIL"/>
        </w:rPr>
        <w:t>一半，</w:t>
      </w:r>
      <w:ins w:id="2112" w:author="user" w:date="2015-03-15T19:12:00Z">
        <w:r w:rsidR="00F55CD9" w:rsidRPr="00CE779A">
          <w:rPr>
            <w:rFonts w:ascii="台灣楷體" w:eastAsia="台灣楷體" w:hAnsi="台灣楷體" w:cs="Charis SIL"/>
          </w:rPr>
          <w:t>月餅</w:t>
        </w:r>
      </w:ins>
      <w:ins w:id="2113" w:author="user" w:date="2015-03-13T22:11:00Z">
        <w:r w:rsidR="007415C8" w:rsidRPr="00CE779A">
          <w:rPr>
            <w:rFonts w:ascii="台灣楷體" w:eastAsia="台灣楷體" w:hAnsi="台灣楷體" w:cs="Charis SIL"/>
          </w:rPr>
          <w:t>先</w:t>
        </w:r>
      </w:ins>
      <w:r w:rsidRPr="00CE779A">
        <w:rPr>
          <w:rFonts w:ascii="台灣楷體" w:eastAsia="台灣楷體" w:hAnsi="台灣楷體" w:cs="Charis SIL"/>
        </w:rPr>
        <w:t>食</w:t>
      </w:r>
      <w:del w:id="2114" w:author="user" w:date="2015-03-13T22:10:00Z">
        <w:r w:rsidRPr="00CE779A" w:rsidDel="007415C8">
          <w:rPr>
            <w:rFonts w:ascii="台灣楷體" w:eastAsia="台灣楷體" w:hAnsi="台灣楷體" w:cs="Charis SIL"/>
          </w:rPr>
          <w:delText>了</w:delText>
        </w:r>
      </w:del>
      <w:del w:id="2115" w:author="user" w:date="2015-03-15T19:12:00Z">
        <w:r w:rsidRPr="00CE779A" w:rsidDel="00F55CD9">
          <w:rPr>
            <w:rFonts w:ascii="台灣楷體" w:eastAsia="台灣楷體" w:hAnsi="台灣楷體" w:cs="Charis SIL"/>
          </w:rPr>
          <w:delText>月餅</w:delText>
        </w:r>
      </w:del>
      <w:r w:rsidRPr="00CE779A">
        <w:rPr>
          <w:rFonts w:ascii="台灣楷體" w:eastAsia="台灣楷體" w:hAnsi="台灣楷體" w:cs="Charis SIL"/>
        </w:rPr>
        <w:t>，</w:t>
      </w:r>
      <w:del w:id="2116" w:author="user" w:date="2015-03-13T22:11:00Z">
        <w:r w:rsidRPr="00CE779A" w:rsidDel="007415C8">
          <w:rPr>
            <w:rFonts w:ascii="台灣楷體" w:eastAsia="台灣楷體" w:hAnsi="台灣楷體" w:cs="Charis SIL"/>
          </w:rPr>
          <w:delText>閣</w:delText>
        </w:r>
      </w:del>
      <w:ins w:id="2117" w:author="user" w:date="2015-03-13T22:11:00Z">
        <w:r w:rsidR="007415C8" w:rsidRPr="00CE779A">
          <w:rPr>
            <w:rFonts w:ascii="台灣楷體" w:eastAsia="台灣楷體" w:hAnsi="台灣楷體" w:cs="Charis SIL"/>
          </w:rPr>
          <w:t>才</w:t>
        </w:r>
      </w:ins>
      <w:ins w:id="2118" w:author="user" w:date="2015-03-15T19:12:00Z">
        <w:r w:rsidR="00F55CD9" w:rsidRPr="00CE779A">
          <w:rPr>
            <w:rFonts w:ascii="台灣楷體" w:eastAsia="台灣楷體" w:hAnsi="台灣楷體" w:cs="Charis SIL"/>
          </w:rPr>
          <w:t>koh</w:t>
        </w:r>
      </w:ins>
      <w:r w:rsidRPr="00CE779A">
        <w:rPr>
          <w:rFonts w:ascii="台灣楷體" w:eastAsia="台灣楷體" w:hAnsi="台灣楷體" w:cs="Charis SIL"/>
        </w:rPr>
        <w:t>食柚仔。」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「好。」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看著望山細喙細喙</w:t>
      </w:r>
      <w:ins w:id="2119" w:author="user" w:date="2015-03-15T19:12:00Z">
        <w:r w:rsidR="00F55CD9" w:rsidRPr="00CE779A">
          <w:rPr>
            <w:rFonts w:ascii="台灣楷體" w:eastAsia="台灣楷體" w:hAnsi="台灣楷體" w:cs="Charis SIL"/>
          </w:rPr>
          <w:t>咧</w:t>
        </w:r>
      </w:ins>
      <w:del w:id="2120" w:author="user" w:date="2015-03-13T22:11:00Z">
        <w:r w:rsidRPr="00CE779A" w:rsidDel="007415C8">
          <w:rPr>
            <w:rFonts w:ascii="台灣楷體" w:eastAsia="台灣楷體" w:hAnsi="台灣楷體" w:cs="Charis SIL"/>
          </w:rPr>
          <w:delText>的</w:delText>
        </w:r>
      </w:del>
      <w:r w:rsidRPr="00CE779A">
        <w:rPr>
          <w:rFonts w:ascii="台灣楷體" w:eastAsia="台灣楷體" w:hAnsi="台灣楷體" w:cs="Charis SIL"/>
        </w:rPr>
        <w:t>哺月餅，素面滿腹的悲傷苦悶攏化消矣。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望山無為將來拍算，嘛無為將來煩惱。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「望山，這幾工lí</w:t>
      </w:r>
      <w:del w:id="2121" w:author="user" w:date="2015-03-13T22:11:00Z">
        <w:r w:rsidRPr="00CE779A" w:rsidDel="007415C8">
          <w:rPr>
            <w:rFonts w:ascii="台灣楷體" w:eastAsia="台灣楷體" w:hAnsi="台灣楷體" w:cs="Charis SIL"/>
          </w:rPr>
          <w:delText>那</w:delText>
        </w:r>
      </w:del>
      <w:ins w:id="2122" w:author="user" w:date="2015-03-13T22:11:00Z">
        <w:r w:rsidR="007415C8" w:rsidRPr="00CE779A">
          <w:rPr>
            <w:rFonts w:ascii="台灣楷體" w:eastAsia="台灣楷體" w:hAnsi="台灣楷體" w:cs="Charis SIL"/>
          </w:rPr>
          <w:t>哪</w:t>
        </w:r>
      </w:ins>
      <w:ins w:id="2123" w:author="user" w:date="2015-03-15T19:14:00Z">
        <w:r w:rsidR="00F55CD9" w:rsidRPr="00CE779A">
          <w:rPr>
            <w:rFonts w:ascii="台灣楷體" w:eastAsia="台灣楷體" w:hAnsi="台灣楷體" w:cs="Charis SIL"/>
          </w:rPr>
          <w:t>會</w:t>
        </w:r>
      </w:ins>
      <w:r w:rsidRPr="00CE779A">
        <w:rPr>
          <w:rFonts w:ascii="台灣楷體" w:eastAsia="台灣楷體" w:hAnsi="台灣楷體" w:cs="Charis SIL"/>
        </w:rPr>
        <w:t>無</w:t>
      </w:r>
      <w:ins w:id="2124" w:author="user" w:date="2015-03-15T19:14:00Z">
        <w:r w:rsidR="00F55CD9" w:rsidRPr="00CE779A">
          <w:rPr>
            <w:rFonts w:ascii="台灣楷體" w:eastAsia="台灣楷體" w:hAnsi="台灣楷體" w:cs="Charis SIL"/>
          </w:rPr>
          <w:t>來</w:t>
        </w:r>
      </w:ins>
      <w:del w:id="2125" w:author="user" w:date="2015-03-15T19:14:00Z">
        <w:r w:rsidRPr="00CE779A" w:rsidDel="00F55CD9">
          <w:rPr>
            <w:rFonts w:ascii="台灣楷體" w:eastAsia="台灣楷體" w:hAnsi="台灣楷體" w:cs="Charis SIL"/>
          </w:rPr>
          <w:delText>愛去</w:delText>
        </w:r>
      </w:del>
      <w:r w:rsidRPr="00CE779A">
        <w:rPr>
          <w:rFonts w:ascii="台灣楷體" w:eastAsia="台灣楷體" w:hAnsi="台灣楷體" w:cs="Charis SIL"/>
        </w:rPr>
        <w:t>gún兜</w:t>
      </w:r>
      <w:del w:id="2126" w:author="user" w:date="2015-03-15T19:14:00Z">
        <w:r w:rsidRPr="00CE779A" w:rsidDel="00F55CD9">
          <w:rPr>
            <w:rFonts w:ascii="台灣楷體" w:eastAsia="台灣楷體" w:hAnsi="台灣楷體" w:cs="Charis SIL"/>
          </w:rPr>
          <w:delText>來</w:delText>
        </w:r>
      </w:del>
      <w:r w:rsidRPr="00CE779A">
        <w:rPr>
          <w:rFonts w:ascii="台灣楷體" w:eastAsia="台灣楷體" w:hAnsi="台灣楷體" w:cs="Charis SIL"/>
        </w:rPr>
        <w:t>看guá？」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「lí毋是叫guá</w:t>
      </w:r>
      <w:del w:id="2127" w:author="user" w:date="2015-03-15T19:14:00Z">
        <w:r w:rsidRPr="00CE779A" w:rsidDel="00F55CD9">
          <w:rPr>
            <w:rFonts w:ascii="台灣楷體" w:eastAsia="台灣楷體" w:hAnsi="台灣楷體" w:cs="Charis SIL"/>
          </w:rPr>
          <w:delText>袂使</w:delText>
        </w:r>
      </w:del>
      <w:ins w:id="2128" w:author="user" w:date="2015-03-15T19:14:00Z">
        <w:r w:rsidR="00F55CD9" w:rsidRPr="00CE779A">
          <w:rPr>
            <w:rFonts w:ascii="台灣楷體" w:eastAsia="台灣楷體" w:hAnsi="台灣楷體" w:cs="Charis SIL"/>
          </w:rPr>
          <w:t>毋通</w:t>
        </w:r>
      </w:ins>
      <w:r w:rsidRPr="00CE779A">
        <w:rPr>
          <w:rFonts w:ascii="台灣楷體" w:eastAsia="台灣楷體" w:hAnsi="台灣楷體" w:cs="Charis SIL"/>
        </w:rPr>
        <w:t>去？」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「guá叫lí莫去，lí敢就</w:t>
      </w:r>
      <w:ins w:id="2129" w:author="user" w:date="2015-03-15T19:14:00Z">
        <w:r w:rsidR="00F55CD9" w:rsidRPr="00CE779A">
          <w:rPr>
            <w:rFonts w:ascii="台灣楷體" w:eastAsia="台灣楷體" w:hAnsi="台灣楷體" w:cs="Charis SIL"/>
          </w:rPr>
          <w:t>有影</w:t>
        </w:r>
      </w:ins>
      <w:r w:rsidRPr="00CE779A">
        <w:rPr>
          <w:rFonts w:ascii="台灣楷體" w:eastAsia="台灣楷體" w:hAnsi="台灣楷體" w:cs="Charis SIL"/>
        </w:rPr>
        <w:t>毋去</w:t>
      </w:r>
      <w:del w:id="2130" w:author="user" w:date="2015-03-15T19:14:00Z">
        <w:r w:rsidRPr="00CE779A" w:rsidDel="00F55CD9">
          <w:rPr>
            <w:rFonts w:ascii="台灣楷體" w:eastAsia="台灣楷體" w:hAnsi="台灣楷體" w:cs="Charis SIL"/>
          </w:rPr>
          <w:delText>矣</w:delText>
        </w:r>
      </w:del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</w:t>
      </w:r>
      <w:del w:id="2131" w:author="user" w:date="2015-03-13T22:11:00Z">
        <w:r w:rsidRPr="00CE779A" w:rsidDel="007415C8">
          <w:rPr>
            <w:rFonts w:ascii="台灣楷體" w:eastAsia="台灣楷體" w:hAnsi="台灣楷體" w:cs="Charis SIL"/>
          </w:rPr>
          <w:delText>經</w:delText>
        </w:r>
      </w:del>
      <w:ins w:id="2132" w:author="user" w:date="2015-03-13T22:11:00Z">
        <w:r w:rsidR="007415C8" w:rsidRPr="00CE779A">
          <w:rPr>
            <w:rFonts w:ascii="台灣楷體" w:eastAsia="台灣楷體" w:hAnsi="台灣楷體" w:cs="Charis SIL"/>
          </w:rPr>
          <w:t>驚</w:t>
        </w:r>
      </w:ins>
      <w:r w:rsidRPr="00CE779A">
        <w:rPr>
          <w:rFonts w:ascii="台灣楷體" w:eastAsia="台灣楷體" w:hAnsi="台灣楷體" w:cs="Charis SIL"/>
        </w:rPr>
        <w:t>許姑無歡迎。」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「i無歡迎，lí</w:t>
      </w:r>
      <w:del w:id="2133" w:author="user" w:date="2015-03-15T19:14:00Z">
        <w:r w:rsidRPr="00CE779A" w:rsidDel="00F55CD9">
          <w:rPr>
            <w:rFonts w:ascii="台灣楷體" w:eastAsia="台灣楷體" w:hAnsi="台灣楷體" w:cs="Charis SIL"/>
          </w:rPr>
          <w:delText>為啥物</w:delText>
        </w:r>
      </w:del>
      <w:ins w:id="2134" w:author="user" w:date="2015-03-15T19:14:00Z">
        <w:r w:rsidR="00F55CD9" w:rsidRPr="00CE779A">
          <w:rPr>
            <w:rFonts w:ascii="台灣楷體" w:eastAsia="台灣楷體" w:hAnsi="台灣楷體" w:cs="Charis SIL"/>
          </w:rPr>
          <w:t>哪會</w:t>
        </w:r>
      </w:ins>
      <w:r w:rsidRPr="00CE779A">
        <w:rPr>
          <w:rFonts w:ascii="台灣楷體" w:eastAsia="台灣楷體" w:hAnsi="台灣楷體" w:cs="Charis SIL"/>
        </w:rPr>
        <w:t>毋想辦法？」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「想啥物辦法？」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(p.70)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「想……</w:t>
      </w:r>
      <w:del w:id="2135" w:author="user" w:date="2015-03-15T19:14:00Z">
        <w:r w:rsidRPr="00CE779A" w:rsidDel="00F55CD9">
          <w:rPr>
            <w:rFonts w:ascii="台灣楷體" w:eastAsia="台灣楷體" w:hAnsi="台灣楷體" w:cs="Charis SIL"/>
          </w:rPr>
          <w:delText>譬如</w:delText>
        </w:r>
      </w:del>
      <w:ins w:id="2136" w:author="user" w:date="2015-03-15T19:14:00Z">
        <w:r w:rsidR="00F55CD9" w:rsidRPr="00CE779A">
          <w:rPr>
            <w:rFonts w:ascii="台灣楷體" w:eastAsia="台灣楷體" w:hAnsi="台灣楷體" w:cs="Charis SIL"/>
          </w:rPr>
          <w:t>親像</w:t>
        </w:r>
      </w:ins>
      <w:r w:rsidRPr="00CE779A">
        <w:rPr>
          <w:rFonts w:ascii="台灣楷體" w:eastAsia="台灣楷體" w:hAnsi="台灣楷體" w:cs="Charis SIL"/>
        </w:rPr>
        <w:t>送一寡仔月餅、肉菜啊，講是送guán過節。阿母看著lí</w:t>
      </w:r>
      <w:del w:id="2137" w:author="user" w:date="2015-03-15T19:15:00Z">
        <w:r w:rsidRPr="00CE779A" w:rsidDel="00F55CD9">
          <w:rPr>
            <w:rFonts w:ascii="台灣楷體" w:eastAsia="台灣楷體" w:hAnsi="台灣楷體" w:cs="Charis SIL"/>
          </w:rPr>
          <w:delText>買</w:delText>
        </w:r>
      </w:del>
      <w:ins w:id="2138" w:author="user" w:date="2015-03-15T19:15:00Z">
        <w:r w:rsidR="00F55CD9" w:rsidRPr="00CE779A">
          <w:rPr>
            <w:rFonts w:ascii="台灣楷體" w:eastAsia="台灣楷體" w:hAnsi="台灣楷體" w:cs="Charis SIL"/>
          </w:rPr>
          <w:t>捾</w:t>
        </w:r>
      </w:ins>
      <w:del w:id="2139" w:author="user" w:date="2015-03-15T19:14:00Z">
        <w:r w:rsidRPr="00CE779A" w:rsidDel="00F55CD9">
          <w:rPr>
            <w:rFonts w:ascii="台灣楷體" w:eastAsia="台灣楷體" w:hAnsi="台灣楷體" w:cs="Charis SIL"/>
          </w:rPr>
          <w:delText>物件</w:delText>
        </w:r>
      </w:del>
      <w:ins w:id="2140" w:author="user" w:date="2015-03-15T19:14:00Z">
        <w:r w:rsidR="00F55CD9" w:rsidRPr="00CE779A">
          <w:rPr>
            <w:rFonts w:ascii="台灣楷體" w:eastAsia="台灣楷體" w:hAnsi="台灣楷體" w:cs="Charis SIL"/>
          </w:rPr>
          <w:t>等路</w:t>
        </w:r>
      </w:ins>
      <w:r w:rsidRPr="00CE779A">
        <w:rPr>
          <w:rFonts w:ascii="台灣楷體" w:eastAsia="台灣楷體" w:hAnsi="台灣楷體" w:cs="Charis SIL"/>
        </w:rPr>
        <w:t>來，嘛歹勢</w:t>
      </w:r>
      <w:ins w:id="2141" w:author="user" w:date="2015-03-15T19:15:00Z">
        <w:r w:rsidR="00F55CD9" w:rsidRPr="00CE779A">
          <w:rPr>
            <w:rFonts w:ascii="台灣楷體" w:eastAsia="台灣楷體" w:hAnsi="台灣楷體" w:cs="Charis SIL"/>
          </w:rPr>
          <w:t>共lí</w:t>
        </w:r>
      </w:ins>
      <w:r w:rsidRPr="00CE779A">
        <w:rPr>
          <w:rFonts w:ascii="台灣楷體" w:eastAsia="台灣楷體" w:hAnsi="台灣楷體" w:cs="Charis SIL"/>
        </w:rPr>
        <w:t>嫌</w:t>
      </w:r>
      <w:del w:id="2142" w:author="user" w:date="2015-03-15T19:15:00Z">
        <w:r w:rsidRPr="00CE779A" w:rsidDel="00F55CD9">
          <w:rPr>
            <w:rFonts w:ascii="台灣楷體" w:eastAsia="台灣楷體" w:hAnsi="台灣楷體" w:cs="Charis SIL"/>
          </w:rPr>
          <w:delText>lí矣</w:delText>
        </w:r>
      </w:del>
      <w:r w:rsidRPr="00CE779A">
        <w:rPr>
          <w:rFonts w:ascii="台灣楷體" w:eastAsia="台灣楷體" w:hAnsi="台灣楷體" w:cs="Charis SIL"/>
        </w:rPr>
        <w:t>，無的確會留lí落來食飯呢──</w:t>
      </w:r>
      <w:del w:id="2143" w:author="user" w:date="2015-03-21T23:42:00Z">
        <w:r w:rsidRPr="00CE779A" w:rsidDel="006E0C99">
          <w:rPr>
            <w:rFonts w:ascii="台灣楷體" w:eastAsia="台灣楷體" w:hAnsi="台灣楷體" w:cs="Charis SIL"/>
          </w:rPr>
          <w:delText>今暗</w:delText>
        </w:r>
      </w:del>
      <w:ins w:id="2144" w:author="user" w:date="2015-03-21T23:42:00Z">
        <w:r w:rsidR="006E0C99" w:rsidRPr="00CE779A">
          <w:rPr>
            <w:rFonts w:ascii="台灣楷體" w:eastAsia="台灣楷體" w:hAnsi="台灣楷體" w:cs="Charis SIL"/>
          </w:rPr>
          <w:t>下暗</w:t>
        </w:r>
      </w:ins>
      <w:r w:rsidRPr="00CE779A">
        <w:rPr>
          <w:rFonts w:ascii="台灣楷體" w:eastAsia="台灣楷體" w:hAnsi="台灣楷體" w:cs="Charis SIL"/>
        </w:rPr>
        <w:t>干焦gún三个查某</w:t>
      </w:r>
      <w:del w:id="2145" w:author="user" w:date="2015-03-15T19:15:00Z">
        <w:r w:rsidRPr="00CE779A" w:rsidDel="00F55CD9">
          <w:rPr>
            <w:rFonts w:ascii="台灣楷體" w:eastAsia="台灣楷體" w:hAnsi="台灣楷體" w:cs="Charis SIL"/>
          </w:rPr>
          <w:delText>--ê</w:delText>
        </w:r>
      </w:del>
      <w:ins w:id="2146" w:author="user" w:date="2015-03-15T19:15:00Z">
        <w:r w:rsidR="00F55CD9" w:rsidRPr="00CE779A">
          <w:rPr>
            <w:rFonts w:ascii="台灣楷體" w:eastAsia="台灣楷體" w:hAnsi="台灣楷體" w:cs="Charis SIL"/>
          </w:rPr>
          <w:t>人1</w:t>
        </w:r>
      </w:ins>
      <w:r w:rsidRPr="00CE779A">
        <w:rPr>
          <w:rFonts w:ascii="台灣楷體" w:eastAsia="台灣楷體" w:hAnsi="台灣楷體" w:cs="Charis SIL"/>
        </w:rPr>
        <w:t>食飯，東南兄昨昏轉來，今仔日就轉去安平矣。」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「guá無想著。」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「lí啥物攏無想著──望山，lí佮劉國軒講了</w:t>
      </w:r>
      <w:del w:id="2147" w:author="user" w:date="2015-03-13T22:13:00Z">
        <w:r w:rsidRPr="00CE779A" w:rsidDel="007415C8">
          <w:rPr>
            <w:rFonts w:ascii="台灣楷體" w:eastAsia="台灣楷體" w:hAnsi="台灣楷體" w:cs="Charis SIL"/>
          </w:rPr>
          <w:delText>以後按怎</w:delText>
        </w:r>
      </w:del>
      <w:ins w:id="2148" w:author="user" w:date="2015-03-13T22:13:00Z">
        <w:r w:rsidR="007415C8" w:rsidRPr="00CE779A">
          <w:rPr>
            <w:rFonts w:ascii="台灣楷體" w:eastAsia="台灣楷體" w:hAnsi="台灣楷體" w:cs="Charis SIL"/>
          </w:rPr>
          <w:t>如何</w:t>
        </w:r>
      </w:ins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望山用手摸喙脣，i拄好坐佇向月的所在，</w:t>
      </w:r>
      <w:del w:id="2149" w:author="user" w:date="2015-03-13T22:12:00Z">
        <w:r w:rsidRPr="00CE779A" w:rsidDel="007415C8">
          <w:rPr>
            <w:rFonts w:ascii="台灣楷體" w:eastAsia="台灣楷體" w:hAnsi="台灣楷體" w:cs="Charis SIL"/>
          </w:rPr>
          <w:delText>小可仔</w:delText>
        </w:r>
      </w:del>
      <w:ins w:id="2150" w:author="user" w:date="2015-03-13T22:12:00Z">
        <w:r w:rsidR="007415C8" w:rsidRPr="00CE779A">
          <w:rPr>
            <w:rFonts w:ascii="台灣楷體" w:eastAsia="台灣楷體" w:hAnsi="台灣楷體" w:cs="Charis SIL"/>
          </w:rPr>
          <w:t>略仔看</w:t>
        </w:r>
      </w:ins>
      <w:r w:rsidRPr="00CE779A">
        <w:rPr>
          <w:rFonts w:ascii="台灣楷體" w:eastAsia="台灣楷體" w:hAnsi="台灣楷體" w:cs="Charis SIL"/>
        </w:rPr>
        <w:t>會</w:t>
      </w:r>
      <w:del w:id="2151" w:author="user" w:date="2015-03-13T22:12:00Z">
        <w:r w:rsidRPr="00CE779A" w:rsidDel="007415C8">
          <w:rPr>
            <w:rFonts w:ascii="台灣楷體" w:eastAsia="台灣楷體" w:hAnsi="台灣楷體" w:cs="Charis SIL"/>
          </w:rPr>
          <w:delText>使看</w:delText>
        </w:r>
      </w:del>
      <w:r w:rsidRPr="00CE779A">
        <w:rPr>
          <w:rFonts w:ascii="台灣楷體" w:eastAsia="台灣楷體" w:hAnsi="台灣楷體" w:cs="Charis SIL"/>
        </w:rPr>
        <w:t>出i</w:t>
      </w:r>
      <w:del w:id="2152" w:author="user" w:date="2015-03-13T22:12:00Z">
        <w:r w:rsidRPr="00CE779A" w:rsidDel="007415C8">
          <w:rPr>
            <w:rFonts w:ascii="台灣楷體" w:eastAsia="台灣楷體" w:hAnsi="台灣楷體" w:cs="Charis SIL"/>
          </w:rPr>
          <w:delText>遲疑</w:delText>
        </w:r>
      </w:del>
      <w:ins w:id="2153" w:author="user" w:date="2015-03-13T22:12:00Z">
        <w:r w:rsidR="007415C8" w:rsidRPr="00CE779A">
          <w:rPr>
            <w:rFonts w:ascii="台灣楷體" w:eastAsia="台灣楷體" w:hAnsi="台灣楷體" w:cs="Charis SIL"/>
          </w:rPr>
          <w:t>躊躇</w:t>
        </w:r>
      </w:ins>
      <w:r w:rsidRPr="00CE779A">
        <w:rPr>
          <w:rFonts w:ascii="台灣楷體" w:eastAsia="台灣楷體" w:hAnsi="台灣楷體" w:cs="Charis SIL"/>
        </w:rPr>
        <w:t>佮失望的表情。」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「講</w:t>
      </w:r>
      <w:del w:id="2154" w:author="user" w:date="2015-03-15T19:16:00Z">
        <w:r w:rsidRPr="00CE779A" w:rsidDel="00F55CD9">
          <w:rPr>
            <w:rFonts w:ascii="台灣楷體" w:eastAsia="台灣楷體" w:hAnsi="台灣楷體" w:cs="Charis SIL"/>
          </w:rPr>
          <w:delText>矣</w:delText>
        </w:r>
      </w:del>
      <w:ins w:id="2155" w:author="user" w:date="2015-03-15T19:16:00Z">
        <w:r w:rsidR="00F55CD9" w:rsidRPr="00CE779A">
          <w:rPr>
            <w:rFonts w:ascii="台灣楷體" w:eastAsia="台灣楷體" w:hAnsi="台灣楷體" w:cs="Charis SIL"/>
          </w:rPr>
          <w:t>是有講</w:t>
        </w:r>
      </w:ins>
      <w:r w:rsidRPr="00CE779A">
        <w:rPr>
          <w:rFonts w:ascii="台灣楷體" w:eastAsia="台灣楷體" w:hAnsi="台灣楷體" w:cs="Charis SIL"/>
        </w:rPr>
        <w:t>，</w:t>
      </w:r>
      <w:ins w:id="2156" w:author="user" w:date="2015-03-15T19:17:00Z">
        <w:r w:rsidR="00F55CD9" w:rsidRPr="00CE779A">
          <w:rPr>
            <w:rFonts w:ascii="台灣楷體" w:eastAsia="台灣楷體" w:hAnsi="台灣楷體" w:cs="Charis SIL"/>
          </w:rPr>
          <w:t>毋過</w:t>
        </w:r>
      </w:ins>
      <w:r w:rsidRPr="00CE779A">
        <w:rPr>
          <w:rFonts w:ascii="台灣楷體" w:eastAsia="台灣楷體" w:hAnsi="台灣楷體" w:cs="Charis SIL"/>
        </w:rPr>
        <w:t>劉將軍毋肯guá去安平……」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</w:t>
      </w:r>
      <w:del w:id="2157" w:author="user" w:date="2015-03-20T23:34:00Z">
        <w:r w:rsidRPr="00CE779A" w:rsidDel="00FA0189">
          <w:rPr>
            <w:rFonts w:ascii="台灣楷體" w:eastAsia="台灣楷體" w:hAnsi="台灣楷體" w:cs="Charis SIL"/>
          </w:rPr>
          <w:delText>聽了</w:delText>
        </w:r>
      </w:del>
      <w:ins w:id="2158" w:author="user" w:date="2015-03-20T23:34:00Z">
        <w:r w:rsidR="00FA0189" w:rsidRPr="00CE779A">
          <w:rPr>
            <w:rFonts w:ascii="台灣楷體" w:eastAsia="台灣楷體" w:hAnsi="台灣楷體" w:cs="Charis SIL"/>
          </w:rPr>
          <w:t>聽著</w:t>
        </w:r>
      </w:ins>
      <w:r w:rsidRPr="00CE779A">
        <w:rPr>
          <w:rFonts w:ascii="台灣楷體" w:eastAsia="台灣楷體" w:hAnsi="台灣楷體" w:cs="Charis SIL"/>
        </w:rPr>
        <w:t>非常失望，i</w:t>
      </w:r>
      <w:del w:id="2159" w:author="user" w:date="2015-03-15T19:17:00Z">
        <w:r w:rsidRPr="00CE779A" w:rsidDel="00F55CD9">
          <w:rPr>
            <w:rFonts w:ascii="台灣楷體" w:eastAsia="台灣楷體" w:hAnsi="台灣楷體" w:cs="Charis SIL"/>
          </w:rPr>
          <w:delText>偏</w:delText>
        </w:r>
      </w:del>
      <w:ins w:id="2160" w:author="user" w:date="2015-03-15T19:17:00Z">
        <w:r w:rsidR="00F55CD9" w:rsidRPr="00CE779A">
          <w:rPr>
            <w:rFonts w:ascii="台灣楷體" w:eastAsia="台灣楷體" w:hAnsi="台灣楷體" w:cs="Charis SIL"/>
          </w:rPr>
          <w:t>越</w:t>
        </w:r>
      </w:ins>
      <w:r w:rsidRPr="00CE779A">
        <w:rPr>
          <w:rFonts w:ascii="台灣楷體" w:eastAsia="台灣楷體" w:hAnsi="台灣楷體" w:cs="Charis SIL"/>
        </w:rPr>
        <w:t>頭看望山，等i閣講。望山閣講：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「……guá講想欲去安平監國府</w:t>
      </w:r>
      <w:del w:id="2161" w:author="user" w:date="2015-03-17T16:43:00Z">
        <w:r w:rsidRPr="00CE779A" w:rsidDel="00655848">
          <w:rPr>
            <w:rFonts w:ascii="台灣楷體" w:eastAsia="台灣楷體" w:hAnsi="台灣楷體" w:cs="Charis SIL"/>
          </w:rPr>
          <w:delText>服侍</w:delText>
        </w:r>
      </w:del>
      <w:ins w:id="2162" w:author="user" w:date="2015-03-17T16:43:00Z">
        <w:r w:rsidR="00655848" w:rsidRPr="00CE779A">
          <w:rPr>
            <w:rFonts w:ascii="台灣楷體" w:eastAsia="台灣楷體" w:hAnsi="台灣楷體" w:cs="Charis SIL"/>
          </w:rPr>
          <w:t>侍候</w:t>
        </w:r>
      </w:ins>
      <w:r w:rsidRPr="00CE779A">
        <w:rPr>
          <w:rFonts w:ascii="台灣楷體" w:eastAsia="台灣楷體" w:hAnsi="台灣楷體" w:cs="Charis SIL"/>
        </w:rPr>
        <w:t>監國爺，閣講是總制爺本來的意思，劉將軍攏毋肯，i講……」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望山停一下，攑頭看對安平的方向，素面嘛攑頭看</w:t>
      </w:r>
      <w:del w:id="2163" w:author="user" w:date="2015-03-13T22:13:00Z">
        <w:r w:rsidRPr="00CE779A" w:rsidDel="007415C8">
          <w:rPr>
            <w:rFonts w:ascii="台灣楷體" w:eastAsia="台灣楷體" w:hAnsi="台灣楷體" w:cs="Charis SIL"/>
          </w:rPr>
          <w:delText>去</w:delText>
        </w:r>
      </w:del>
      <w:r w:rsidRPr="00CE779A">
        <w:rPr>
          <w:rFonts w:ascii="台灣楷體" w:eastAsia="台灣楷體" w:hAnsi="台灣楷體" w:cs="Charis SIL"/>
        </w:rPr>
        <w:t>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月娘愈</w:t>
      </w:r>
      <w:del w:id="2164" w:author="user" w:date="2015-03-13T22:13:00Z">
        <w:r w:rsidRPr="00CE779A" w:rsidDel="007415C8">
          <w:rPr>
            <w:rFonts w:ascii="台灣楷體" w:eastAsia="台灣楷體" w:hAnsi="台灣楷體" w:cs="Charis SIL"/>
          </w:rPr>
          <w:delText>升</w:delText>
        </w:r>
      </w:del>
      <w:ins w:id="2165" w:author="user" w:date="2015-03-13T22:13:00Z">
        <w:r w:rsidR="007415C8" w:rsidRPr="00CE779A">
          <w:rPr>
            <w:rFonts w:ascii="台灣楷體" w:eastAsia="台灣楷體" w:hAnsi="台灣楷體" w:cs="Charis SIL"/>
          </w:rPr>
          <w:t></w:t>
        </w:r>
      </w:ins>
      <w:r w:rsidRPr="00CE779A">
        <w:rPr>
          <w:rFonts w:ascii="台灣楷體" w:eastAsia="台灣楷體" w:hAnsi="台灣楷體" w:cs="Charis SIL"/>
        </w:rPr>
        <w:t>愈懸，月光愈來愈明，遠遠</w:t>
      </w:r>
      <w:del w:id="2166" w:author="user" w:date="2015-03-15T19:17:00Z">
        <w:r w:rsidRPr="00CE779A" w:rsidDel="00F55CD9">
          <w:rPr>
            <w:rFonts w:ascii="台灣楷體" w:eastAsia="台灣楷體" w:hAnsi="台灣楷體" w:cs="Charis SIL"/>
          </w:rPr>
          <w:delText>--</w:delText>
        </w:r>
      </w:del>
      <w:r w:rsidRPr="00CE779A">
        <w:rPr>
          <w:rFonts w:ascii="台灣楷體" w:eastAsia="台灣楷體" w:hAnsi="台灣楷體" w:cs="Charis SIL"/>
        </w:rPr>
        <w:t>ê安平雖然猶閣</w:t>
      </w:r>
      <w:del w:id="2167" w:author="user" w:date="2015-03-13T22:13:00Z">
        <w:r w:rsidRPr="00CE779A" w:rsidDel="007415C8">
          <w:rPr>
            <w:rFonts w:ascii="台灣楷體" w:eastAsia="台灣楷體" w:hAnsi="台灣楷體" w:cs="Charis SIL"/>
          </w:rPr>
          <w:delText>籠</w:delText>
        </w:r>
      </w:del>
      <w:del w:id="2168" w:author="user" w:date="2015-03-15T19:18:00Z">
        <w:r w:rsidRPr="00CE779A" w:rsidDel="00F55CD9">
          <w:rPr>
            <w:rFonts w:ascii="台灣楷體" w:eastAsia="台灣楷體" w:hAnsi="台灣楷體" w:cs="Charis SIL"/>
          </w:rPr>
          <w:delText>罩佇</w:delText>
        </w:r>
      </w:del>
      <w:ins w:id="2169" w:author="user" w:date="2015-03-15T19:18:00Z">
        <w:r w:rsidR="00F55CD9" w:rsidRPr="00CE779A">
          <w:rPr>
            <w:rFonts w:ascii="台灣楷體" w:eastAsia="台灣楷體" w:hAnsi="台灣楷體" w:cs="Charis SIL"/>
          </w:rPr>
          <w:t>予</w:t>
        </w:r>
      </w:ins>
      <w:del w:id="2170" w:author="user" w:date="2015-03-15T19:17:00Z">
        <w:r w:rsidRPr="00CE779A" w:rsidDel="00F55CD9">
          <w:rPr>
            <w:rFonts w:ascii="台灣楷體" w:eastAsia="台灣楷體" w:hAnsi="台灣楷體" w:cs="Charis SIL"/>
          </w:rPr>
          <w:delText>一圍</w:delText>
        </w:r>
      </w:del>
      <w:r w:rsidRPr="00CE779A">
        <w:rPr>
          <w:rFonts w:ascii="台灣楷體" w:eastAsia="台灣楷體" w:hAnsi="台灣楷體" w:cs="Charis SIL"/>
        </w:rPr>
        <w:t>水氣</w:t>
      </w:r>
      <w:del w:id="2171" w:author="user" w:date="2015-03-15T19:17:00Z">
        <w:r w:rsidRPr="00CE779A" w:rsidDel="00F55CD9">
          <w:rPr>
            <w:rFonts w:ascii="台灣楷體" w:eastAsia="台灣楷體" w:hAnsi="台灣楷體" w:cs="Charis SIL"/>
          </w:rPr>
          <w:delText>之內</w:delText>
        </w:r>
      </w:del>
      <w:ins w:id="2172" w:author="user" w:date="2015-03-15T19:17:00Z">
        <w:r w:rsidR="00F55CD9" w:rsidRPr="00CE779A">
          <w:rPr>
            <w:rFonts w:ascii="台灣楷體" w:eastAsia="台灣楷體" w:hAnsi="台灣楷體" w:cs="Charis SIL"/>
          </w:rPr>
          <w:t>煙霧</w:t>
        </w:r>
      </w:ins>
      <w:ins w:id="2173" w:author="user" w:date="2015-03-15T19:18:00Z">
        <w:r w:rsidR="00F55CD9" w:rsidRPr="00CE779A">
          <w:rPr>
            <w:rFonts w:ascii="台灣楷體" w:eastAsia="台灣楷體" w:hAnsi="台灣楷體" w:cs="Charis SIL"/>
          </w:rPr>
          <w:t>罩牢咧</w:t>
        </w:r>
      </w:ins>
      <w:r w:rsidRPr="00CE779A">
        <w:rPr>
          <w:rFonts w:ascii="台灣楷體" w:eastAsia="台灣楷體" w:hAnsi="台灣楷體" w:cs="Charis SIL"/>
        </w:rPr>
        <w:t>，</w:t>
      </w:r>
      <w:del w:id="2174" w:author="user" w:date="2015-03-13T22:13:00Z">
        <w:r w:rsidRPr="00CE779A" w:rsidDel="007415C8">
          <w:rPr>
            <w:rFonts w:ascii="台灣楷體" w:eastAsia="台灣楷體" w:hAnsi="台灣楷體" w:cs="Charis SIL"/>
          </w:rPr>
          <w:delText>但</w:delText>
        </w:r>
      </w:del>
      <w:ins w:id="2175" w:author="user" w:date="2015-03-13T22:13:00Z">
        <w:r w:rsidR="007415C8" w:rsidRPr="00CE779A">
          <w:rPr>
            <w:rFonts w:ascii="台灣楷體" w:eastAsia="台灣楷體" w:hAnsi="台灣楷體" w:cs="Charis SIL"/>
          </w:rPr>
          <w:t>毋過</w:t>
        </w:r>
      </w:ins>
      <w:ins w:id="2176" w:author="user" w:date="2015-03-13T22:14:00Z">
        <w:r w:rsidR="007415C8" w:rsidRPr="00CE779A">
          <w:rPr>
            <w:rFonts w:ascii="台灣楷體" w:eastAsia="台灣楷體" w:hAnsi="台灣楷體" w:cs="Charis SIL"/>
          </w:rPr>
          <w:t>遠遠</w:t>
        </w:r>
      </w:ins>
      <w:r w:rsidRPr="00CE779A">
        <w:rPr>
          <w:rFonts w:ascii="台灣楷體" w:eastAsia="台灣楷體" w:hAnsi="台灣楷體" w:cs="Charis SIL"/>
        </w:rPr>
        <w:t>王爺府的牆樓，</w:t>
      </w:r>
      <w:del w:id="2177" w:author="user" w:date="2015-03-13T22:14:00Z">
        <w:r w:rsidRPr="00CE779A" w:rsidDel="007415C8">
          <w:rPr>
            <w:rFonts w:ascii="台灣楷體" w:eastAsia="台灣楷體" w:hAnsi="台灣楷體" w:cs="Charis SIL"/>
          </w:rPr>
          <w:delText>遠遠</w:delText>
        </w:r>
      </w:del>
      <w:r w:rsidRPr="00CE779A">
        <w:rPr>
          <w:rFonts w:ascii="台灣楷體" w:eastAsia="台灣楷體" w:hAnsi="台灣楷體" w:cs="Charis SIL"/>
        </w:rPr>
        <w:t>已經</w:t>
      </w:r>
      <w:ins w:id="2178" w:author="user" w:date="2015-03-13T22:14:00Z">
        <w:r w:rsidR="007415C8" w:rsidRPr="00CE779A">
          <w:rPr>
            <w:rFonts w:ascii="台灣楷體" w:eastAsia="台灣楷體" w:hAnsi="台灣楷體" w:cs="Charis SIL"/>
          </w:rPr>
          <w:t>分辨</w:t>
        </w:r>
      </w:ins>
      <w:r w:rsidRPr="00CE779A">
        <w:rPr>
          <w:rFonts w:ascii="台灣楷體" w:eastAsia="台灣楷體" w:hAnsi="台灣楷體" w:cs="Charis SIL"/>
        </w:rPr>
        <w:t>會</w:t>
      </w:r>
      <w:del w:id="2179" w:author="user" w:date="2015-03-13T22:14:00Z">
        <w:r w:rsidRPr="00CE779A" w:rsidDel="007415C8">
          <w:rPr>
            <w:rFonts w:ascii="台灣楷體" w:eastAsia="台灣楷體" w:hAnsi="台灣楷體" w:cs="Charis SIL"/>
          </w:rPr>
          <w:delText>使分辨</w:delText>
        </w:r>
      </w:del>
      <w:r w:rsidRPr="00CE779A">
        <w:rPr>
          <w:rFonts w:ascii="台灣楷體" w:eastAsia="台灣楷體" w:hAnsi="台灣楷體" w:cs="Charis SIL"/>
        </w:rPr>
        <w:t>出來。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素面感覺規身驅寒意。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「……i講，安平鎮是『是非之地』，叫guá離開遐，莫去安平，莫去惹</w:t>
      </w:r>
      <w:del w:id="2180" w:author="user" w:date="2015-03-13T22:14:00Z">
        <w:r w:rsidRPr="00CE779A" w:rsidDel="007415C8">
          <w:rPr>
            <w:rFonts w:ascii="台灣楷體" w:eastAsia="台灣楷體" w:hAnsi="台灣楷體" w:cs="Charis SIL"/>
          </w:rPr>
          <w:delText>著</w:delText>
        </w:r>
      </w:del>
      <w:r w:rsidRPr="00CE779A">
        <w:rPr>
          <w:rFonts w:ascii="台灣楷體" w:eastAsia="台灣楷體" w:hAnsi="台灣楷體" w:cs="Charis SIL"/>
        </w:rPr>
        <w:t>是非。I講毋准guá去安平，是為著guá好。」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「『是非之地』？</w:t>
      </w:r>
      <w:del w:id="2181" w:author="user" w:date="2015-03-13T22:14:00Z">
        <w:r w:rsidRPr="00CE779A" w:rsidDel="007415C8">
          <w:rPr>
            <w:rFonts w:ascii="台灣楷體" w:eastAsia="台灣楷體" w:hAnsi="台灣楷體" w:cs="Charis SIL"/>
          </w:rPr>
          <w:delText>那</w:delText>
        </w:r>
      </w:del>
      <w:ins w:id="2182" w:author="user" w:date="2015-03-13T22:14:00Z">
        <w:r w:rsidR="007415C8" w:rsidRPr="00CE779A">
          <w:rPr>
            <w:rFonts w:ascii="台灣楷體" w:eastAsia="台灣楷體" w:hAnsi="台灣楷體" w:cs="Charis SIL"/>
          </w:rPr>
          <w:t>按呢</w:t>
        </w:r>
      </w:ins>
      <w:r w:rsidRPr="00CE779A">
        <w:rPr>
          <w:rFonts w:ascii="台灣楷體" w:eastAsia="台灣楷體" w:hAnsi="台灣楷體" w:cs="Charis SIL"/>
        </w:rPr>
        <w:t>guá去彼爿……」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(p.71)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「lí無仝款，監國夫人會照顧lí，東南兄嘛佇安平，i嘛會照顧lí。」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「是非之地？</w:t>
      </w:r>
      <w:del w:id="2183" w:author="user" w:date="2015-03-17T16:46:00Z">
        <w:r w:rsidRPr="00CE779A" w:rsidDel="00655848">
          <w:rPr>
            <w:rFonts w:ascii="台灣楷體" w:eastAsia="台灣楷體" w:hAnsi="台灣楷體" w:cs="Charis SIL"/>
          </w:rPr>
          <w:delText>為啥物</w:delText>
        </w:r>
      </w:del>
      <w:ins w:id="2184" w:author="user" w:date="2015-03-17T16:46:00Z">
        <w:r w:rsidR="00655848" w:rsidRPr="00CE779A">
          <w:rPr>
            <w:rFonts w:ascii="台灣楷體" w:eastAsia="台灣楷體" w:hAnsi="台灣楷體" w:cs="Charis SIL"/>
          </w:rPr>
          <w:t>按怎</w:t>
        </w:r>
      </w:ins>
      <w:r w:rsidRPr="00CE779A">
        <w:rPr>
          <w:rFonts w:ascii="台灣楷體" w:eastAsia="台灣楷體" w:hAnsi="台灣楷體" w:cs="Charis SIL"/>
        </w:rPr>
        <w:t>講是是非之地？劉國軒</w:t>
      </w:r>
      <w:ins w:id="2185" w:author="user" w:date="2015-03-13T22:14:00Z">
        <w:r w:rsidR="007415C8" w:rsidRPr="00CE779A">
          <w:rPr>
            <w:rFonts w:ascii="台灣楷體" w:eastAsia="台灣楷體" w:hAnsi="台灣楷體" w:cs="Charis SIL"/>
          </w:rPr>
          <w:t>敢</w:t>
        </w:r>
      </w:ins>
      <w:r w:rsidRPr="00CE779A">
        <w:rPr>
          <w:rFonts w:ascii="台灣楷體" w:eastAsia="台灣楷體" w:hAnsi="台灣楷體" w:cs="Charis SIL"/>
        </w:rPr>
        <w:t>有講</w:t>
      </w:r>
      <w:del w:id="2186" w:author="user" w:date="2015-03-13T22:14:00Z">
        <w:r w:rsidRPr="00CE779A" w:rsidDel="007415C8">
          <w:rPr>
            <w:rFonts w:ascii="台灣楷體" w:eastAsia="台灣楷體" w:hAnsi="台灣楷體" w:cs="Charis SIL"/>
          </w:rPr>
          <w:delText>為啥物</w:delText>
        </w:r>
      </w:del>
      <w:ins w:id="2187" w:author="user" w:date="2015-03-13T22:14:00Z">
        <w:r w:rsidR="007415C8" w:rsidRPr="00CE779A">
          <w:rPr>
            <w:rFonts w:ascii="台灣楷體" w:eastAsia="台灣楷體" w:hAnsi="台灣楷體" w:cs="Charis SIL"/>
          </w:rPr>
          <w:t>按怎</w:t>
        </w:r>
      </w:ins>
      <w:r w:rsidRPr="00CE779A">
        <w:rPr>
          <w:rFonts w:ascii="台灣楷體" w:eastAsia="台灣楷體" w:hAnsi="台灣楷體" w:cs="Charis SIL"/>
        </w:rPr>
        <w:t>安平是是非之地無？」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「guá毋敢問i。」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「王爺派人佇洲仔尾起園亭，</w:t>
      </w:r>
      <w:del w:id="2188" w:author="user" w:date="2015-03-13T22:57:00Z">
        <w:r w:rsidRPr="00CE779A" w:rsidDel="00112CED">
          <w:rPr>
            <w:rFonts w:ascii="台灣楷體" w:eastAsia="台灣楷體" w:hAnsi="台灣楷體" w:cs="Charis SIL"/>
          </w:rPr>
          <w:delText>愈</w:delText>
        </w:r>
      </w:del>
      <w:ins w:id="2189" w:author="user" w:date="2015-03-13T22:57:00Z">
        <w:r w:rsidR="00112CED" w:rsidRPr="00CE779A">
          <w:rPr>
            <w:rFonts w:ascii="台灣楷體" w:eastAsia="台灣楷體" w:hAnsi="台灣楷體" w:cs="Charis SIL"/>
          </w:rPr>
          <w:t>欲</w:t>
        </w:r>
      </w:ins>
      <w:r w:rsidRPr="00CE779A">
        <w:rPr>
          <w:rFonts w:ascii="台灣楷體" w:eastAsia="台灣楷體" w:hAnsi="台灣楷體" w:cs="Charis SIL"/>
        </w:rPr>
        <w:t>離開安平鎮，搬去洲仔尾蹛，</w:t>
      </w:r>
      <w:del w:id="2190" w:author="user" w:date="2015-03-20T23:20:00Z">
        <w:r w:rsidRPr="00CE779A" w:rsidDel="0036665F">
          <w:rPr>
            <w:rFonts w:ascii="台灣楷體" w:eastAsia="台灣楷體" w:hAnsi="台灣楷體" w:cs="Charis SIL"/>
          </w:rPr>
          <w:delText>是毋是</w:delText>
        </w:r>
      </w:del>
      <w:ins w:id="2191" w:author="user" w:date="2015-03-20T23:20:00Z">
        <w:r w:rsidR="0036665F" w:rsidRPr="00CE779A">
          <w:rPr>
            <w:rFonts w:ascii="台灣楷體" w:eastAsia="台灣楷體" w:hAnsi="台灣楷體" w:cs="Charis SIL"/>
          </w:rPr>
          <w:t>敢</w:t>
        </w:r>
      </w:ins>
      <w:r w:rsidRPr="00CE779A">
        <w:rPr>
          <w:rFonts w:ascii="台灣楷體" w:eastAsia="台灣楷體" w:hAnsi="台灣楷體" w:cs="Charis SIL"/>
        </w:rPr>
        <w:t>i嘛認為安平是是非之地？」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「這guá毋知。」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「lí無去安平，lán</w:t>
      </w:r>
      <w:del w:id="2192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ins w:id="2193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按怎見面？」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望山無回答，干焦對素面手中接過柚仔，</w:t>
      </w:r>
      <w:del w:id="2194" w:author="user" w:date="2015-03-17T22:07:00Z">
        <w:r w:rsidRPr="00CE779A" w:rsidDel="007150E7">
          <w:rPr>
            <w:rFonts w:ascii="台灣楷體" w:eastAsia="台灣楷體" w:hAnsi="台灣楷體" w:cs="Charis SIL"/>
          </w:rPr>
          <w:delText>剝開</w:delText>
        </w:r>
      </w:del>
      <w:r w:rsidRPr="00CE779A">
        <w:rPr>
          <w:rFonts w:ascii="台灣楷體" w:eastAsia="台灣楷體" w:hAnsi="台灣楷體" w:cs="Charis SIL"/>
        </w:rPr>
        <w:t>柚仔皮</w:t>
      </w:r>
      <w:ins w:id="2195" w:author="user" w:date="2015-03-17T22:07:00Z">
        <w:r w:rsidR="007150E7" w:rsidRPr="00CE779A">
          <w:rPr>
            <w:rFonts w:ascii="台灣楷體" w:eastAsia="台灣楷體" w:hAnsi="台灣楷體" w:cs="Charis SIL"/>
          </w:rPr>
          <w:t>剝開</w:t>
        </w:r>
      </w:ins>
      <w:r w:rsidRPr="00CE779A">
        <w:rPr>
          <w:rFonts w:ascii="台灣楷體" w:eastAsia="台灣楷體" w:hAnsi="台灣楷體" w:cs="Charis SIL"/>
        </w:rPr>
        <w:t>，提一</w:t>
      </w:r>
      <w:del w:id="2196" w:author="user" w:date="2015-03-17T22:07:00Z">
        <w:r w:rsidRPr="00CE779A" w:rsidDel="007150E7">
          <w:rPr>
            <w:rFonts w:ascii="台灣楷體" w:eastAsia="台灣楷體" w:hAnsi="台灣楷體" w:cs="Charis SIL"/>
          </w:rPr>
          <w:delText>片</w:delText>
        </w:r>
      </w:del>
      <w:ins w:id="2197" w:author="user" w:date="2015-03-17T22:07:00Z">
        <w:r w:rsidR="007150E7" w:rsidRPr="00CE779A">
          <w:rPr>
            <w:rFonts w:ascii="台灣楷體" w:eastAsia="台灣楷體" w:hAnsi="台灣楷體" w:cs="Charis SIL"/>
          </w:rPr>
          <w:t>瓣</w:t>
        </w:r>
      </w:ins>
      <w:r w:rsidRPr="00CE779A">
        <w:rPr>
          <w:rFonts w:ascii="台灣楷體" w:eastAsia="台灣楷體" w:hAnsi="台灣楷體" w:cs="Charis SIL"/>
        </w:rPr>
        <w:t>柚仔肉予素面。素面接過，無閣問話，</w:t>
      </w:r>
      <w:del w:id="2198" w:author="user" w:date="2015-03-16T00:04:00Z">
        <w:r w:rsidRPr="00CE779A" w:rsidDel="00FB29A5">
          <w:rPr>
            <w:rFonts w:ascii="台灣楷體" w:eastAsia="台灣楷體" w:hAnsi="台灣楷體" w:cs="Charis SIL"/>
          </w:rPr>
          <w:delText>慢慢仔</w:delText>
        </w:r>
      </w:del>
      <w:ins w:id="2199" w:author="user" w:date="2015-03-16T00:04:00Z">
        <w:r w:rsidR="00FB29A5" w:rsidRPr="00CE779A">
          <w:rPr>
            <w:rFonts w:ascii="台灣楷體" w:eastAsia="台灣楷體" w:hAnsi="台灣楷體" w:cs="Charis SIL"/>
          </w:rPr>
          <w:t>沓沓仔</w:t>
        </w:r>
      </w:ins>
      <w:r w:rsidRPr="00CE779A">
        <w:rPr>
          <w:rFonts w:ascii="台灣楷體" w:eastAsia="台灣楷體" w:hAnsi="台灣楷體" w:cs="Charis SIL"/>
        </w:rPr>
        <w:t>食，</w:t>
      </w:r>
      <w:del w:id="2200" w:author="user" w:date="2015-03-17T22:07:00Z">
        <w:r w:rsidRPr="00CE779A" w:rsidDel="007150E7">
          <w:rPr>
            <w:rFonts w:ascii="台灣楷體" w:eastAsia="台灣楷體" w:hAnsi="台灣楷體" w:cs="Charis SIL"/>
          </w:rPr>
          <w:delText>一爿</w:delText>
        </w:r>
      </w:del>
      <w:ins w:id="2201" w:author="user" w:date="2015-03-17T22:07:00Z">
        <w:r w:rsidR="007150E7" w:rsidRPr="00CE779A">
          <w:rPr>
            <w:rFonts w:ascii="台灣楷體" w:eastAsia="台灣楷體" w:hAnsi="台灣楷體" w:cs="Charis SIL"/>
          </w:rPr>
          <w:t>那</w:t>
        </w:r>
      </w:ins>
      <w:del w:id="2202" w:author="user" w:date="2015-03-13T22:57:00Z">
        <w:r w:rsidRPr="00CE779A" w:rsidDel="00112CED">
          <w:rPr>
            <w:rFonts w:ascii="台灣楷體" w:eastAsia="台灣楷體" w:hAnsi="台灣楷體" w:cs="Charis SIL"/>
          </w:rPr>
          <w:delText>吃</w:delText>
        </w:r>
      </w:del>
      <w:ins w:id="2203" w:author="user" w:date="2015-03-13T22:57:00Z">
        <w:r w:rsidR="00112CED" w:rsidRPr="00CE779A">
          <w:rPr>
            <w:rFonts w:ascii="台灣楷體" w:eastAsia="台灣楷體" w:hAnsi="台灣楷體" w:cs="Charis SIL"/>
          </w:rPr>
          <w:t>食</w:t>
        </w:r>
      </w:ins>
      <w:r w:rsidRPr="00CE779A">
        <w:rPr>
          <w:rFonts w:ascii="台灣楷體" w:eastAsia="台灣楷體" w:hAnsi="台灣楷體" w:cs="Charis SIL"/>
        </w:rPr>
        <w:t>，</w:t>
      </w:r>
      <w:del w:id="2204" w:author="user" w:date="2015-03-17T22:07:00Z">
        <w:r w:rsidRPr="00CE779A" w:rsidDel="007150E7">
          <w:rPr>
            <w:rFonts w:ascii="台灣楷體" w:eastAsia="台灣楷體" w:hAnsi="台灣楷體" w:cs="Charis SIL"/>
          </w:rPr>
          <w:delText>一爿</w:delText>
        </w:r>
      </w:del>
      <w:ins w:id="2205" w:author="user" w:date="2015-03-17T22:07:00Z">
        <w:r w:rsidR="007150E7" w:rsidRPr="00CE779A">
          <w:rPr>
            <w:rFonts w:ascii="台灣楷體" w:eastAsia="台灣楷體" w:hAnsi="台灣楷體" w:cs="Charis SIL"/>
          </w:rPr>
          <w:t>那</w:t>
        </w:r>
      </w:ins>
      <w:r w:rsidRPr="00CE779A">
        <w:rPr>
          <w:rFonts w:ascii="台灣楷體" w:eastAsia="台灣楷體" w:hAnsi="台灣楷體" w:cs="Charis SIL"/>
        </w:rPr>
        <w:t>癡癡</w:t>
      </w:r>
      <w:ins w:id="2206" w:author="user" w:date="2015-03-17T22:07:00Z">
        <w:r w:rsidR="007150E7" w:rsidRPr="00CE779A">
          <w:rPr>
            <w:rFonts w:ascii="台灣楷體" w:eastAsia="台灣楷體" w:hAnsi="台灣楷體" w:cs="Charis SIL"/>
          </w:rPr>
          <w:t>仔</w:t>
        </w:r>
      </w:ins>
      <w:r w:rsidRPr="00CE779A">
        <w:rPr>
          <w:rFonts w:ascii="台灣楷體" w:eastAsia="台灣楷體" w:hAnsi="台灣楷體" w:cs="Charis SIL"/>
        </w:rPr>
        <w:t>看向安平島，閣看這隔開安平赤崁兩地的台江內港的海水。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i手提柚瓣肉皮，伸手指</w:t>
      </w:r>
      <w:del w:id="2207" w:author="user" w:date="2015-03-17T22:07:00Z">
        <w:r w:rsidRPr="00CE779A" w:rsidDel="007150E7">
          <w:rPr>
            <w:rFonts w:ascii="台灣楷體" w:eastAsia="台灣楷體" w:hAnsi="台灣楷體" w:cs="Charis SIL"/>
          </w:rPr>
          <w:delText>向</w:delText>
        </w:r>
      </w:del>
      <w:r w:rsidRPr="00CE779A">
        <w:rPr>
          <w:rFonts w:ascii="台灣楷體" w:eastAsia="台灣楷體" w:hAnsi="台灣楷體" w:cs="Charis SIL"/>
        </w:rPr>
        <w:t>台江內港，講：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「lí無去安平，按呢</w:t>
      </w:r>
      <w:del w:id="2208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ins w:id="2209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lán愛予這水分開矣──這內港共guá佮lí隔開，彼海外的</w:t>
      </w:r>
      <w:del w:id="2210" w:author="user" w:date="2015-03-13T22:58:00Z">
        <w:r w:rsidRPr="00CE779A" w:rsidDel="00112CED">
          <w:rPr>
            <w:rFonts w:ascii="台灣楷體" w:eastAsia="台灣楷體" w:hAnsi="台灣楷體" w:cs="Charis SIL"/>
          </w:rPr>
          <w:delText>黑</w:delText>
        </w:r>
      </w:del>
      <w:ins w:id="2211" w:author="user" w:date="2015-03-13T22:58:00Z">
        <w:r w:rsidR="00112CED" w:rsidRPr="00CE779A">
          <w:rPr>
            <w:rFonts w:ascii="台灣楷體" w:eastAsia="台灣楷體" w:hAnsi="台灣楷體" w:cs="Charis SIL"/>
          </w:rPr>
          <w:t>烏</w:t>
        </w:r>
      </w:ins>
      <w:r w:rsidRPr="00CE779A">
        <w:rPr>
          <w:rFonts w:ascii="台灣楷體" w:eastAsia="台灣楷體" w:hAnsi="台灣楷體" w:cs="Charis SIL"/>
        </w:rPr>
        <w:t>水溝，共阿爸佮guá分開矣。guá孤單一个人佇安平島，兩爿攏是海水，共阿爸佮lí分隔佇外口──可惡的海水！」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素面共柚瓣肉皮擲入去港內，共手中的月餅佮布鞋囥佇塗跤，共望山搝起來講：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「lán去泡海水！」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「欲</w:t>
      </w:r>
      <w:del w:id="2212" w:author="user" w:date="2015-03-13T23:00:00Z">
        <w:r w:rsidRPr="00CE779A" w:rsidDel="00112CED">
          <w:rPr>
            <w:rFonts w:ascii="台灣楷體" w:eastAsia="台灣楷體" w:hAnsi="台灣楷體" w:cs="Charis SIL"/>
          </w:rPr>
          <w:delText>起潮</w:delText>
        </w:r>
      </w:del>
      <w:ins w:id="2213" w:author="user" w:date="2015-03-13T23:00:00Z">
        <w:r w:rsidR="00112CED" w:rsidRPr="00CE779A">
          <w:rPr>
            <w:rFonts w:ascii="台灣楷體" w:eastAsia="台灣楷體" w:hAnsi="台灣楷體" w:cs="Charis SIL"/>
          </w:rPr>
          <w:t>滇流</w:t>
        </w:r>
      </w:ins>
      <w:r w:rsidRPr="00CE779A">
        <w:rPr>
          <w:rFonts w:ascii="台灣楷體" w:eastAsia="台灣楷體" w:hAnsi="台灣楷體" w:cs="Charis SIL"/>
        </w:rPr>
        <w:t>矣，海流轉來矣，lí敢袂寒？」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(p.72)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「袂寒！」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「lí欲去安平，敢袂驚傷晏？」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2214" w:author="user" w:date="2015-03-21T23:42:00Z">
        <w:r w:rsidRPr="00CE779A" w:rsidDel="006E0C99">
          <w:rPr>
            <w:rFonts w:ascii="台灣楷體" w:eastAsia="台灣楷體" w:hAnsi="台灣楷體" w:cs="Charis SIL"/>
          </w:rPr>
          <w:delText>今暗</w:delText>
        </w:r>
      </w:del>
      <w:ins w:id="2215" w:author="user" w:date="2015-03-21T23:42:00Z">
        <w:r w:rsidR="006E0C99" w:rsidRPr="00CE779A">
          <w:rPr>
            <w:rFonts w:ascii="台灣楷體" w:eastAsia="台灣楷體" w:hAnsi="台灣楷體" w:cs="Charis SIL"/>
          </w:rPr>
          <w:t>下暗</w:t>
        </w:r>
      </w:ins>
      <w:r w:rsidRPr="00CE779A">
        <w:rPr>
          <w:rFonts w:ascii="台灣楷體" w:eastAsia="台灣楷體" w:hAnsi="台灣楷體" w:cs="Charis SIL"/>
        </w:rPr>
        <w:t>過節，渡船閣較晏嘛有，lán</w:t>
      </w:r>
      <w:ins w:id="2216" w:author="user" w:date="2015-03-13T23:01:00Z">
        <w:r w:rsidR="00112CED" w:rsidRPr="00CE779A">
          <w:rPr>
            <w:rFonts w:ascii="台灣楷體" w:eastAsia="台灣楷體" w:hAnsi="台灣楷體" w:cs="Charis SIL"/>
          </w:rPr>
          <w:t>來</w:t>
        </w:r>
      </w:ins>
      <w:r w:rsidRPr="00CE779A">
        <w:rPr>
          <w:rFonts w:ascii="台灣楷體" w:eastAsia="台灣楷體" w:hAnsi="台灣楷體" w:cs="Charis SIL"/>
        </w:rPr>
        <w:t>去耍水</w:t>
      </w:r>
      <w:del w:id="2217" w:author="user" w:date="2015-03-13T23:01:00Z">
        <w:r w:rsidRPr="00CE779A" w:rsidDel="00112CED">
          <w:rPr>
            <w:rFonts w:ascii="台灣楷體" w:eastAsia="台灣楷體" w:hAnsi="台灣楷體" w:cs="Charis SIL"/>
          </w:rPr>
          <w:delText>吧</w:delText>
        </w:r>
      </w:del>
      <w:r w:rsidRPr="00CE779A">
        <w:rPr>
          <w:rFonts w:ascii="台灣楷體" w:eastAsia="台灣楷體" w:hAnsi="台灣楷體" w:cs="Charis SIL"/>
        </w:rPr>
        <w:t>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望山嘛共布鞋</w:t>
      </w:r>
      <w:del w:id="2218" w:author="user" w:date="2015-03-13T23:01:00Z">
        <w:r w:rsidRPr="00CE779A" w:rsidDel="00112CED">
          <w:rPr>
            <w:rFonts w:ascii="台灣楷體" w:eastAsia="台灣楷體" w:hAnsi="台灣楷體" w:cs="Charis SIL"/>
          </w:rPr>
          <w:delText>脫落</w:delText>
        </w:r>
      </w:del>
      <w:ins w:id="2219" w:author="user" w:date="2015-03-13T23:01:00Z">
        <w:r w:rsidR="00112CED" w:rsidRPr="00CE779A">
          <w:rPr>
            <w:rFonts w:ascii="台灣楷體" w:eastAsia="台灣楷體" w:hAnsi="台灣楷體" w:cs="Charis SIL"/>
          </w:rPr>
          <w:t>褪落</w:t>
        </w:r>
      </w:ins>
      <w:r w:rsidRPr="00CE779A">
        <w:rPr>
          <w:rFonts w:ascii="台灣楷體" w:eastAsia="台灣楷體" w:hAnsi="台灣楷體" w:cs="Charis SIL"/>
        </w:rPr>
        <w:t>來，共素面的手牽予牢，陪i行入去水底。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大井頭是赤崁街佮安平鎮來往的渡頭，平時</w:t>
      </w:r>
      <w:del w:id="2220" w:author="user" w:date="2015-03-13T23:02:00Z">
        <w:r w:rsidRPr="00CE779A" w:rsidDel="00112CED">
          <w:rPr>
            <w:rFonts w:ascii="台灣楷體" w:eastAsia="台灣楷體" w:hAnsi="台灣楷體" w:cs="Charis SIL"/>
          </w:rPr>
          <w:delText>日暝</w:delText>
        </w:r>
      </w:del>
      <w:ins w:id="2221" w:author="user" w:date="2015-03-13T23:02:00Z">
        <w:r w:rsidR="00112CED" w:rsidRPr="00CE779A">
          <w:rPr>
            <w:rFonts w:ascii="台灣楷體" w:eastAsia="台灣楷體" w:hAnsi="台灣楷體" w:cs="Charis SIL"/>
          </w:rPr>
          <w:t>暝日</w:t>
        </w:r>
      </w:ins>
      <w:r w:rsidRPr="00CE779A">
        <w:rPr>
          <w:rFonts w:ascii="台灣楷體" w:eastAsia="台灣楷體" w:hAnsi="台灣楷體" w:cs="Charis SIL"/>
        </w:rPr>
        <w:t>攏有渡船來往。渡船頭附近停的攏是小型漁船，外洋轉來--ê大海船本來會使入去內港，停去大井頭附近的禾寮港，毋過近年來港水淺矣，大船入鹿耳門</w:t>
      </w:r>
      <w:del w:id="2222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2223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攏停佇安平街外，抑是佇港中拋碇，袂使駛近大井頭來。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今夜月明，誠濟人出來港邊賞月，暗潮已經轉來，港水無偌久就會淹到岸邊，有一寡仔人看著素面佮望山兩人落水，</w:t>
      </w:r>
      <w:del w:id="2224" w:author="user" w:date="2015-03-13T23:03:00Z">
        <w:r w:rsidRPr="00CE779A" w:rsidDel="00112CED">
          <w:rPr>
            <w:rFonts w:ascii="台灣楷體" w:eastAsia="台灣楷體" w:hAnsi="台灣楷體" w:cs="Charis SIL"/>
          </w:rPr>
          <w:delText>攏奇怪--ê</w:delText>
        </w:r>
      </w:del>
      <w:ins w:id="2225" w:author="user" w:date="2015-03-13T23:03:00Z">
        <w:r w:rsidR="00112CED" w:rsidRPr="00CE779A">
          <w:rPr>
            <w:rFonts w:ascii="台灣楷體" w:eastAsia="台灣楷體" w:hAnsi="台灣楷體" w:cs="Charis SIL"/>
          </w:rPr>
          <w:t>一時好玄</w:t>
        </w:r>
      </w:ins>
      <w:del w:id="2226" w:author="user" w:date="2015-03-13T23:04:00Z">
        <w:r w:rsidRPr="00CE779A" w:rsidDel="00112CED">
          <w:rPr>
            <w:rFonts w:ascii="台灣楷體" w:eastAsia="台灣楷體" w:hAnsi="台灣楷體" w:cs="Charis SIL"/>
          </w:rPr>
          <w:delText>過來</w:delText>
        </w:r>
      </w:del>
      <w:ins w:id="2227" w:author="user" w:date="2015-03-13T23:04:00Z">
        <w:r w:rsidR="00112CED" w:rsidRPr="00CE779A">
          <w:rPr>
            <w:rFonts w:ascii="台灣楷體" w:eastAsia="台灣楷體" w:hAnsi="台灣楷體" w:cs="Charis SIL"/>
          </w:rPr>
          <w:t>倚來</w:t>
        </w:r>
      </w:ins>
      <w:r w:rsidRPr="00CE779A">
        <w:rPr>
          <w:rFonts w:ascii="台灣楷體" w:eastAsia="台灣楷體" w:hAnsi="台灣楷體" w:cs="Charis SIL"/>
        </w:rPr>
        <w:t>看。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「望山，lí敢</w:t>
      </w:r>
      <w:del w:id="2228" w:author="user" w:date="2015-03-13T23:04:00Z">
        <w:r w:rsidRPr="00CE779A" w:rsidDel="00112CED">
          <w:rPr>
            <w:rFonts w:ascii="台灣楷體" w:eastAsia="台灣楷體" w:hAnsi="台灣楷體" w:cs="Charis SIL"/>
          </w:rPr>
          <w:delText>無</w:delText>
        </w:r>
      </w:del>
      <w:ins w:id="2229" w:author="user" w:date="2015-03-13T23:04:00Z">
        <w:r w:rsidR="00112CED" w:rsidRPr="00CE779A">
          <w:rPr>
            <w:rFonts w:ascii="台灣楷體" w:eastAsia="台灣楷體" w:hAnsi="台灣楷體" w:cs="Charis SIL"/>
          </w:rPr>
          <w:t>毋捌</w:t>
        </w:r>
      </w:ins>
      <w:r w:rsidRPr="00CE779A">
        <w:rPr>
          <w:rFonts w:ascii="台灣楷體" w:eastAsia="台灣楷體" w:hAnsi="台灣楷體" w:cs="Charis SIL"/>
        </w:rPr>
        <w:t>坐過海船？」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2230" w:author="user" w:date="2015-03-13T23:04:00Z">
        <w:r w:rsidRPr="00CE779A" w:rsidDel="00112CED">
          <w:rPr>
            <w:rFonts w:ascii="台灣楷體" w:eastAsia="台灣楷體" w:hAnsi="台灣楷體" w:cs="Charis SIL"/>
          </w:rPr>
          <w:delText>無</w:delText>
        </w:r>
      </w:del>
      <w:ins w:id="2231" w:author="user" w:date="2015-03-13T23:04:00Z">
        <w:r w:rsidR="00112CED" w:rsidRPr="00CE779A">
          <w:rPr>
            <w:rFonts w:ascii="台灣楷體" w:eastAsia="台灣楷體" w:hAnsi="台灣楷體" w:cs="Charis SIL"/>
          </w:rPr>
          <w:t>毋捌</w:t>
        </w:r>
      </w:ins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「彼冬guá做舵公伯的船來lín台灣的時陣，</w:t>
      </w:r>
      <w:del w:id="2232" w:author="user" w:date="2015-03-13T23:04:00Z">
        <w:r w:rsidRPr="00CE779A" w:rsidDel="00112CED">
          <w:rPr>
            <w:rFonts w:ascii="台灣楷體" w:eastAsia="台灣楷體" w:hAnsi="台灣楷體" w:cs="Charis SIL"/>
          </w:rPr>
          <w:delText>暈船</w:delText>
        </w:r>
      </w:del>
      <w:ins w:id="2233" w:author="user" w:date="2015-03-13T23:04:00Z">
        <w:r w:rsidR="00112CED" w:rsidRPr="00CE779A">
          <w:rPr>
            <w:rFonts w:ascii="台灣楷體" w:eastAsia="台灣楷體" w:hAnsi="台灣楷體" w:cs="Charis SIL"/>
          </w:rPr>
          <w:t>眩船</w:t>
        </w:r>
      </w:ins>
      <w:r w:rsidRPr="00CE779A">
        <w:rPr>
          <w:rFonts w:ascii="台灣楷體" w:eastAsia="台灣楷體" w:hAnsi="台灣楷體" w:cs="Charis SIL"/>
        </w:rPr>
        <w:t>閣吐，誠</w:t>
      </w:r>
      <w:ins w:id="2234" w:author="user" w:date="2015-03-13T23:04:00Z">
        <w:r w:rsidR="00112CED" w:rsidRPr="00CE779A">
          <w:rPr>
            <w:rFonts w:ascii="台灣楷體" w:eastAsia="台灣楷體" w:hAnsi="台灣楷體" w:cs="Charis SIL"/>
          </w:rPr>
          <w:t>艱</w:t>
        </w:r>
      </w:ins>
      <w:r w:rsidRPr="00CE779A">
        <w:rPr>
          <w:rFonts w:ascii="台灣楷體" w:eastAsia="台灣楷體" w:hAnsi="台灣楷體" w:cs="Charis SIL"/>
        </w:rPr>
        <w:t>苦！」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「海上</w:t>
      </w:r>
      <w:del w:id="2235" w:author="user" w:date="2015-03-13T23:04:00Z">
        <w:r w:rsidRPr="00CE779A" w:rsidDel="00112CED">
          <w:rPr>
            <w:rFonts w:ascii="台灣楷體" w:eastAsia="台灣楷體" w:hAnsi="台灣楷體" w:cs="Charis SIL"/>
          </w:rPr>
          <w:delText>風浪</w:delText>
        </w:r>
      </w:del>
      <w:ins w:id="2236" w:author="user" w:date="2015-03-13T23:04:00Z">
        <w:r w:rsidR="00112CED" w:rsidRPr="00CE779A">
          <w:rPr>
            <w:rFonts w:ascii="台灣楷體" w:eastAsia="台灣楷體" w:hAnsi="台灣楷體" w:cs="Charis SIL"/>
          </w:rPr>
          <w:t>風湧</w:t>
        </w:r>
      </w:ins>
      <w:r w:rsidRPr="00CE779A">
        <w:rPr>
          <w:rFonts w:ascii="台灣楷體" w:eastAsia="台灣楷體" w:hAnsi="台灣楷體" w:cs="Charis SIL"/>
        </w:rPr>
        <w:t>誠大！」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「海水害人袂使自由來往。」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「海水行船</w:t>
      </w:r>
      <w:del w:id="2237" w:author="user" w:date="2015-03-13T23:05:00Z">
        <w:r w:rsidRPr="00CE779A" w:rsidDel="00112CED">
          <w:rPr>
            <w:rFonts w:ascii="台灣楷體" w:eastAsia="台灣楷體" w:hAnsi="台灣楷體" w:cs="Charis SIL"/>
          </w:rPr>
          <w:delText>方便</w:delText>
        </w:r>
      </w:del>
      <w:ins w:id="2238" w:author="user" w:date="2015-03-13T23:05:00Z">
        <w:r w:rsidR="00112CED" w:rsidRPr="00CE779A">
          <w:rPr>
            <w:rFonts w:ascii="台灣楷體" w:eastAsia="台灣楷體" w:hAnsi="台灣楷體" w:cs="Charis SIL"/>
          </w:rPr>
          <w:t>利便</w:t>
        </w:r>
      </w:ins>
      <w:r w:rsidRPr="00CE779A">
        <w:rPr>
          <w:rFonts w:ascii="台灣楷體" w:eastAsia="台灣楷體" w:hAnsi="台灣楷體" w:cs="Charis SIL"/>
        </w:rPr>
        <w:t>，</w:t>
      </w:r>
      <w:del w:id="2239" w:author="user" w:date="2015-03-13T12:16:00Z">
        <w:r w:rsidRPr="00CE779A" w:rsidDel="009C5072">
          <w:rPr>
            <w:rFonts w:ascii="台灣楷體" w:eastAsia="台灣楷體" w:hAnsi="台灣楷體" w:cs="Charis SIL"/>
          </w:rPr>
          <w:delText>那會</w:delText>
        </w:r>
      </w:del>
      <w:ins w:id="2240" w:author="user" w:date="2015-03-13T12:16:00Z">
        <w:r w:rsidR="009C5072" w:rsidRPr="00CE779A">
          <w:rPr>
            <w:rFonts w:ascii="台灣楷體" w:eastAsia="台灣楷體" w:hAnsi="台灣楷體" w:cs="Charis SIL"/>
          </w:rPr>
          <w:t>哪會</w:t>
        </w:r>
      </w:ins>
      <w:r w:rsidRPr="00CE779A">
        <w:rPr>
          <w:rFonts w:ascii="台灣楷體" w:eastAsia="台灣楷體" w:hAnsi="台灣楷體" w:cs="Charis SIL"/>
        </w:rPr>
        <w:t>袂使來往？」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素面看月娘，閣看海外。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「望山，lí相信guán阿爸</w:t>
      </w:r>
      <w:del w:id="2241" w:author="user" w:date="2015-03-21T23:42:00Z">
        <w:r w:rsidRPr="00CE779A" w:rsidDel="006E0C99">
          <w:rPr>
            <w:rFonts w:ascii="台灣楷體" w:eastAsia="台灣楷體" w:hAnsi="台灣楷體" w:cs="Charis SIL"/>
          </w:rPr>
          <w:delText>今暗</w:delText>
        </w:r>
      </w:del>
      <w:ins w:id="2242" w:author="user" w:date="2015-03-21T23:42:00Z">
        <w:r w:rsidR="006E0C99" w:rsidRPr="00CE779A">
          <w:rPr>
            <w:rFonts w:ascii="台灣楷體" w:eastAsia="台灣楷體" w:hAnsi="台灣楷體" w:cs="Charis SIL"/>
          </w:rPr>
          <w:t>下暗</w:t>
        </w:r>
      </w:ins>
      <w:r w:rsidRPr="00CE779A">
        <w:rPr>
          <w:rFonts w:ascii="台灣楷體" w:eastAsia="台灣楷體" w:hAnsi="台灣楷體" w:cs="Charis SIL"/>
        </w:rPr>
        <w:t>嘛仝款佇海邊仔賞月無？」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(p.73)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「guá──」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素面向腰用手划一下仔水，指頭仔沐水，囥佇脣頂。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「guá逐遍舐著這海水，就想著這是guán</w:t>
      </w:r>
      <w:ins w:id="2243" w:author="user" w:date="2015-03-13T23:06:00Z">
        <w:r w:rsidR="00112CED" w:rsidRPr="00CE779A">
          <w:rPr>
            <w:rFonts w:ascii="台灣楷體" w:eastAsia="台灣楷體" w:hAnsi="台灣楷體" w:cs="Charis SIL"/>
          </w:rPr>
          <w:t>阿</w:t>
        </w:r>
      </w:ins>
      <w:r w:rsidRPr="00CE779A">
        <w:rPr>
          <w:rFonts w:ascii="台灣楷體" w:eastAsia="台灣楷體" w:hAnsi="台灣楷體" w:cs="Charis SIL"/>
        </w:rPr>
        <w:t>爸的目屎。」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「彼是</w:t>
      </w:r>
      <w:del w:id="2244" w:author="user" w:date="2015-03-13T23:06:00Z">
        <w:r w:rsidRPr="00CE779A" w:rsidDel="00112CED">
          <w:rPr>
            <w:rFonts w:ascii="台灣楷體" w:eastAsia="台灣楷體" w:hAnsi="台灣楷體" w:cs="Charis SIL"/>
          </w:rPr>
          <w:delText>塩</w:delText>
        </w:r>
      </w:del>
      <w:ins w:id="2245" w:author="user" w:date="2015-03-13T23:06:00Z">
        <w:r w:rsidR="00112CED" w:rsidRPr="00CE779A">
          <w:rPr>
            <w:rFonts w:ascii="台灣楷體" w:eastAsia="台灣楷體" w:hAnsi="台灣楷體" w:cs="Charis SIL"/>
          </w:rPr>
          <w:t>鹹</w:t>
        </w:r>
      </w:ins>
      <w:r w:rsidRPr="00CE779A">
        <w:rPr>
          <w:rFonts w:ascii="台灣楷體" w:eastAsia="台灣楷體" w:hAnsi="台灣楷體" w:cs="Charis SIL"/>
        </w:rPr>
        <w:t>味。」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「若無這海水，guá就會使轉去看阿爸矣！」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望山無回話。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「lí看──」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素面指海面：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「──彼海湧一</w:t>
      </w:r>
      <w:del w:id="2246" w:author="user" w:date="2015-03-13T23:06:00Z">
        <w:r w:rsidRPr="00CE779A" w:rsidDel="00112CED">
          <w:rPr>
            <w:rFonts w:ascii="台灣楷體" w:eastAsia="台灣楷體" w:hAnsi="台灣楷體" w:cs="Charis SIL"/>
          </w:rPr>
          <w:delText>波</w:delText>
        </w:r>
      </w:del>
      <w:ins w:id="2247" w:author="user" w:date="2015-03-13T23:06:00Z">
        <w:r w:rsidR="00112CED" w:rsidRPr="00CE779A">
          <w:rPr>
            <w:rFonts w:ascii="台灣楷體" w:eastAsia="台灣楷體" w:hAnsi="台灣楷體" w:cs="Charis SIL"/>
          </w:rPr>
          <w:t>湧</w:t>
        </w:r>
      </w:ins>
      <w:r w:rsidRPr="00CE779A">
        <w:rPr>
          <w:rFonts w:ascii="台灣楷體" w:eastAsia="台灣楷體" w:hAnsi="台灣楷體" w:cs="Charis SIL"/>
        </w:rPr>
        <w:t>一</w:t>
      </w:r>
      <w:del w:id="2248" w:author="user" w:date="2015-03-13T23:06:00Z">
        <w:r w:rsidRPr="00CE779A" w:rsidDel="00112CED">
          <w:rPr>
            <w:rFonts w:ascii="台灣楷體" w:eastAsia="台灣楷體" w:hAnsi="台灣楷體" w:cs="Charis SIL"/>
          </w:rPr>
          <w:delText>波</w:delText>
        </w:r>
      </w:del>
      <w:ins w:id="2249" w:author="user" w:date="2015-03-13T23:06:00Z">
        <w:r w:rsidR="00112CED" w:rsidRPr="00CE779A">
          <w:rPr>
            <w:rFonts w:ascii="台灣楷體" w:eastAsia="台灣楷體" w:hAnsi="台灣楷體" w:cs="Charis SIL"/>
          </w:rPr>
          <w:t>湧</w:t>
        </w:r>
      </w:ins>
      <w:del w:id="2250" w:author="user" w:date="2015-03-13T23:06:00Z">
        <w:r w:rsidRPr="00CE779A" w:rsidDel="00112CED">
          <w:rPr>
            <w:rFonts w:ascii="台灣楷體" w:eastAsia="台灣楷體" w:hAnsi="台灣楷體" w:cs="Charis SIL"/>
          </w:rPr>
          <w:delText>沖</w:delText>
        </w:r>
      </w:del>
      <w:ins w:id="2251" w:author="user" w:date="2015-03-13T23:06:00Z">
        <w:r w:rsidR="00112CED" w:rsidRPr="00CE779A">
          <w:rPr>
            <w:rFonts w:ascii="台灣楷體" w:eastAsia="台灣楷體" w:hAnsi="台灣楷體" w:cs="Charis SIL"/>
          </w:rPr>
          <w:t>溢倚</w:t>
        </w:r>
      </w:ins>
      <w:r w:rsidRPr="00CE779A">
        <w:rPr>
          <w:rFonts w:ascii="台灣楷體" w:eastAsia="台灣楷體" w:hAnsi="台灣楷體" w:cs="Charis SIL"/>
        </w:rPr>
        <w:t>來，親</w:t>
      </w:r>
      <w:del w:id="2252" w:author="user" w:date="2015-03-13T23:06:00Z">
        <w:r w:rsidRPr="00CE779A" w:rsidDel="00112CED">
          <w:rPr>
            <w:rFonts w:ascii="台灣楷體" w:eastAsia="台灣楷體" w:hAnsi="台灣楷體" w:cs="Charis SIL"/>
          </w:rPr>
          <w:delText>向</w:delText>
        </w:r>
      </w:del>
      <w:ins w:id="2253" w:author="user" w:date="2015-03-13T23:06:00Z">
        <w:r w:rsidR="00112CED" w:rsidRPr="00CE779A">
          <w:rPr>
            <w:rFonts w:ascii="台灣楷體" w:eastAsia="台灣楷體" w:hAnsi="台灣楷體" w:cs="Charis SIL"/>
          </w:rPr>
          <w:t>像</w:t>
        </w:r>
      </w:ins>
      <w:r w:rsidRPr="00CE779A">
        <w:rPr>
          <w:rFonts w:ascii="台灣楷體" w:eastAsia="台灣楷體" w:hAnsi="台灣楷體" w:cs="Charis SIL"/>
        </w:rPr>
        <w:t>guán阿爸</w:t>
      </w:r>
      <w:ins w:id="2254" w:author="user" w:date="2015-03-13T23:06:00Z">
        <w:r w:rsidR="00112CED" w:rsidRPr="00CE779A">
          <w:rPr>
            <w:rFonts w:ascii="台灣楷體" w:eastAsia="台灣楷體" w:hAnsi="台灣楷體" w:cs="Charis SIL"/>
          </w:rPr>
          <w:t>的</w:t>
        </w:r>
      </w:ins>
      <w:r w:rsidRPr="00CE779A">
        <w:rPr>
          <w:rFonts w:ascii="台灣楷體" w:eastAsia="台灣楷體" w:hAnsi="台灣楷體" w:cs="Charis SIL"/>
        </w:rPr>
        <w:t>心咧跳</w:t>
      </w:r>
      <w:del w:id="2255" w:author="user" w:date="2015-03-13T23:06:00Z">
        <w:r w:rsidRPr="00CE779A" w:rsidDel="00112CED">
          <w:rPr>
            <w:rFonts w:ascii="台灣楷體" w:eastAsia="台灣楷體" w:hAnsi="台灣楷體" w:cs="Charis SIL"/>
          </w:rPr>
          <w:delText>仝款</w:delText>
        </w:r>
      </w:del>
      <w:r w:rsidRPr="00CE779A">
        <w:rPr>
          <w:rFonts w:ascii="台灣楷體" w:eastAsia="台灣楷體" w:hAnsi="台灣楷體" w:cs="Charis SIL"/>
        </w:rPr>
        <w:t>。guá定定</w:t>
      </w:r>
      <w:del w:id="2256" w:author="user" w:date="2015-03-13T23:07:00Z">
        <w:r w:rsidRPr="00CE779A" w:rsidDel="00112CED">
          <w:rPr>
            <w:rFonts w:ascii="台灣楷體" w:eastAsia="台灣楷體" w:hAnsi="台灣楷體" w:cs="Charis SIL"/>
          </w:rPr>
          <w:delText>愛</w:delText>
        </w:r>
      </w:del>
      <w:ins w:id="2257" w:author="user" w:date="2015-03-13T23:07:00Z">
        <w:r w:rsidR="00112CED" w:rsidRPr="00CE779A">
          <w:rPr>
            <w:rFonts w:ascii="台灣楷體" w:eastAsia="台灣楷體" w:hAnsi="台灣楷體" w:cs="Charis SIL"/>
          </w:rPr>
          <w:t>共手</w:t>
        </w:r>
      </w:ins>
      <w:r w:rsidRPr="00CE779A">
        <w:rPr>
          <w:rFonts w:ascii="台灣楷體" w:eastAsia="台灣楷體" w:hAnsi="台灣楷體" w:cs="Charis SIL"/>
        </w:rPr>
        <w:t>囥</w:t>
      </w:r>
      <w:del w:id="2258" w:author="user" w:date="2015-03-13T23:07:00Z">
        <w:r w:rsidRPr="00CE779A" w:rsidDel="00112CED">
          <w:rPr>
            <w:rFonts w:ascii="台灣楷體" w:eastAsia="台灣楷體" w:hAnsi="台灣楷體" w:cs="Charis SIL"/>
          </w:rPr>
          <w:delText>手</w:delText>
        </w:r>
      </w:del>
      <w:r w:rsidRPr="00CE779A">
        <w:rPr>
          <w:rFonts w:ascii="台灣楷體" w:eastAsia="台灣楷體" w:hAnsi="台灣楷體" w:cs="Charis SIL"/>
        </w:rPr>
        <w:t>佇水面，去摸</w:t>
      </w:r>
      <w:del w:id="2259" w:author="user" w:date="2015-03-13T23:07:00Z">
        <w:r w:rsidRPr="00CE779A" w:rsidDel="00112CED">
          <w:rPr>
            <w:rFonts w:ascii="台灣楷體" w:eastAsia="台灣楷體" w:hAnsi="台灣楷體" w:cs="Charis SIL"/>
          </w:rPr>
          <w:delText>這</w:delText>
        </w:r>
      </w:del>
      <w:r w:rsidRPr="00CE779A">
        <w:rPr>
          <w:rFonts w:ascii="台灣楷體" w:eastAsia="台灣楷體" w:hAnsi="台灣楷體" w:cs="Charis SIL"/>
        </w:rPr>
        <w:t>一陣一陣的海湧。guá敢若摸著阿爸的胸坎，聽著i一聲一聲的心跳。較早，阿爸抱guá的時，guá若</w:t>
      </w:r>
      <w:del w:id="2260" w:author="user" w:date="2015-03-13T23:07:00Z">
        <w:r w:rsidRPr="00CE779A" w:rsidDel="00D77F8A">
          <w:rPr>
            <w:rFonts w:ascii="台灣楷體" w:eastAsia="台灣楷體" w:hAnsi="台灣楷體" w:cs="Charis SIL"/>
          </w:rPr>
          <w:delText>將</w:delText>
        </w:r>
      </w:del>
      <w:ins w:id="2261" w:author="user" w:date="2015-03-13T23:07:00Z">
        <w:r w:rsidR="00D77F8A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頭囥佇i</w:t>
      </w:r>
      <w:ins w:id="2262" w:author="user" w:date="2015-03-13T23:07:00Z">
        <w:r w:rsidR="00D77F8A" w:rsidRPr="00CE779A">
          <w:rPr>
            <w:rFonts w:ascii="台灣楷體" w:eastAsia="台灣楷體" w:hAnsi="台灣楷體" w:cs="Charis SIL"/>
          </w:rPr>
          <w:t>的</w:t>
        </w:r>
      </w:ins>
      <w:r w:rsidRPr="00CE779A">
        <w:rPr>
          <w:rFonts w:ascii="台灣楷體" w:eastAsia="台灣楷體" w:hAnsi="台灣楷體" w:cs="Charis SIL"/>
        </w:rPr>
        <w:t>胸前，就</w:t>
      </w:r>
      <w:ins w:id="2263" w:author="user" w:date="2015-03-13T23:07:00Z">
        <w:r w:rsidR="00D77F8A" w:rsidRPr="00CE779A">
          <w:rPr>
            <w:rFonts w:ascii="台灣楷體" w:eastAsia="台灣楷體" w:hAnsi="台灣楷體" w:cs="Charis SIL"/>
          </w:rPr>
          <w:t>聽</w:t>
        </w:r>
      </w:ins>
      <w:r w:rsidRPr="00CE779A">
        <w:rPr>
          <w:rFonts w:ascii="台灣楷體" w:eastAsia="台灣楷體" w:hAnsi="台灣楷體" w:cs="Charis SIL"/>
        </w:rPr>
        <w:t>會</w:t>
      </w:r>
      <w:del w:id="2264" w:author="user" w:date="2015-03-13T23:07:00Z">
        <w:r w:rsidRPr="00CE779A" w:rsidDel="00D77F8A">
          <w:rPr>
            <w:rFonts w:ascii="台灣楷體" w:eastAsia="台灣楷體" w:hAnsi="台灣楷體" w:cs="Charis SIL"/>
          </w:rPr>
          <w:delText>聽</w:delText>
        </w:r>
      </w:del>
      <w:r w:rsidRPr="00CE779A">
        <w:rPr>
          <w:rFonts w:ascii="台灣楷體" w:eastAsia="台灣楷體" w:hAnsi="台灣楷體" w:cs="Charis SIL"/>
        </w:rPr>
        <w:t>著i的心跳，</w:t>
      </w:r>
      <w:del w:id="2265" w:author="user" w:date="2015-03-13T23:07:00Z">
        <w:r w:rsidRPr="00CE779A" w:rsidDel="00D77F8A">
          <w:rPr>
            <w:rFonts w:ascii="台灣楷體" w:eastAsia="台灣楷體" w:hAnsi="台灣楷體" w:cs="Charis SIL"/>
          </w:rPr>
          <w:delText>就</w:delText>
        </w:r>
      </w:del>
      <w:ins w:id="2266" w:author="user" w:date="2015-03-13T23:07:00Z">
        <w:r w:rsidR="00D77F8A" w:rsidRPr="00CE779A">
          <w:rPr>
            <w:rFonts w:ascii="台灣楷體" w:eastAsia="台灣楷體" w:hAnsi="台灣楷體" w:cs="Charis SIL"/>
          </w:rPr>
          <w:t>親</w:t>
        </w:r>
      </w:ins>
      <w:r w:rsidRPr="00CE779A">
        <w:rPr>
          <w:rFonts w:ascii="台灣楷體" w:eastAsia="台灣楷體" w:hAnsi="台灣楷體" w:cs="Charis SIL"/>
        </w:rPr>
        <w:t>像按呢：卜，卜……」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「彼是</w:t>
      </w:r>
      <w:del w:id="2267" w:author="user" w:date="2015-03-22T08:27:00Z">
        <w:r w:rsidRPr="00CE779A" w:rsidDel="0056032C">
          <w:rPr>
            <w:rFonts w:ascii="台灣楷體" w:eastAsia="台灣楷體" w:hAnsi="台灣楷體" w:cs="Charis SIL"/>
          </w:rPr>
          <w:delText>漲潮</w:delText>
        </w:r>
      </w:del>
      <w:ins w:id="2268" w:author="user" w:date="2015-03-22T08:27:00Z">
        <w:r w:rsidR="0056032C" w:rsidRPr="00CE779A">
          <w:rPr>
            <w:rFonts w:ascii="台灣楷體" w:eastAsia="台灣楷體" w:hAnsi="台灣楷體" w:cs="Charis SIL"/>
          </w:rPr>
          <w:t>大流</w:t>
        </w:r>
      </w:ins>
      <w:r w:rsidRPr="00CE779A">
        <w:rPr>
          <w:rFonts w:ascii="台灣楷體" w:eastAsia="台灣楷體" w:hAnsi="台灣楷體" w:cs="Charis SIL"/>
        </w:rPr>
        <w:t>起流的波浪。」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「……這海流的聲音，閣親像是阿爸咧叫guá仝款。lí看，海湧一陣一陣</w:t>
      </w:r>
      <w:del w:id="2269" w:author="user" w:date="2015-03-13T23:08:00Z">
        <w:r w:rsidRPr="00CE779A" w:rsidDel="00D77F8A">
          <w:rPr>
            <w:rFonts w:ascii="台灣楷體" w:eastAsia="台灣楷體" w:hAnsi="台灣楷體" w:cs="Charis SIL"/>
          </w:rPr>
          <w:delText>的</w:delText>
        </w:r>
      </w:del>
      <w:r w:rsidRPr="00CE779A">
        <w:rPr>
          <w:rFonts w:ascii="台灣楷體" w:eastAsia="台灣楷體" w:hAnsi="台灣楷體" w:cs="Charis SIL"/>
        </w:rPr>
        <w:t>湧來，阿爸若是佇海彼爿叫guá，lán佇遮雖然聽袂著，毋過這海水一定知影──in是唐山流來--ê。」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「素面，lí莫閣烏白想矣。」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「guá若</w:t>
      </w:r>
      <w:del w:id="2270" w:author="user" w:date="2015-03-13T23:08:00Z">
        <w:r w:rsidRPr="00CE779A" w:rsidDel="00D77F8A">
          <w:rPr>
            <w:rFonts w:ascii="台灣楷體" w:eastAsia="台灣楷體" w:hAnsi="台灣楷體" w:cs="Charis SIL"/>
          </w:rPr>
          <w:delText>隨</w:delText>
        </w:r>
      </w:del>
      <w:ins w:id="2271" w:author="user" w:date="2015-03-13T23:08:00Z">
        <w:r w:rsidR="00D77F8A" w:rsidRPr="00CE779A">
          <w:rPr>
            <w:rFonts w:ascii="台灣楷體" w:eastAsia="台灣楷體" w:hAnsi="台灣楷體" w:cs="Charis SIL"/>
          </w:rPr>
          <w:t>綴</w:t>
        </w:r>
      </w:ins>
      <w:r w:rsidRPr="00CE779A">
        <w:rPr>
          <w:rFonts w:ascii="台灣楷體" w:eastAsia="台灣楷體" w:hAnsi="台灣楷體" w:cs="Charis SIL"/>
        </w:rPr>
        <w:t>這海水退潮出海，一定會使轉去阿爸身軀邊，看著阿爸！」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 xml:space="preserve">──── 9/28 </w:t>
      </w:r>
      <w:r w:rsidRPr="00CE779A">
        <w:rPr>
          <w:rFonts w:ascii="新細明體" w:eastAsia="新細明體" w:hAnsi="新細明體" w:cs="新細明體" w:hint="eastAsia"/>
          <w:b/>
          <w:bCs/>
        </w:rPr>
        <w:t> </w:t>
      </w:r>
      <w:r w:rsidRPr="00CE779A">
        <w:rPr>
          <w:rFonts w:ascii="台灣楷體" w:eastAsia="台灣楷體" w:hAnsi="台灣楷體" w:cs="台灣楷體" w:hint="eastAsia"/>
          <w:b/>
          <w:bCs/>
        </w:rPr>
        <w:t>P.74~P.78 ────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(p.74)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</w:t>
      </w:r>
      <w:del w:id="2272" w:author="user" w:date="2015-03-13T23:09:00Z">
        <w:r w:rsidRPr="00CE779A" w:rsidDel="00D77F8A">
          <w:rPr>
            <w:rFonts w:ascii="台灣楷體" w:eastAsia="台灣楷體" w:hAnsi="台灣楷體" w:cs="Charis SIL"/>
          </w:rPr>
          <w:delText>一把</w:delText>
        </w:r>
      </w:del>
      <w:r w:rsidRPr="00CE779A">
        <w:rPr>
          <w:rFonts w:ascii="台灣楷體" w:eastAsia="台灣楷體" w:hAnsi="台灣楷體" w:cs="Charis SIL"/>
        </w:rPr>
        <w:t>共素面搝退後，</w:t>
      </w:r>
      <w:del w:id="2273" w:author="user" w:date="2015-03-13T23:09:00Z">
        <w:r w:rsidRPr="00CE779A" w:rsidDel="00D77F8A">
          <w:rPr>
            <w:rFonts w:ascii="台灣楷體" w:eastAsia="台灣楷體" w:hAnsi="台灣楷體" w:cs="Charis SIL"/>
          </w:rPr>
          <w:delText>誠雄--ê</w:delText>
        </w:r>
      </w:del>
      <w:ins w:id="2274" w:author="user" w:date="2015-03-13T23:09:00Z">
        <w:r w:rsidR="00D77F8A" w:rsidRPr="00CE779A">
          <w:rPr>
            <w:rFonts w:ascii="台灣楷體" w:eastAsia="台灣楷體" w:hAnsi="台灣楷體" w:cs="Charis SIL"/>
          </w:rPr>
          <w:t>出聲</w:t>
        </w:r>
      </w:ins>
      <w:r w:rsidRPr="00CE779A">
        <w:rPr>
          <w:rFonts w:ascii="台灣楷體" w:eastAsia="台灣楷體" w:hAnsi="台灣楷體" w:cs="Charis SIL"/>
        </w:rPr>
        <w:t>罵i：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「lí咧講啥物？</w:t>
      </w:r>
      <w:del w:id="2275" w:author="user" w:date="2015-03-13T23:09:00Z">
        <w:r w:rsidRPr="00CE779A" w:rsidDel="00D77F8A">
          <w:rPr>
            <w:rFonts w:ascii="台灣楷體" w:eastAsia="台灣楷體" w:hAnsi="台灣楷體" w:cs="Charis SIL"/>
          </w:rPr>
          <w:delText>隨</w:delText>
        </w:r>
      </w:del>
      <w:ins w:id="2276" w:author="user" w:date="2015-03-13T23:09:00Z">
        <w:r w:rsidR="00D77F8A" w:rsidRPr="00CE779A">
          <w:rPr>
            <w:rFonts w:ascii="台灣楷體" w:eastAsia="台灣楷體" w:hAnsi="台灣楷體" w:cs="Charis SIL"/>
          </w:rPr>
          <w:t>綴</w:t>
        </w:r>
      </w:ins>
      <w:r w:rsidRPr="00CE779A">
        <w:rPr>
          <w:rFonts w:ascii="台灣楷體" w:eastAsia="台灣楷體" w:hAnsi="台灣楷體" w:cs="Charis SIL"/>
        </w:rPr>
        <w:t>水出海……？轉去吧！月升潮起矣，lán</w:t>
      </w:r>
      <w:del w:id="2277" w:author="user" w:date="2015-03-13T23:10:00Z">
        <w:r w:rsidRPr="00CE779A" w:rsidDel="00D77F8A">
          <w:rPr>
            <w:rFonts w:ascii="台灣楷體" w:eastAsia="台灣楷體" w:hAnsi="台灣楷體" w:cs="Charis SIL"/>
          </w:rPr>
          <w:delText>退回</w:delText>
        </w:r>
      </w:del>
      <w:ins w:id="2278" w:author="user" w:date="2015-03-13T23:10:00Z">
        <w:r w:rsidR="00D77F8A" w:rsidRPr="00CE779A">
          <w:rPr>
            <w:rFonts w:ascii="台灣楷體" w:eastAsia="台灣楷體" w:hAnsi="台灣楷體" w:cs="Charis SIL"/>
          </w:rPr>
          <w:t>退轉去</w:t>
        </w:r>
      </w:ins>
      <w:r w:rsidRPr="00CE779A">
        <w:rPr>
          <w:rFonts w:ascii="台灣楷體" w:eastAsia="台灣楷體" w:hAnsi="台灣楷體" w:cs="Charis SIL"/>
        </w:rPr>
        <w:t>岸邊</w:t>
      </w:r>
      <w:del w:id="2279" w:author="user" w:date="2015-03-13T23:10:00Z">
        <w:r w:rsidRPr="00CE779A" w:rsidDel="00D77F8A">
          <w:rPr>
            <w:rFonts w:ascii="台灣楷體" w:eastAsia="台灣楷體" w:hAnsi="台灣楷體" w:cs="Charis SIL"/>
          </w:rPr>
          <w:delText>去吧</w:delText>
        </w:r>
      </w:del>
      <w:r w:rsidRPr="00CE779A">
        <w:rPr>
          <w:rFonts w:ascii="台灣楷體" w:eastAsia="台灣楷體" w:hAnsi="台灣楷體" w:cs="Charis SIL"/>
        </w:rPr>
        <w:t>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「海水共人攏分開矣！」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「有海水，lán東寧才安全啊！無海水，滿清兵早就攻來矣！」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素面綴望山退到岸邊樹跤，猶原</w:t>
      </w:r>
      <w:del w:id="2280" w:author="user" w:date="2015-03-13T23:10:00Z">
        <w:r w:rsidRPr="00CE779A" w:rsidDel="00D77F8A">
          <w:rPr>
            <w:rFonts w:ascii="台灣楷體" w:eastAsia="台灣楷體" w:hAnsi="台灣楷體" w:cs="Charis SIL"/>
          </w:rPr>
          <w:delText>憨</w:delText>
        </w:r>
      </w:del>
      <w:ins w:id="2281" w:author="user" w:date="2015-03-13T23:10:00Z">
        <w:r w:rsidR="00D77F8A" w:rsidRPr="00CE779A">
          <w:rPr>
            <w:rFonts w:ascii="台灣楷體" w:eastAsia="台灣楷體" w:hAnsi="台灣楷體" w:cs="Charis SIL"/>
          </w:rPr>
          <w:t>戇</w:t>
        </w:r>
      </w:ins>
      <w:del w:id="2282" w:author="user" w:date="2015-03-13T23:10:00Z">
        <w:r w:rsidRPr="00CE779A" w:rsidDel="00D77F8A">
          <w:rPr>
            <w:rFonts w:ascii="台灣楷體" w:eastAsia="台灣楷體" w:hAnsi="台灣楷體" w:cs="Charis SIL"/>
          </w:rPr>
          <w:delText>憨</w:delText>
        </w:r>
      </w:del>
      <w:ins w:id="2283" w:author="user" w:date="2015-03-13T23:10:00Z">
        <w:r w:rsidR="00D77F8A" w:rsidRPr="00CE779A">
          <w:rPr>
            <w:rFonts w:ascii="台灣楷體" w:eastAsia="台灣楷體" w:hAnsi="台灣楷體" w:cs="Charis SIL"/>
          </w:rPr>
          <w:t>戇</w:t>
        </w:r>
      </w:ins>
      <w:del w:id="2284" w:author="user" w:date="2015-03-13T23:10:00Z">
        <w:r w:rsidRPr="00CE779A" w:rsidDel="00D77F8A">
          <w:rPr>
            <w:rFonts w:ascii="台灣楷體" w:eastAsia="台灣楷體" w:hAnsi="台灣楷體" w:cs="Charis SIL"/>
          </w:rPr>
          <w:delText>--ê</w:delText>
        </w:r>
      </w:del>
      <w:ins w:id="2285" w:author="user" w:date="2015-03-13T23:10:00Z">
        <w:r w:rsidR="00D77F8A" w:rsidRPr="00CE779A">
          <w:rPr>
            <w:rFonts w:ascii="台灣楷體" w:eastAsia="台灣楷體" w:hAnsi="台灣楷體" w:cs="Charis SIL"/>
          </w:rPr>
          <w:t>仔</w:t>
        </w:r>
      </w:ins>
      <w:r w:rsidRPr="00CE779A">
        <w:rPr>
          <w:rFonts w:ascii="台灣楷體" w:eastAsia="台灣楷體" w:hAnsi="台灣楷體" w:cs="Charis SIL"/>
        </w:rPr>
        <w:t>徛咧，望山</w:t>
      </w:r>
      <w:ins w:id="2286" w:author="user" w:date="2015-03-13T23:10:00Z">
        <w:r w:rsidR="00D77F8A" w:rsidRPr="00CE779A">
          <w:rPr>
            <w:rFonts w:ascii="台灣楷體" w:eastAsia="台灣楷體" w:hAnsi="台灣楷體" w:cs="Charis SIL"/>
          </w:rPr>
          <w:t>共跤</w:t>
        </w:r>
      </w:ins>
      <w:r w:rsidRPr="00CE779A">
        <w:rPr>
          <w:rFonts w:ascii="台灣楷體" w:eastAsia="台灣楷體" w:hAnsi="台灣楷體" w:cs="Charis SIL"/>
        </w:rPr>
        <w:t>拭</w:t>
      </w:r>
      <w:del w:id="2287" w:author="user" w:date="2015-03-13T23:10:00Z">
        <w:r w:rsidRPr="00CE779A" w:rsidDel="00D77F8A">
          <w:rPr>
            <w:rFonts w:ascii="台灣楷體" w:eastAsia="台灣楷體" w:hAnsi="台灣楷體" w:cs="Charis SIL"/>
          </w:rPr>
          <w:delText>跤共</w:delText>
        </w:r>
      </w:del>
      <w:ins w:id="2288" w:author="user" w:date="2015-03-13T23:10:00Z">
        <w:r w:rsidR="00D77F8A" w:rsidRPr="00CE779A">
          <w:rPr>
            <w:rFonts w:ascii="台灣楷體" w:eastAsia="台灣楷體" w:hAnsi="台灣楷體" w:cs="Charis SIL"/>
          </w:rPr>
          <w:t>焦，</w:t>
        </w:r>
      </w:ins>
      <w:r w:rsidRPr="00CE779A">
        <w:rPr>
          <w:rFonts w:ascii="台灣楷體" w:eastAsia="台灣楷體" w:hAnsi="台灣楷體" w:cs="Charis SIL"/>
        </w:rPr>
        <w:t>鞋仔穿好</w:t>
      </w:r>
      <w:ins w:id="2289" w:author="user" w:date="2015-03-13T23:11:00Z">
        <w:r w:rsidR="00D77F8A" w:rsidRPr="00CE779A">
          <w:rPr>
            <w:rFonts w:ascii="台灣楷體" w:eastAsia="台灣楷體" w:hAnsi="台灣楷體" w:cs="Charis SIL"/>
          </w:rPr>
          <w:t>勢</w:t>
        </w:r>
      </w:ins>
      <w:r w:rsidRPr="00CE779A">
        <w:rPr>
          <w:rFonts w:ascii="台灣楷體" w:eastAsia="台灣楷體" w:hAnsi="台灣楷體" w:cs="Charis SIL"/>
        </w:rPr>
        <w:t>，</w:t>
      </w:r>
      <w:del w:id="2290" w:author="user" w:date="2015-03-15T19:19:00Z">
        <w:r w:rsidRPr="00CE779A" w:rsidDel="00F55CD9">
          <w:rPr>
            <w:rFonts w:ascii="台灣楷體" w:eastAsia="台灣楷體" w:hAnsi="台灣楷體" w:cs="Charis SIL"/>
          </w:rPr>
          <w:delText>素面才用手慢慢</w:delText>
        </w:r>
      </w:del>
      <w:ins w:id="2291" w:author="user" w:date="2015-03-15T19:19:00Z">
        <w:r w:rsidR="00F55CD9" w:rsidRPr="00CE779A">
          <w:rPr>
            <w:rFonts w:ascii="台灣楷體" w:eastAsia="台灣楷體" w:hAnsi="台灣楷體" w:cs="Charis SIL"/>
          </w:rPr>
          <w:t>素面才用手寬寬</w:t>
        </w:r>
      </w:ins>
      <w:ins w:id="2292" w:author="user" w:date="2015-03-13T23:11:00Z">
        <w:r w:rsidR="00D77F8A" w:rsidRPr="00CE779A">
          <w:rPr>
            <w:rFonts w:ascii="台灣楷體" w:eastAsia="台灣楷體" w:hAnsi="台灣楷體" w:cs="Charis SIL"/>
          </w:rPr>
          <w:t>仔</w:t>
        </w:r>
      </w:ins>
      <w:r w:rsidRPr="00CE779A">
        <w:rPr>
          <w:rFonts w:ascii="台灣楷體" w:eastAsia="台灣楷體" w:hAnsi="台灣楷體" w:cs="Charis SIL"/>
        </w:rPr>
        <w:t>拭</w:t>
      </w:r>
      <w:del w:id="2293" w:author="user" w:date="2015-03-13T23:11:00Z">
        <w:r w:rsidRPr="00CE779A" w:rsidDel="00D77F8A">
          <w:rPr>
            <w:rFonts w:ascii="台灣楷體" w:eastAsia="台灣楷體" w:hAnsi="台灣楷體" w:cs="Charis SIL"/>
          </w:rPr>
          <w:delText>了雙</w:delText>
        </w:r>
      </w:del>
      <w:r w:rsidRPr="00CE779A">
        <w:rPr>
          <w:rFonts w:ascii="台灣楷體" w:eastAsia="台灣楷體" w:hAnsi="台灣楷體" w:cs="Charis SIL"/>
        </w:rPr>
        <w:t>跤，</w:t>
      </w:r>
      <w:ins w:id="2294" w:author="user" w:date="2015-03-13T23:11:00Z">
        <w:r w:rsidR="00D77F8A" w:rsidRPr="00CE779A">
          <w:rPr>
            <w:rFonts w:ascii="台灣楷體" w:eastAsia="台灣楷體" w:hAnsi="台灣楷體" w:cs="Charis SIL"/>
          </w:rPr>
          <w:t>穿</w:t>
        </w:r>
      </w:ins>
      <w:del w:id="2295" w:author="user" w:date="2015-03-13T23:11:00Z">
        <w:r w:rsidRPr="00CE779A" w:rsidDel="00D77F8A">
          <w:rPr>
            <w:rFonts w:ascii="台灣楷體" w:eastAsia="台灣楷體" w:hAnsi="台灣楷體" w:cs="Charis SIL"/>
          </w:rPr>
          <w:delText>共</w:delText>
        </w:r>
      </w:del>
      <w:r w:rsidRPr="00CE779A">
        <w:rPr>
          <w:rFonts w:ascii="台灣楷體" w:eastAsia="台灣楷體" w:hAnsi="台灣楷體" w:cs="Charis SIL"/>
        </w:rPr>
        <w:t>布鞋</w:t>
      </w:r>
      <w:del w:id="2296" w:author="user" w:date="2015-03-13T23:11:00Z">
        <w:r w:rsidRPr="00CE779A" w:rsidDel="00D77F8A">
          <w:rPr>
            <w:rFonts w:ascii="台灣楷體" w:eastAsia="台灣楷體" w:hAnsi="台灣楷體" w:cs="Charis SIL"/>
          </w:rPr>
          <w:delText>穿起來</w:delText>
        </w:r>
      </w:del>
      <w:r w:rsidRPr="00CE779A">
        <w:rPr>
          <w:rFonts w:ascii="台灣楷體" w:eastAsia="台灣楷體" w:hAnsi="台灣楷體" w:cs="Charis SIL"/>
        </w:rPr>
        <w:t>。i猶是咧看</w:t>
      </w:r>
      <w:ins w:id="2297" w:author="user" w:date="2015-03-15T19:19:00Z">
        <w:r w:rsidR="00F55CD9" w:rsidRPr="00CE779A">
          <w:rPr>
            <w:rFonts w:ascii="台灣楷體" w:eastAsia="台灣楷體" w:hAnsi="台灣楷體" w:cs="Charis SIL"/>
          </w:rPr>
          <w:t>海</w:t>
        </w:r>
      </w:ins>
      <w:r w:rsidRPr="00CE779A">
        <w:rPr>
          <w:rFonts w:ascii="台灣楷體" w:eastAsia="台灣楷體" w:hAnsi="台灣楷體" w:cs="Charis SIL"/>
        </w:rPr>
        <w:t>水，喙哼一聲，講：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「望山，lí講有海水，東寧就會安全，lí想海水敢</w:t>
      </w:r>
      <w:del w:id="2298" w:author="user" w:date="2015-03-13T23:11:00Z">
        <w:r w:rsidRPr="00CE779A" w:rsidDel="00D77F8A">
          <w:rPr>
            <w:rFonts w:ascii="台灣楷體" w:eastAsia="台灣楷體" w:hAnsi="台灣楷體" w:cs="Charis SIL"/>
          </w:rPr>
          <w:delText>就</w:delText>
        </w:r>
      </w:del>
      <w:r w:rsidRPr="00CE779A">
        <w:rPr>
          <w:rFonts w:ascii="台灣楷體" w:eastAsia="台灣楷體" w:hAnsi="台灣楷體" w:cs="Charis SIL"/>
        </w:rPr>
        <w:t>保護會牢lín台灣？」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「滿清兵知陸戰</w:t>
      </w:r>
      <w:ins w:id="2299" w:author="user" w:date="2015-03-13T23:11:00Z">
        <w:r w:rsidR="00D77F8A" w:rsidRPr="00CE779A">
          <w:rPr>
            <w:rFonts w:ascii="台灣楷體" w:eastAsia="台灣楷體" w:hAnsi="台灣楷體" w:cs="Charis SIL"/>
          </w:rPr>
          <w:t>，</w:t>
        </w:r>
      </w:ins>
      <w:r w:rsidRPr="00CE779A">
        <w:rPr>
          <w:rFonts w:ascii="台灣楷體" w:eastAsia="台灣楷體" w:hAnsi="台灣楷體" w:cs="Charis SIL"/>
        </w:rPr>
        <w:t>毋知海戰，in是無法度過來--ê。」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「哼！lí佇勇衞鎮做軍士，嘛講這種話！lí敢是講這話來咧安慰guá--ê？」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「這話按怎毋著？」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聽監國夫人講，滿清in已經佇福州造四百隻大船，欲用來攻台灣，而且清朝總督姚啟聖佇漳州設『修來館』，專門對lín兵官招降離間，lí敢攏毋知？姚總督閣派人送錢予劉國軒，欲招i投降，lí敢無聽過？滿清用心計較欲攻台灣，台灣遮爾危險，敢干焦靠這海水就無代誌就安全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「素面，lí</w:t>
      </w:r>
      <w:del w:id="2300" w:author="user" w:date="2015-03-13T12:16:00Z">
        <w:r w:rsidRPr="00CE779A" w:rsidDel="009C5072">
          <w:rPr>
            <w:rFonts w:ascii="台灣楷體" w:eastAsia="台灣楷體" w:hAnsi="台灣楷體" w:cs="Charis SIL"/>
          </w:rPr>
          <w:delText>那會</w:delText>
        </w:r>
      </w:del>
      <w:ins w:id="2301" w:author="user" w:date="2015-03-13T12:16:00Z">
        <w:r w:rsidR="009C5072" w:rsidRPr="00CE779A">
          <w:rPr>
            <w:rFonts w:ascii="台灣楷體" w:eastAsia="台灣楷體" w:hAnsi="台灣楷體" w:cs="Charis SIL"/>
          </w:rPr>
          <w:t>哪會</w:t>
        </w:r>
      </w:ins>
      <w:r w:rsidRPr="00CE779A">
        <w:rPr>
          <w:rFonts w:ascii="台灣楷體" w:eastAsia="台灣楷體" w:hAnsi="台灣楷體" w:cs="Charis SIL"/>
        </w:rPr>
        <w:t>知影遮爾濟？」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素面吐一口氣講：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「監國夫人共guá講--ê。i講總制爺死</w:t>
      </w:r>
      <w:del w:id="2302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2303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，監國爺誠煩惱，鄭府佮馮府的人霸權爭利，攏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(p.75)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無關心台灣的安全，叫是講有烏水溝保護，東寧就太平矣。監國爺非常煩惱，i講袂使干焦靠海洋保障，滿清已經佮較早無仝，in的水軍已經強大矣，早暗會來攻台灣，台灣袂使無準備──lí閣講有海水就安全咧！哼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「王爺會有主意--ê。」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「王爺會有啥物主意？王爺有主意早就聽總制爺的話，整頓軍務矣，</w:t>
      </w:r>
      <w:del w:id="2304" w:author="user" w:date="2015-03-13T12:16:00Z">
        <w:r w:rsidRPr="00CE779A" w:rsidDel="009C5072">
          <w:rPr>
            <w:rFonts w:ascii="台灣楷體" w:eastAsia="台灣楷體" w:hAnsi="台灣楷體" w:cs="Charis SIL"/>
          </w:rPr>
          <w:delText>那會</w:delText>
        </w:r>
      </w:del>
      <w:ins w:id="2305" w:author="user" w:date="2015-03-13T12:16:00Z">
        <w:r w:rsidR="009C5072" w:rsidRPr="00CE779A">
          <w:rPr>
            <w:rFonts w:ascii="台灣楷體" w:eastAsia="台灣楷體" w:hAnsi="台灣楷體" w:cs="Charis SIL"/>
          </w:rPr>
          <w:t>哪會</w:t>
        </w:r>
      </w:ins>
      <w:r w:rsidRPr="00CE779A">
        <w:rPr>
          <w:rFonts w:ascii="台灣楷體" w:eastAsia="台灣楷體" w:hAnsi="台灣楷體" w:cs="Charis SIL"/>
        </w:rPr>
        <w:t>閣想起造園亭，想欲享受，無管代誌咧──望山，逐家攏咧顧in家己，干焦lí逐工咧想反清復明，lí欲按怎去反清去復明咧？總制爺死矣，閣較無人講遮矣。今仔日這安平、赤崁兩地，有幾个人像lí按呢忠直咧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「總制爺交代……」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「望山，lí聽總制爺的話，嘛愛聽guá的話啊！lí總毋肯替lán想看覓，想lán</w:t>
      </w:r>
      <w:del w:id="2306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ins w:id="2307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欲按怎！過節</w:t>
      </w:r>
      <w:del w:id="2308" w:author="user" w:date="2015-03-15T22:12:00Z">
        <w:r w:rsidRPr="00CE779A" w:rsidDel="00F37DC7">
          <w:rPr>
            <w:rFonts w:ascii="台灣楷體" w:eastAsia="台灣楷體" w:hAnsi="台灣楷體" w:cs="Charis SIL"/>
          </w:rPr>
          <w:delText>lì</w:delText>
        </w:r>
      </w:del>
      <w:ins w:id="2309" w:author="user" w:date="2015-03-15T22:12:00Z">
        <w:r w:rsidR="00F37DC7" w:rsidRPr="00CE779A">
          <w:rPr>
            <w:rFonts w:ascii="台灣楷體" w:eastAsia="台灣楷體" w:hAnsi="台灣楷體" w:cs="Charis SIL"/>
          </w:rPr>
          <w:t>lí</w:t>
        </w:r>
      </w:ins>
      <w:r w:rsidRPr="00CE779A">
        <w:rPr>
          <w:rFonts w:ascii="台灣楷體" w:eastAsia="台灣楷體" w:hAnsi="台灣楷體" w:cs="Charis SIL"/>
        </w:rPr>
        <w:t>攏毋敢去guán兜，</w:t>
      </w:r>
      <w:del w:id="2310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ins w:id="2311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lán閣談啥物婚事？恐驚</w:t>
      </w:r>
      <w:del w:id="2312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ins w:id="2313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連見面攏袂使矣。」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「guá會使去安平揣lí。」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「安平？講著安平，lín劉將軍講安平是是非之地，lí知影guán阿母講安平是啥無？」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「講是啥？」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「哼！i啊……」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「i講是啥？」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「i較guá莫總是佇陳府抑是監國府做代誌，i講當今鄭二爺、沈爺、馮爺in才是有錢有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(p.76)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勢的人，叫guá揣in府內去做代誌，想辦法嫁予in府內的人……哼……lí……」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素面伸手指天頂的月娘，圓</w:t>
      </w:r>
      <w:del w:id="2314" w:author="user" w:date="2015-03-15T19:19:00Z">
        <w:r w:rsidRPr="00CE779A" w:rsidDel="00F55CD9">
          <w:rPr>
            <w:rFonts w:ascii="台灣楷體" w:eastAsia="台灣楷體" w:hAnsi="台灣楷體" w:cs="Charis SIL"/>
          </w:rPr>
          <w:delText>圓</w:delText>
        </w:r>
      </w:del>
      <w:ins w:id="2315" w:author="user" w:date="2015-03-15T19:19:00Z">
        <w:r w:rsidR="00F55CD9" w:rsidRPr="00CE779A">
          <w:rPr>
            <w:rFonts w:ascii="台灣楷體" w:eastAsia="台灣楷體" w:hAnsi="台灣楷體" w:cs="Charis SIL"/>
          </w:rPr>
          <w:t>輾輾</w:t>
        </w:r>
      </w:ins>
      <w:r w:rsidRPr="00CE779A">
        <w:rPr>
          <w:rFonts w:ascii="台灣楷體" w:eastAsia="台灣楷體" w:hAnsi="台灣楷體" w:cs="Charis SIL"/>
        </w:rPr>
        <w:t>的月娘已經</w:t>
      </w:r>
      <w:del w:id="2316" w:author="user" w:date="2015-03-15T19:19:00Z">
        <w:r w:rsidRPr="00CE779A" w:rsidDel="00F55CD9">
          <w:rPr>
            <w:rFonts w:ascii="台灣楷體" w:eastAsia="台灣楷體" w:hAnsi="台灣楷體" w:cs="Charis SIL"/>
          </w:rPr>
          <w:delText>出</w:delText>
        </w:r>
      </w:del>
      <w:r w:rsidRPr="00CE779A">
        <w:rPr>
          <w:rFonts w:ascii="台灣楷體" w:eastAsia="台灣楷體" w:hAnsi="台灣楷體" w:cs="Charis SIL"/>
        </w:rPr>
        <w:t>來</w:t>
      </w:r>
      <w:ins w:id="2317" w:author="user" w:date="2015-03-15T19:19:00Z">
        <w:r w:rsidR="00F55CD9" w:rsidRPr="00CE779A">
          <w:rPr>
            <w:rFonts w:ascii="台灣楷體" w:eastAsia="台灣楷體" w:hAnsi="台灣楷體" w:cs="Charis SIL"/>
          </w:rPr>
          <w:t>到</w:t>
        </w:r>
      </w:ins>
      <w:r w:rsidRPr="00CE779A">
        <w:rPr>
          <w:rFonts w:ascii="台灣楷體" w:eastAsia="台灣楷體" w:hAnsi="台灣楷體" w:cs="Charis SIL"/>
        </w:rPr>
        <w:t>樹尾頂</w:t>
      </w:r>
      <w:del w:id="2318" w:author="user" w:date="2015-03-15T19:19:00Z">
        <w:r w:rsidRPr="00CE779A" w:rsidDel="00F55CD9">
          <w:rPr>
            <w:rFonts w:ascii="台灣楷體" w:eastAsia="台灣楷體" w:hAnsi="台灣楷體" w:cs="Charis SIL"/>
          </w:rPr>
          <w:delText>矣</w:delText>
        </w:r>
      </w:del>
      <w:r w:rsidRPr="00CE779A">
        <w:rPr>
          <w:rFonts w:ascii="台灣楷體" w:eastAsia="台灣楷體" w:hAnsi="台灣楷體" w:cs="Charis SIL"/>
        </w:rPr>
        <w:t>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「……guá看lí像彼月娘仝款冰冷無情，干焦知影照步起落，毋知變通，干焦是一工拖過一工，無想欲去想辦法。</w:t>
      </w:r>
      <w:del w:id="2319" w:author="user" w:date="2015-03-15T19:36:00Z">
        <w:r w:rsidRPr="00CE779A" w:rsidDel="00A50986">
          <w:rPr>
            <w:rFonts w:ascii="台灣楷體" w:eastAsia="台灣楷體" w:hAnsi="台灣楷體" w:cs="Charis SIL"/>
          </w:rPr>
          <w:delText>以前</w:delText>
        </w:r>
      </w:del>
      <w:ins w:id="2320" w:author="user" w:date="2015-03-15T19:36:00Z">
        <w:r w:rsidR="00A50986" w:rsidRPr="00CE779A">
          <w:rPr>
            <w:rFonts w:ascii="台灣楷體" w:eastAsia="台灣楷體" w:hAnsi="台灣楷體" w:cs="Charis SIL"/>
          </w:rPr>
          <w:t>以早</w:t>
        </w:r>
      </w:ins>
      <w:r w:rsidRPr="00CE779A">
        <w:rPr>
          <w:rFonts w:ascii="台灣楷體" w:eastAsia="台灣楷體" w:hAnsi="台灣楷體" w:cs="Charis SIL"/>
        </w:rPr>
        <w:t>總制爺猶佇咧的時陣，猶想欲靠i替lí guá主意，這馬靠</w:t>
      </w:r>
      <w:del w:id="2321" w:author="user" w:date="2015-03-22T00:21:00Z">
        <w:r w:rsidRPr="00CE779A" w:rsidDel="006E0C99">
          <w:rPr>
            <w:rFonts w:ascii="台灣楷體" w:eastAsia="台灣楷體" w:hAnsi="台灣楷體" w:cs="Charis SIL"/>
          </w:rPr>
          <w:delText>誰</w:delText>
        </w:r>
      </w:del>
      <w:ins w:id="2322" w:author="user" w:date="2015-03-22T00:21:00Z">
        <w:r w:rsidR="006E0C99" w:rsidRPr="00CE779A">
          <w:rPr>
            <w:rFonts w:ascii="台灣楷體" w:eastAsia="台灣楷體" w:hAnsi="台灣楷體" w:cs="Charis SIL"/>
          </w:rPr>
          <w:t>啥人</w:t>
        </w:r>
      </w:ins>
      <w:r w:rsidRPr="00CE779A">
        <w:rPr>
          <w:rFonts w:ascii="台灣楷體" w:eastAsia="台灣楷體" w:hAnsi="台灣楷體" w:cs="Charis SIL"/>
        </w:rPr>
        <w:t>咧？連監國爺佮監國夫人這馬想欲幫助lán，lí的劉將軍嘛毋肯矣──按呢拖落去，lí敢知影guán阿母會想啥物辦法主意？」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「等舵公伯對日本轉來，guá去佮i參詳。」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素面語氣雖然</w:t>
      </w:r>
      <w:del w:id="2323" w:author="user" w:date="2015-03-15T19:20:00Z">
        <w:r w:rsidRPr="00CE779A" w:rsidDel="00F55CD9">
          <w:rPr>
            <w:rFonts w:ascii="台灣楷體" w:eastAsia="台灣楷體" w:hAnsi="台灣楷體" w:cs="Charis SIL"/>
          </w:rPr>
          <w:delText>氣</w:delText>
        </w:r>
      </w:del>
      <w:ins w:id="2324" w:author="user" w:date="2015-03-15T19:20:00Z">
        <w:r w:rsidR="00F55CD9" w:rsidRPr="00CE779A">
          <w:rPr>
            <w:rFonts w:ascii="台灣楷體" w:eastAsia="台灣楷體" w:hAnsi="台灣楷體" w:cs="Charis SIL"/>
          </w:rPr>
          <w:t>怨慼</w:t>
        </w:r>
      </w:ins>
      <w:r w:rsidRPr="00CE779A">
        <w:rPr>
          <w:rFonts w:ascii="台灣楷體" w:eastAsia="台灣楷體" w:hAnsi="台灣楷體" w:cs="Charis SIL"/>
        </w:rPr>
        <w:t>，毋過有</w:t>
      </w:r>
      <w:del w:id="2325" w:author="user" w:date="2015-03-15T19:20:00Z">
        <w:r w:rsidRPr="00CE779A" w:rsidDel="00F55CD9">
          <w:rPr>
            <w:rFonts w:ascii="台灣楷體" w:eastAsia="台灣楷體" w:hAnsi="台灣楷體" w:cs="Charis SIL"/>
          </w:rPr>
          <w:delText>愈濟</w:delText>
        </w:r>
      </w:del>
      <w:ins w:id="2326" w:author="user" w:date="2015-03-15T19:20:00Z">
        <w:r w:rsidR="00F55CD9" w:rsidRPr="00CE779A">
          <w:rPr>
            <w:rFonts w:ascii="台灣楷體" w:eastAsia="台灣楷體" w:hAnsi="台灣楷體" w:cs="Charis SIL"/>
          </w:rPr>
          <w:t>講袂出</w:t>
        </w:r>
      </w:ins>
      <w:r w:rsidRPr="00CE779A">
        <w:rPr>
          <w:rFonts w:ascii="台灣楷體" w:eastAsia="台灣楷體" w:hAnsi="台灣楷體" w:cs="Charis SIL"/>
        </w:rPr>
        <w:t>的</w:t>
      </w:r>
      <w:del w:id="2327" w:author="user" w:date="2015-03-15T19:20:00Z">
        <w:r w:rsidRPr="00CE779A" w:rsidDel="00F55CD9">
          <w:rPr>
            <w:rFonts w:ascii="台灣楷體" w:eastAsia="台灣楷體" w:hAnsi="台灣楷體" w:cs="Charis SIL"/>
          </w:rPr>
          <w:delText>悲</w:delText>
        </w:r>
      </w:del>
      <w:r w:rsidRPr="00CE779A">
        <w:rPr>
          <w:rFonts w:ascii="台灣楷體" w:eastAsia="台灣楷體" w:hAnsi="台灣楷體" w:cs="Charis SIL"/>
        </w:rPr>
        <w:t>傷</w:t>
      </w:r>
      <w:ins w:id="2328" w:author="user" w:date="2015-03-15T19:20:00Z">
        <w:r w:rsidR="00F55CD9" w:rsidRPr="00CE779A">
          <w:rPr>
            <w:rFonts w:ascii="台灣楷體" w:eastAsia="台灣楷體" w:hAnsi="台灣楷體" w:cs="Charis SIL"/>
          </w:rPr>
          <w:t>悲</w:t>
        </w:r>
      </w:ins>
      <w:r w:rsidRPr="00CE779A">
        <w:rPr>
          <w:rFonts w:ascii="台灣楷體" w:eastAsia="台灣楷體" w:hAnsi="台灣楷體" w:cs="Charis SIL"/>
        </w:rPr>
        <w:t>，i提起月餅佮食賰的柚仔，攬佇胸</w:t>
      </w:r>
      <w:del w:id="2329" w:author="user" w:date="2015-03-13T23:14:00Z">
        <w:r w:rsidRPr="00CE779A" w:rsidDel="00D77F8A">
          <w:rPr>
            <w:rFonts w:ascii="台灣楷體" w:eastAsia="台灣楷體" w:hAnsi="台灣楷體" w:cs="Charis SIL"/>
          </w:rPr>
          <w:delText>坎</w:delText>
        </w:r>
      </w:del>
      <w:ins w:id="2330" w:author="user" w:date="2015-03-13T23:14:00Z">
        <w:r w:rsidR="00D77F8A" w:rsidRPr="00CE779A">
          <w:rPr>
            <w:rFonts w:ascii="台灣楷體" w:eastAsia="台灣楷體" w:hAnsi="台灣楷體" w:cs="Charis SIL"/>
          </w:rPr>
          <w:t>前</w:t>
        </w:r>
      </w:ins>
      <w:r w:rsidRPr="00CE779A">
        <w:rPr>
          <w:rFonts w:ascii="台灣楷體" w:eastAsia="台灣楷體" w:hAnsi="台灣楷體" w:cs="Charis SIL"/>
        </w:rPr>
        <w:t>，</w:t>
      </w:r>
      <w:del w:id="2331" w:author="user" w:date="2015-03-13T23:14:00Z">
        <w:r w:rsidRPr="00CE779A" w:rsidDel="00D77F8A">
          <w:rPr>
            <w:rFonts w:ascii="台灣楷體" w:eastAsia="台灣楷體" w:hAnsi="台灣楷體" w:cs="Charis SIL"/>
          </w:rPr>
          <w:delText>低</w:delText>
        </w:r>
      </w:del>
      <w:r w:rsidRPr="00CE779A">
        <w:rPr>
          <w:rFonts w:ascii="台灣楷體" w:eastAsia="台灣楷體" w:hAnsi="台灣楷體" w:cs="Charis SIL"/>
        </w:rPr>
        <w:t>頭</w:t>
      </w:r>
      <w:ins w:id="2332" w:author="user" w:date="2015-03-13T23:14:00Z">
        <w:r w:rsidR="00D77F8A" w:rsidRPr="00CE779A">
          <w:rPr>
            <w:rFonts w:ascii="台灣楷體" w:eastAsia="台灣楷體" w:hAnsi="台灣楷體" w:cs="Charis SIL"/>
          </w:rPr>
          <w:t>犁犁</w:t>
        </w:r>
      </w:ins>
      <w:r w:rsidRPr="00CE779A">
        <w:rPr>
          <w:rFonts w:ascii="台灣楷體" w:eastAsia="台灣楷體" w:hAnsi="台灣楷體" w:cs="Charis SIL"/>
        </w:rPr>
        <w:t>無限哀怨講：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「guá毋肯叫舵公伯『阿爸』，i嘛毋敢替guá做主，而且i</w:t>
      </w:r>
      <w:del w:id="2333" w:author="user" w:date="2015-03-13T23:14:00Z">
        <w:r w:rsidRPr="00CE779A" w:rsidDel="00D77F8A">
          <w:rPr>
            <w:rFonts w:ascii="台灣楷體" w:eastAsia="台灣楷體" w:hAnsi="台灣楷體" w:cs="Charis SIL"/>
          </w:rPr>
          <w:delText>嗎</w:delText>
        </w:r>
      </w:del>
      <w:ins w:id="2334" w:author="user" w:date="2015-03-13T23:14:00Z">
        <w:r w:rsidR="00D77F8A" w:rsidRPr="00CE779A">
          <w:rPr>
            <w:rFonts w:ascii="台灣楷體" w:eastAsia="台灣楷體" w:hAnsi="台灣楷體" w:cs="Charis SIL"/>
          </w:rPr>
          <w:t>嘛</w:t>
        </w:r>
      </w:ins>
      <w:r w:rsidRPr="00CE779A">
        <w:rPr>
          <w:rFonts w:ascii="台灣楷體" w:eastAsia="台灣楷體" w:hAnsi="台灣楷體" w:cs="Charis SIL"/>
        </w:rPr>
        <w:t>無錢。I替沈侯爺做代誌，</w:t>
      </w:r>
      <w:del w:id="2335" w:author="user" w:date="2015-03-13T23:15:00Z">
        <w:r w:rsidRPr="00CE779A" w:rsidDel="00D77F8A">
          <w:rPr>
            <w:rFonts w:ascii="台灣楷體" w:eastAsia="台灣楷體" w:hAnsi="台灣楷體" w:cs="Charis SIL"/>
          </w:rPr>
          <w:delText>逐</w:delText>
        </w:r>
      </w:del>
      <w:ins w:id="2336" w:author="user" w:date="2015-03-13T23:15:00Z">
        <w:r w:rsidR="00D77F8A" w:rsidRPr="00CE779A">
          <w:rPr>
            <w:rFonts w:ascii="台灣楷體" w:eastAsia="台灣楷體" w:hAnsi="台灣楷體" w:cs="Charis SIL"/>
          </w:rPr>
          <w:t>一</w:t>
        </w:r>
      </w:ins>
      <w:r w:rsidRPr="00CE779A">
        <w:rPr>
          <w:rFonts w:ascii="台灣楷體" w:eastAsia="台灣楷體" w:hAnsi="台灣楷體" w:cs="Charis SIL"/>
        </w:rPr>
        <w:t>冬</w:t>
      </w:r>
      <w:del w:id="2337" w:author="user" w:date="2015-03-13T23:14:00Z">
        <w:r w:rsidRPr="00CE779A" w:rsidDel="00D77F8A">
          <w:rPr>
            <w:rFonts w:ascii="台灣楷體" w:eastAsia="台灣楷體" w:hAnsi="台灣楷體" w:cs="Charis SIL"/>
          </w:rPr>
          <w:delText>嘛</w:delText>
        </w:r>
      </w:del>
      <w:r w:rsidRPr="00CE779A">
        <w:rPr>
          <w:rFonts w:ascii="台灣楷體" w:eastAsia="台灣楷體" w:hAnsi="台灣楷體" w:cs="Charis SIL"/>
        </w:rPr>
        <w:t>趁</w:t>
      </w:r>
      <w:del w:id="2338" w:author="user" w:date="2015-03-13T23:14:00Z">
        <w:r w:rsidRPr="00CE779A" w:rsidDel="00D77F8A">
          <w:rPr>
            <w:rFonts w:ascii="台灣楷體" w:eastAsia="台灣楷體" w:hAnsi="台灣楷體" w:cs="Charis SIL"/>
          </w:rPr>
          <w:delText>袂</w:delText>
        </w:r>
      </w:del>
      <w:ins w:id="2339" w:author="user" w:date="2015-03-13T23:14:00Z">
        <w:r w:rsidR="00D77F8A" w:rsidRPr="00CE779A">
          <w:rPr>
            <w:rFonts w:ascii="台灣楷體" w:eastAsia="台灣楷體" w:hAnsi="台灣楷體" w:cs="Charis SIL"/>
          </w:rPr>
          <w:t>無</w:t>
        </w:r>
      </w:ins>
      <w:del w:id="2340" w:author="user" w:date="2015-03-13T23:15:00Z">
        <w:r w:rsidRPr="00CE779A" w:rsidDel="00D77F8A">
          <w:rPr>
            <w:rFonts w:ascii="台灣楷體" w:eastAsia="台灣楷體" w:hAnsi="台灣楷體" w:cs="Charis SIL"/>
          </w:rPr>
          <w:delText>著</w:delText>
        </w:r>
      </w:del>
      <w:r w:rsidRPr="00CE779A">
        <w:rPr>
          <w:rFonts w:ascii="台灣楷體" w:eastAsia="台灣楷體" w:hAnsi="台灣楷體" w:cs="Charis SIL"/>
        </w:rPr>
        <w:t>幾箍銀……」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「沈侯爺……著，沈侯爺！guá去揣沈國公，叫i請沈侯爺出面講話！」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素面攑頭看望山。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「沈侯爺敢肯聽沈國公的話？」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「沈侯爺捌請沈國公到安平去教i讀冊，沈國公講王爺</w:t>
      </w:r>
      <w:del w:id="2341" w:author="user" w:date="2015-03-13T23:23:00Z">
        <w:r w:rsidRPr="00CE779A" w:rsidDel="00E75BB4">
          <w:rPr>
            <w:rFonts w:ascii="台灣楷體" w:eastAsia="台灣楷體" w:hAnsi="台灣楷體" w:cs="Charis SIL"/>
          </w:rPr>
          <w:delText>閣</w:delText>
        </w:r>
      </w:del>
      <w:r w:rsidRPr="00CE779A">
        <w:rPr>
          <w:rFonts w:ascii="台灣楷體" w:eastAsia="台灣楷體" w:hAnsi="台灣楷體" w:cs="Charis SIL"/>
        </w:rPr>
        <w:t>對i</w:t>
      </w:r>
      <w:del w:id="2342" w:author="user" w:date="2015-03-13T23:23:00Z">
        <w:r w:rsidRPr="00CE779A" w:rsidDel="00E75BB4">
          <w:rPr>
            <w:rFonts w:ascii="台灣楷體" w:eastAsia="台灣楷體" w:hAnsi="台灣楷體" w:cs="Charis SIL"/>
          </w:rPr>
          <w:delText>有</w:delText>
        </w:r>
      </w:del>
      <w:r w:rsidRPr="00CE779A">
        <w:rPr>
          <w:rFonts w:ascii="台灣楷體" w:eastAsia="台灣楷體" w:hAnsi="台灣楷體" w:cs="Charis SIL"/>
        </w:rPr>
        <w:t>氣</w:t>
      </w:r>
      <w:ins w:id="2343" w:author="user" w:date="2015-03-13T23:23:00Z">
        <w:r w:rsidR="00E75BB4" w:rsidRPr="00CE779A">
          <w:rPr>
            <w:rFonts w:ascii="台灣楷體" w:eastAsia="台灣楷體" w:hAnsi="台灣楷體" w:cs="Charis SIL"/>
          </w:rPr>
          <w:t>猶未</w:t>
        </w:r>
      </w:ins>
      <w:ins w:id="2344" w:author="user" w:date="2015-03-13T23:24:00Z">
        <w:r w:rsidR="00E75BB4" w:rsidRPr="00CE779A">
          <w:rPr>
            <w:rFonts w:ascii="台灣楷體" w:eastAsia="台灣楷體" w:hAnsi="台灣楷體" w:cs="Charis SIL"/>
          </w:rPr>
          <w:t>消</w:t>
        </w:r>
      </w:ins>
      <w:r w:rsidRPr="00CE779A">
        <w:rPr>
          <w:rFonts w:ascii="台灣楷體" w:eastAsia="台灣楷體" w:hAnsi="台灣楷體" w:cs="Charis SIL"/>
        </w:rPr>
        <w:t>，毋敢來安平──沈侯爺因為仝姓的關係，過年過節攏會送禮數予沈國公，非常尊敬沈國公。guá去請沈國公寫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(p.77)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一張批予i……」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望山斷定沈國公是in唯一的救星，就歡喜—ê將i的計畫詳細講共素面講，講舵公伯予沈府倩，沈侯爺的話i袂使毋聽，許姑嘛袂使毋聽。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「毋過舵公伯愛年底才轉來。」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「lán等。」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「好</w:t>
      </w:r>
      <w:del w:id="2345" w:author="user" w:date="2015-03-13T23:24:00Z">
        <w:r w:rsidRPr="00CE779A" w:rsidDel="00E75BB4">
          <w:rPr>
            <w:rFonts w:ascii="台灣楷體" w:eastAsia="台灣楷體" w:hAnsi="台灣楷體" w:cs="Charis SIL"/>
          </w:rPr>
          <w:delText>吧</w:delText>
        </w:r>
      </w:del>
      <w:r w:rsidRPr="00CE779A">
        <w:rPr>
          <w:rFonts w:ascii="台灣楷體" w:eastAsia="台灣楷體" w:hAnsi="台灣楷體" w:cs="Charis SIL"/>
        </w:rPr>
        <w:t>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「素面，月升懸矣，時間無早矣，</w:t>
      </w:r>
      <w:ins w:id="2346" w:author="user" w:date="2015-03-13T23:25:00Z">
        <w:r w:rsidR="00E75BB4" w:rsidRPr="00CE779A">
          <w:rPr>
            <w:rFonts w:ascii="台灣楷體" w:eastAsia="台灣楷體" w:hAnsi="台灣楷體" w:cs="Charis SIL"/>
          </w:rPr>
          <w:t>來</w:t>
        </w:r>
      </w:ins>
      <w:r w:rsidRPr="00CE779A">
        <w:rPr>
          <w:rFonts w:ascii="台灣楷體" w:eastAsia="台灣楷體" w:hAnsi="台灣楷體" w:cs="Charis SIL"/>
        </w:rPr>
        <w:t>去坐渡船</w:t>
      </w:r>
      <w:del w:id="2347" w:author="user" w:date="2015-03-13T23:25:00Z">
        <w:r w:rsidRPr="00CE779A" w:rsidDel="00E75BB4">
          <w:rPr>
            <w:rFonts w:ascii="台灣楷體" w:eastAsia="台灣楷體" w:hAnsi="台灣楷體" w:cs="Charis SIL"/>
          </w:rPr>
          <w:delText>吧</w:delText>
        </w:r>
      </w:del>
      <w:r w:rsidRPr="00CE779A">
        <w:rPr>
          <w:rFonts w:ascii="台灣楷體" w:eastAsia="台灣楷體" w:hAnsi="台灣楷體" w:cs="Charis SIL"/>
        </w:rPr>
        <w:t>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「好</w:t>
      </w:r>
      <w:del w:id="2348" w:author="user" w:date="2015-03-13T23:25:00Z">
        <w:r w:rsidRPr="00CE779A" w:rsidDel="00E75BB4">
          <w:rPr>
            <w:rFonts w:ascii="台灣楷體" w:eastAsia="台灣楷體" w:hAnsi="台灣楷體" w:cs="Charis SIL"/>
          </w:rPr>
          <w:delText>吧</w:delText>
        </w:r>
      </w:del>
      <w:r w:rsidRPr="00CE779A">
        <w:rPr>
          <w:rFonts w:ascii="台灣楷體" w:eastAsia="台灣楷體" w:hAnsi="台灣楷體" w:cs="Charis SIL"/>
        </w:rPr>
        <w:t>──這餅閣柚仔……」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「lí紮咧</w:t>
      </w:r>
      <w:del w:id="2349" w:author="user" w:date="2015-03-13T23:25:00Z">
        <w:r w:rsidRPr="00CE779A" w:rsidDel="00E75BB4">
          <w:rPr>
            <w:rFonts w:ascii="台灣楷體" w:eastAsia="台灣楷體" w:hAnsi="台灣楷體" w:cs="Charis SIL"/>
          </w:rPr>
          <w:delText>吧</w:delText>
        </w:r>
      </w:del>
      <w:r w:rsidRPr="00CE779A">
        <w:rPr>
          <w:rFonts w:ascii="台灣楷體" w:eastAsia="台灣楷體" w:hAnsi="台灣楷體" w:cs="Charis SIL"/>
        </w:rPr>
        <w:t>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「渡船已經來矣。」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「lí佇安平愛事事細膩啊！劉將軍講遐是是非之地咧！」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素面一爿徙步行對渡船頭，一爿冷笑講：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「是非之地？照guán阿母的意思，彼安平毋</w:t>
      </w:r>
      <w:del w:id="2350" w:author="user" w:date="2015-03-16T00:02:00Z">
        <w:r w:rsidRPr="00CE779A" w:rsidDel="00FB29A5">
          <w:rPr>
            <w:rFonts w:ascii="台灣楷體" w:eastAsia="台灣楷體" w:hAnsi="台灣楷體" w:cs="Charis SIL"/>
          </w:rPr>
          <w:delText>但</w:delText>
        </w:r>
      </w:del>
      <w:ins w:id="2351" w:author="user" w:date="2015-03-17T16:44:00Z">
        <w:r w:rsidR="00655848" w:rsidRPr="00CE779A">
          <w:rPr>
            <w:rFonts w:ascii="台灣楷體" w:eastAsia="台灣楷體" w:hAnsi="台灣楷體" w:cs="Charis SIL"/>
          </w:rPr>
          <w:t>毋過</w:t>
        </w:r>
      </w:ins>
      <w:r w:rsidRPr="00CE779A">
        <w:rPr>
          <w:rFonts w:ascii="台灣楷體" w:eastAsia="台灣楷體" w:hAnsi="台灣楷體" w:cs="Charis SIL"/>
        </w:rPr>
        <w:t>毋是是非之地，煞是guá陳素面的『幸福之門』咧！」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</w:t>
      </w:r>
      <w:del w:id="2352" w:author="user" w:date="2015-03-20T23:36:00Z">
        <w:r w:rsidRPr="00CE779A" w:rsidDel="00FA0189">
          <w:rPr>
            <w:rFonts w:ascii="台灣楷體" w:eastAsia="台灣楷體" w:hAnsi="台灣楷體" w:cs="Charis SIL"/>
          </w:rPr>
          <w:delText>面上</w:delText>
        </w:r>
      </w:del>
      <w:ins w:id="2353" w:author="user" w:date="2015-03-20T23:36:00Z">
        <w:r w:rsidR="00FA0189" w:rsidRPr="00CE779A">
          <w:rPr>
            <w:rFonts w:ascii="台灣楷體" w:eastAsia="台灣楷體" w:hAnsi="台灣楷體" w:cs="Charis SIL"/>
          </w:rPr>
          <w:t>面裡</w:t>
        </w:r>
      </w:ins>
      <w:del w:id="2354" w:author="user" w:date="2015-03-13T23:25:00Z">
        <w:r w:rsidRPr="00CE779A" w:rsidDel="00E75BB4">
          <w:rPr>
            <w:rFonts w:ascii="台灣楷體" w:eastAsia="台灣楷體" w:hAnsi="台灣楷體" w:cs="Charis SIL"/>
          </w:rPr>
          <w:delText>了</w:delText>
        </w:r>
      </w:del>
      <w:r w:rsidRPr="00CE779A">
        <w:rPr>
          <w:rFonts w:ascii="台灣楷體" w:eastAsia="台灣楷體" w:hAnsi="台灣楷體" w:cs="Charis SIL"/>
        </w:rPr>
        <w:t>船，</w:t>
      </w:r>
      <w:ins w:id="2355" w:author="user" w:date="2015-03-13T23:26:00Z">
        <w:r w:rsidR="00E75BB4" w:rsidRPr="00CE779A">
          <w:rPr>
            <w:rFonts w:ascii="台灣楷體" w:eastAsia="台灣楷體" w:hAnsi="台灣楷體" w:cs="Charis SIL"/>
          </w:rPr>
          <w:t>擛手共</w:t>
        </w:r>
      </w:ins>
      <w:del w:id="2356" w:author="user" w:date="2015-03-13T23:26:00Z">
        <w:r w:rsidRPr="00CE779A" w:rsidDel="00E75BB4">
          <w:rPr>
            <w:rFonts w:ascii="台灣楷體" w:eastAsia="台灣楷體" w:hAnsi="台灣楷體" w:cs="Charis SIL"/>
          </w:rPr>
          <w:delText>像</w:delText>
        </w:r>
      </w:del>
      <w:r w:rsidRPr="00CE779A">
        <w:rPr>
          <w:rFonts w:ascii="台灣楷體" w:eastAsia="台灣楷體" w:hAnsi="台灣楷體" w:cs="Charis SIL"/>
        </w:rPr>
        <w:t>望山</w:t>
      </w:r>
      <w:del w:id="2357" w:author="user" w:date="2015-03-13T23:26:00Z">
        <w:r w:rsidRPr="00CE779A" w:rsidDel="00E75BB4">
          <w:rPr>
            <w:rFonts w:ascii="台灣楷體" w:eastAsia="台灣楷體" w:hAnsi="台灣楷體" w:cs="Charis SIL"/>
          </w:rPr>
          <w:delText>揮手</w:delText>
        </w:r>
      </w:del>
      <w:r w:rsidRPr="00CE779A">
        <w:rPr>
          <w:rFonts w:ascii="台灣楷體" w:eastAsia="台灣楷體" w:hAnsi="台灣楷體" w:cs="Charis SIL"/>
        </w:rPr>
        <w:t>告別，</w:t>
      </w:r>
      <w:del w:id="2358" w:author="user" w:date="2015-03-13T23:27:00Z">
        <w:r w:rsidRPr="00CE779A" w:rsidDel="00E75BB4">
          <w:rPr>
            <w:rFonts w:ascii="台灣楷體" w:eastAsia="台灣楷體" w:hAnsi="台灣楷體" w:cs="Charis SIL"/>
          </w:rPr>
          <w:delText>踅身</w:delText>
        </w:r>
      </w:del>
      <w:ins w:id="2359" w:author="user" w:date="2015-03-13T23:27:00Z">
        <w:r w:rsidR="00E75BB4" w:rsidRPr="00CE779A">
          <w:rPr>
            <w:rFonts w:ascii="台灣楷體" w:eastAsia="台灣楷體" w:hAnsi="台灣楷體" w:cs="Charis SIL"/>
          </w:rPr>
          <w:t>越頭</w:t>
        </w:r>
      </w:ins>
      <w:r w:rsidRPr="00CE779A">
        <w:rPr>
          <w:rFonts w:ascii="台灣楷體" w:eastAsia="台灣楷體" w:hAnsi="台灣楷體" w:cs="Charis SIL"/>
        </w:rPr>
        <w:t>看</w:t>
      </w:r>
      <w:del w:id="2360" w:author="user" w:date="2015-03-13T23:27:00Z">
        <w:r w:rsidRPr="00CE779A" w:rsidDel="00E75BB4">
          <w:rPr>
            <w:rFonts w:ascii="台灣楷體" w:eastAsia="台灣楷體" w:hAnsi="台灣楷體" w:cs="Charis SIL"/>
          </w:rPr>
          <w:delText>對</w:delText>
        </w:r>
      </w:del>
      <w:r w:rsidRPr="00CE779A">
        <w:rPr>
          <w:rFonts w:ascii="台灣楷體" w:eastAsia="台灣楷體" w:hAnsi="台灣楷體" w:cs="Charis SIL"/>
        </w:rPr>
        <w:t>安平府。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i閣</w:t>
      </w:r>
      <w:del w:id="2361" w:author="user" w:date="2015-03-13T23:27:00Z">
        <w:r w:rsidRPr="00CE779A" w:rsidDel="00E75BB4">
          <w:rPr>
            <w:rFonts w:ascii="台灣楷體" w:eastAsia="台灣楷體" w:hAnsi="台灣楷體" w:cs="Charis SIL"/>
          </w:rPr>
          <w:delText>回頭</w:delText>
        </w:r>
      </w:del>
      <w:ins w:id="2362" w:author="user" w:date="2015-03-13T23:27:00Z">
        <w:r w:rsidR="00E75BB4" w:rsidRPr="00CE779A">
          <w:rPr>
            <w:rFonts w:ascii="台灣楷體" w:eastAsia="台灣楷體" w:hAnsi="台灣楷體" w:cs="Charis SIL"/>
          </w:rPr>
          <w:t>一擺越頭看</w:t>
        </w:r>
      </w:ins>
      <w:del w:id="2363" w:author="user" w:date="2015-03-13T23:27:00Z">
        <w:r w:rsidRPr="00CE779A" w:rsidDel="00E75BB4">
          <w:rPr>
            <w:rFonts w:ascii="台灣楷體" w:eastAsia="台灣楷體" w:hAnsi="台灣楷體" w:cs="Charis SIL"/>
          </w:rPr>
          <w:delText>時</w:delText>
        </w:r>
      </w:del>
      <w:r w:rsidRPr="00CE779A">
        <w:rPr>
          <w:rFonts w:ascii="台灣楷體" w:eastAsia="台灣楷體" w:hAnsi="台灣楷體" w:cs="Charis SIL"/>
        </w:rPr>
        <w:t>，望山已經離開，</w:t>
      </w:r>
      <w:del w:id="2364" w:author="user" w:date="2015-03-13T23:28:00Z">
        <w:r w:rsidRPr="00CE779A" w:rsidDel="00E75BB4">
          <w:rPr>
            <w:rFonts w:ascii="台灣楷體" w:eastAsia="台灣楷體" w:hAnsi="台灣楷體" w:cs="Charis SIL"/>
          </w:rPr>
          <w:delText>已經</w:delText>
        </w:r>
      </w:del>
      <w:r w:rsidRPr="00CE779A">
        <w:rPr>
          <w:rFonts w:ascii="台灣楷體" w:eastAsia="台灣楷體" w:hAnsi="台灣楷體" w:cs="Charis SIL"/>
        </w:rPr>
        <w:t>看</w:t>
      </w:r>
      <w:del w:id="2365" w:author="user" w:date="2015-03-13T23:27:00Z">
        <w:r w:rsidRPr="00CE779A" w:rsidDel="00E75BB4">
          <w:rPr>
            <w:rFonts w:ascii="台灣楷體" w:eastAsia="台灣楷體" w:hAnsi="台灣楷體" w:cs="Charis SIL"/>
          </w:rPr>
          <w:delText>袂著</w:delText>
        </w:r>
      </w:del>
      <w:ins w:id="2366" w:author="user" w:date="2015-03-13T23:27:00Z">
        <w:r w:rsidR="00E75BB4" w:rsidRPr="00CE779A">
          <w:rPr>
            <w:rFonts w:ascii="台灣楷體" w:eastAsia="台灣楷體" w:hAnsi="台灣楷體" w:cs="Charis SIL"/>
          </w:rPr>
          <w:t>無</w:t>
        </w:r>
      </w:ins>
      <w:r w:rsidRPr="00CE779A">
        <w:rPr>
          <w:rFonts w:ascii="台灣楷體" w:eastAsia="台灣楷體" w:hAnsi="台灣楷體" w:cs="Charis SIL"/>
        </w:rPr>
        <w:t>影跡，四界一看，港內一片攏是波紋，月寒心冷，雄雄感覺非常</w:t>
      </w:r>
      <w:del w:id="2367" w:author="user" w:date="2015-03-13T23:28:00Z">
        <w:r w:rsidRPr="00CE779A" w:rsidDel="00E75BB4">
          <w:rPr>
            <w:rFonts w:ascii="台灣楷體" w:eastAsia="台灣楷體" w:hAnsi="台灣楷體" w:cs="Charis SIL"/>
          </w:rPr>
          <w:delText>ê</w:delText>
        </w:r>
      </w:del>
      <w:r w:rsidRPr="00CE779A">
        <w:rPr>
          <w:rFonts w:ascii="台灣楷體" w:eastAsia="台灣楷體" w:hAnsi="台灣楷體" w:cs="Charis SIL"/>
        </w:rPr>
        <w:t>孤單。</w:t>
      </w:r>
      <w:del w:id="2368" w:author="user" w:date="2015-03-17T22:08:00Z">
        <w:r w:rsidRPr="00CE779A" w:rsidDel="007150E7">
          <w:rPr>
            <w:rFonts w:ascii="台灣楷體" w:eastAsia="台灣楷體" w:hAnsi="台灣楷體" w:cs="Charis SIL"/>
          </w:rPr>
          <w:delText>I</w:delText>
        </w:r>
      </w:del>
      <w:r w:rsidRPr="00CE779A">
        <w:rPr>
          <w:rFonts w:ascii="台灣楷體" w:eastAsia="台灣楷體" w:hAnsi="台灣楷體" w:cs="Charis SIL"/>
        </w:rPr>
        <w:t>雙手</w:t>
      </w:r>
      <w:del w:id="2369" w:author="user" w:date="2015-03-13T23:28:00Z">
        <w:r w:rsidRPr="00CE779A" w:rsidDel="00E75BB4">
          <w:rPr>
            <w:rFonts w:ascii="台灣楷體" w:eastAsia="台灣楷體" w:hAnsi="台灣楷體" w:cs="Charis SIL"/>
          </w:rPr>
          <w:delText>護胸</w:delText>
        </w:r>
      </w:del>
      <w:ins w:id="2370" w:author="user" w:date="2015-03-13T23:28:00Z">
        <w:r w:rsidR="00E75BB4" w:rsidRPr="00CE779A">
          <w:rPr>
            <w:rFonts w:ascii="台灣楷體" w:eastAsia="台灣楷體" w:hAnsi="台灣楷體" w:cs="Charis SIL"/>
          </w:rPr>
          <w:t>mooh胸</w:t>
        </w:r>
      </w:ins>
      <w:r w:rsidRPr="00CE779A">
        <w:rPr>
          <w:rFonts w:ascii="台灣楷體" w:eastAsia="台灣楷體" w:hAnsi="台灣楷體" w:cs="Charis SIL"/>
        </w:rPr>
        <w:t>，</w:t>
      </w:r>
      <w:del w:id="2371" w:author="user" w:date="2015-03-13T23:28:00Z">
        <w:r w:rsidRPr="00CE779A" w:rsidDel="00E75BB4">
          <w:rPr>
            <w:rFonts w:ascii="台灣楷體" w:eastAsia="台灣楷體" w:hAnsi="台灣楷體" w:cs="Charis SIL"/>
          </w:rPr>
          <w:delText>共彼中秋餅佮柚仔絚絚抱</w:delText>
        </w:r>
      </w:del>
      <w:ins w:id="2372" w:author="user" w:date="2015-03-13T23:28:00Z">
        <w:r w:rsidR="00E75BB4" w:rsidRPr="00CE779A">
          <w:rPr>
            <w:rFonts w:ascii="台灣楷體" w:eastAsia="台灣楷體" w:hAnsi="台灣楷體" w:cs="Charis SIL"/>
          </w:rPr>
          <w:t>共中秋餅佮柚仔絚絚mooh</w:t>
        </w:r>
      </w:ins>
      <w:r w:rsidRPr="00CE779A">
        <w:rPr>
          <w:rFonts w:ascii="台灣楷體" w:eastAsia="台灣楷體" w:hAnsi="台灣楷體" w:cs="Charis SIL"/>
        </w:rPr>
        <w:t>佇胸前。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(p.78)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6.海外彈丸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望山專工前往善化里，拜訪老師沈國公──沈光文。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秋末天早，規日的路途，予i飽受風沙之苦。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望山閣沿小溪行</w:t>
      </w:r>
      <w:del w:id="2373" w:author="user" w:date="2015-03-13T21:35:00Z">
        <w:r w:rsidRPr="00CE779A" w:rsidDel="007C7F84">
          <w:rPr>
            <w:rFonts w:ascii="台灣楷體" w:eastAsia="台灣楷體" w:hAnsi="台灣楷體" w:cs="Charis SIL"/>
          </w:rPr>
          <w:delText>一息仔</w:delText>
        </w:r>
      </w:del>
      <w:ins w:id="2374" w:author="user" w:date="2015-03-13T21:35:00Z">
        <w:r w:rsidR="007C7F84" w:rsidRPr="00CE779A">
          <w:rPr>
            <w:rFonts w:ascii="台灣楷體" w:eastAsia="台灣楷體" w:hAnsi="台灣楷體" w:cs="Charis SIL"/>
          </w:rPr>
          <w:t>一時仔</w:t>
        </w:r>
      </w:ins>
      <w:r w:rsidRPr="00CE779A">
        <w:rPr>
          <w:rFonts w:ascii="台灣楷體" w:eastAsia="台灣楷體" w:hAnsi="台灣楷體" w:cs="Charis SIL"/>
        </w:rPr>
        <w:t>，共肩胛頭懸頂的包袱仔</w:t>
      </w:r>
      <w:del w:id="2375" w:author="user" w:date="2015-03-13T23:29:00Z">
        <w:r w:rsidRPr="00CE779A" w:rsidDel="00E75BB4">
          <w:rPr>
            <w:rFonts w:ascii="台灣楷體" w:eastAsia="台灣楷體" w:hAnsi="台灣楷體" w:cs="Charis SIL"/>
          </w:rPr>
          <w:delText>囥</w:delText>
        </w:r>
      </w:del>
      <w:ins w:id="2376" w:author="user" w:date="2015-03-13T23:29:00Z">
        <w:r w:rsidR="00E75BB4" w:rsidRPr="00CE779A">
          <w:rPr>
            <w:rFonts w:ascii="台灣楷體" w:eastAsia="台灣楷體" w:hAnsi="台灣楷體" w:cs="Charis SIL"/>
          </w:rPr>
          <w:t>敨</w:t>
        </w:r>
      </w:ins>
      <w:r w:rsidRPr="00CE779A">
        <w:rPr>
          <w:rFonts w:ascii="台灣楷體" w:eastAsia="台灣楷體" w:hAnsi="台灣楷體" w:cs="Charis SIL"/>
        </w:rPr>
        <w:t>落來，佇溪邊樹仔跤</w:t>
      </w:r>
      <w:del w:id="2377" w:author="user" w:date="2015-03-13T23:29:00Z">
        <w:r w:rsidRPr="00CE779A" w:rsidDel="00E75BB4">
          <w:rPr>
            <w:rFonts w:ascii="台灣楷體" w:eastAsia="台灣楷體" w:hAnsi="台灣楷體" w:cs="Charis SIL"/>
          </w:rPr>
          <w:delText>停步</w:delText>
        </w:r>
      </w:del>
      <w:r w:rsidRPr="00CE779A">
        <w:rPr>
          <w:rFonts w:ascii="台灣楷體" w:eastAsia="台灣楷體" w:hAnsi="台灣楷體" w:cs="Charis SIL"/>
        </w:rPr>
        <w:t>坐落來歇睏。日頭已經落西，夜色蒼茫，遠遠看去有一間鴨寮，望山想一下</w:t>
      </w:r>
      <w:ins w:id="2378" w:author="user" w:date="2015-03-13T23:30:00Z">
        <w:r w:rsidR="00E75BB4" w:rsidRPr="00CE779A">
          <w:rPr>
            <w:rFonts w:ascii="台灣楷體" w:eastAsia="台灣楷體" w:hAnsi="台灣楷體" w:cs="Charis SIL"/>
          </w:rPr>
          <w:t>仔</w:t>
        </w:r>
      </w:ins>
      <w:r w:rsidRPr="00CE779A">
        <w:rPr>
          <w:rFonts w:ascii="台灣楷體" w:eastAsia="台灣楷體" w:hAnsi="台灣楷體" w:cs="Charis SIL"/>
        </w:rPr>
        <w:t>，</w:t>
      </w:r>
      <w:ins w:id="2379" w:author="user" w:date="2015-03-13T23:29:00Z">
        <w:r w:rsidR="00E75BB4" w:rsidRPr="00CE779A">
          <w:rPr>
            <w:rFonts w:ascii="台灣楷體" w:eastAsia="台灣楷體" w:hAnsi="台灣楷體" w:cs="Charis SIL"/>
          </w:rPr>
          <w:t>伸手</w:t>
        </w:r>
      </w:ins>
      <w:r w:rsidRPr="00CE779A">
        <w:rPr>
          <w:rFonts w:ascii="台灣楷體" w:eastAsia="台灣楷體" w:hAnsi="台灣楷體" w:cs="Charis SIL"/>
        </w:rPr>
        <w:t>摸</w:t>
      </w:r>
      <w:del w:id="2380" w:author="user" w:date="2015-03-13T23:29:00Z">
        <w:r w:rsidRPr="00CE779A" w:rsidDel="00E75BB4">
          <w:rPr>
            <w:rFonts w:ascii="台灣楷體" w:eastAsia="台灣楷體" w:hAnsi="台灣楷體" w:cs="Charis SIL"/>
          </w:rPr>
          <w:delText>摸</w:delText>
        </w:r>
      </w:del>
      <w:r w:rsidRPr="00CE779A">
        <w:rPr>
          <w:rFonts w:ascii="台灣楷體" w:eastAsia="台灣楷體" w:hAnsi="台灣楷體" w:cs="Charis SIL"/>
        </w:rPr>
        <w:t>腰</w:t>
      </w:r>
      <w:del w:id="2381" w:author="user" w:date="2015-03-13T23:30:00Z">
        <w:r w:rsidRPr="00CE779A" w:rsidDel="00E75BB4">
          <w:rPr>
            <w:rFonts w:ascii="台灣楷體" w:eastAsia="台灣楷體" w:hAnsi="台灣楷體" w:cs="Charis SIL"/>
          </w:rPr>
          <w:delText>間的錢橐仔</w:delText>
        </w:r>
      </w:del>
      <w:ins w:id="2382" w:author="user" w:date="2015-03-13T23:30:00Z">
        <w:r w:rsidR="00E75BB4" w:rsidRPr="00CE779A">
          <w:rPr>
            <w:rFonts w:ascii="台灣楷體" w:eastAsia="台灣楷體" w:hAnsi="台灣楷體" w:cs="Charis SIL"/>
          </w:rPr>
          <w:t>包</w:t>
        </w:r>
      </w:ins>
      <w:r w:rsidRPr="00CE779A">
        <w:rPr>
          <w:rFonts w:ascii="台灣楷體" w:eastAsia="台灣楷體" w:hAnsi="台灣楷體" w:cs="Charis SIL"/>
        </w:rPr>
        <w:t>，起身後就先去買兩隻鴨仔佮二十粒生卵，才入</w:t>
      </w:r>
      <w:del w:id="2383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2384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r w:rsidRPr="00CE779A">
        <w:rPr>
          <w:rFonts w:ascii="台灣楷體" w:eastAsia="台灣楷體" w:hAnsi="台灣楷體" w:cs="Charis SIL"/>
        </w:rPr>
        <w:t>去見沈國公。沈國公</w:t>
      </w:r>
      <w:ins w:id="2385" w:author="user" w:date="2015-03-13T23:31:00Z">
        <w:r w:rsidR="00E75BB4" w:rsidRPr="00CE779A">
          <w:rPr>
            <w:rFonts w:ascii="台灣楷體" w:eastAsia="台灣楷體" w:hAnsi="台灣楷體" w:cs="Charis SIL"/>
          </w:rPr>
          <w:t>歲頭</w:t>
        </w:r>
      </w:ins>
      <w:del w:id="2386" w:author="user" w:date="2015-03-13T23:30:00Z">
        <w:r w:rsidRPr="00CE779A" w:rsidDel="00E75BB4">
          <w:rPr>
            <w:rFonts w:ascii="台灣楷體" w:eastAsia="台灣楷體" w:hAnsi="台灣楷體" w:cs="Charis SIL"/>
          </w:rPr>
          <w:delText>年</w:delText>
        </w:r>
      </w:del>
      <w:r w:rsidRPr="00CE779A">
        <w:rPr>
          <w:rFonts w:ascii="台灣楷體" w:eastAsia="台灣楷體" w:hAnsi="台灣楷體" w:cs="Charis SIL"/>
        </w:rPr>
        <w:t>欲七十，佇善化里</w:t>
      </w:r>
      <w:del w:id="2387" w:author="user" w:date="2015-03-13T23:31:00Z">
        <w:r w:rsidRPr="00CE779A" w:rsidDel="00E75BB4">
          <w:rPr>
            <w:rFonts w:ascii="台灣楷體" w:eastAsia="台灣楷體" w:hAnsi="台灣楷體" w:cs="Charis SIL"/>
          </w:rPr>
          <w:delText>莊</w:delText>
        </w:r>
      </w:del>
      <w:ins w:id="2388" w:author="user" w:date="2015-03-13T23:31:00Z">
        <w:r w:rsidR="00E75BB4" w:rsidRPr="00CE779A">
          <w:rPr>
            <w:rFonts w:ascii="台灣楷體" w:eastAsia="台灣楷體" w:hAnsi="台灣楷體" w:cs="Charis SIL"/>
          </w:rPr>
          <w:t>庄</w:t>
        </w:r>
      </w:ins>
      <w:r w:rsidRPr="00CE779A">
        <w:rPr>
          <w:rFonts w:ascii="台灣楷體" w:eastAsia="台灣楷體" w:hAnsi="台灣楷體" w:cs="Charis SIL"/>
        </w:rPr>
        <w:t>內，是無人毋知，無人毋捌，望山佇i書房受業幾若年，投軍後猶定前來請教，兩人關係遠遠超過師生情誼。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已經有幾個月無登門拜見，望山想欲</w:t>
      </w:r>
      <w:ins w:id="2389" w:author="user" w:date="2015-03-13T23:32:00Z">
        <w:r w:rsidR="00E75BB4" w:rsidRPr="00CE779A">
          <w:rPr>
            <w:rFonts w:ascii="台灣楷體" w:eastAsia="台灣楷體" w:hAnsi="台灣楷體" w:cs="Charis SIL"/>
          </w:rPr>
          <w:t>攢厚禮</w:t>
        </w:r>
      </w:ins>
      <w:del w:id="2390" w:author="user" w:date="2015-03-13T23:32:00Z">
        <w:r w:rsidRPr="00CE779A" w:rsidDel="00E75BB4">
          <w:rPr>
            <w:rFonts w:ascii="台灣楷體" w:eastAsia="台灣楷體" w:hAnsi="台灣楷體" w:cs="Charis SIL"/>
          </w:rPr>
          <w:delText>加買寡禮物致送</w:delText>
        </w:r>
      </w:del>
      <w:r w:rsidRPr="00CE779A">
        <w:rPr>
          <w:rFonts w:ascii="台灣楷體" w:eastAsia="台灣楷體" w:hAnsi="台灣楷體" w:cs="Charis SIL"/>
        </w:rPr>
        <w:t>，</w:t>
      </w:r>
      <w:del w:id="2391" w:author="user" w:date="2015-03-13T23:32:00Z">
        <w:r w:rsidRPr="00CE779A" w:rsidDel="00E75BB4">
          <w:rPr>
            <w:rFonts w:ascii="台灣楷體" w:eastAsia="台灣楷體" w:hAnsi="台灣楷體" w:cs="Charis SIL"/>
          </w:rPr>
          <w:delText>以</w:delText>
        </w:r>
      </w:del>
      <w:r w:rsidRPr="00CE779A">
        <w:rPr>
          <w:rFonts w:ascii="台灣楷體" w:eastAsia="台灣楷體" w:hAnsi="台灣楷體" w:cs="Charis SIL"/>
        </w:rPr>
        <w:t>表</w:t>
      </w:r>
      <w:ins w:id="2392" w:author="user" w:date="2015-03-13T23:32:00Z">
        <w:r w:rsidR="00E75BB4" w:rsidRPr="00CE779A">
          <w:rPr>
            <w:rFonts w:ascii="台灣楷體" w:eastAsia="台灣楷體" w:hAnsi="台灣楷體" w:cs="Charis SIL"/>
          </w:rPr>
          <w:t>達</w:t>
        </w:r>
      </w:ins>
      <w:r w:rsidRPr="00CE779A">
        <w:rPr>
          <w:rFonts w:ascii="台灣楷體" w:eastAsia="台灣楷體" w:hAnsi="台灣楷體" w:cs="Charis SIL"/>
        </w:rPr>
        <w:t>情意，</w:t>
      </w:r>
      <w:del w:id="2393" w:author="user" w:date="2015-03-13T22:09:00Z">
        <w:r w:rsidRPr="00CE779A" w:rsidDel="007415C8">
          <w:rPr>
            <w:rFonts w:ascii="台灣楷體" w:eastAsia="台灣楷體" w:hAnsi="台灣楷體" w:cs="Charis SIL"/>
          </w:rPr>
          <w:delText>但是</w:delText>
        </w:r>
      </w:del>
      <w:ins w:id="2394" w:author="user" w:date="2015-03-13T22:09:00Z">
        <w:r w:rsidR="007415C8" w:rsidRPr="00CE779A">
          <w:rPr>
            <w:rFonts w:ascii="台灣楷體" w:eastAsia="台灣楷體" w:hAnsi="台灣楷體" w:cs="Charis SIL"/>
          </w:rPr>
          <w:t>毋過</w:t>
        </w:r>
      </w:ins>
      <w:r w:rsidRPr="00CE779A">
        <w:rPr>
          <w:rFonts w:ascii="台灣楷體" w:eastAsia="台灣楷體" w:hAnsi="台灣楷體" w:cs="Charis SIL"/>
        </w:rPr>
        <w:t>銀兩</w:t>
      </w:r>
      <w:del w:id="2395" w:author="user" w:date="2015-03-13T23:31:00Z">
        <w:r w:rsidRPr="00CE779A" w:rsidDel="00E75BB4">
          <w:rPr>
            <w:rFonts w:ascii="台灣楷體" w:eastAsia="台灣楷體" w:hAnsi="台灣楷體" w:cs="Charis SIL"/>
          </w:rPr>
          <w:delText>吳</w:delText>
        </w:r>
      </w:del>
      <w:ins w:id="2396" w:author="user" w:date="2015-03-13T23:33:00Z">
        <w:r w:rsidR="00E75BB4" w:rsidRPr="00CE779A">
          <w:rPr>
            <w:rFonts w:ascii="台灣楷體" w:eastAsia="台灣楷體" w:hAnsi="台灣楷體" w:cs="Charis SIL"/>
          </w:rPr>
          <w:t>較欠缺</w:t>
        </w:r>
      </w:ins>
      <w:del w:id="2397" w:author="user" w:date="2015-03-13T23:33:00Z">
        <w:r w:rsidRPr="00CE779A" w:rsidDel="00E75BB4">
          <w:rPr>
            <w:rFonts w:ascii="台灣楷體" w:eastAsia="台灣楷體" w:hAnsi="台灣楷體" w:cs="Charis SIL"/>
          </w:rPr>
          <w:delText>偌濟</w:delText>
        </w:r>
      </w:del>
      <w:r w:rsidRPr="00CE779A">
        <w:rPr>
          <w:rFonts w:ascii="台灣楷體" w:eastAsia="台灣楷體" w:hAnsi="台灣楷體" w:cs="Charis SIL"/>
        </w:rPr>
        <w:t>，實在無</w:t>
      </w:r>
      <w:del w:id="2398" w:author="user" w:date="2015-03-13T23:33:00Z">
        <w:r w:rsidRPr="00CE779A" w:rsidDel="00E75BB4">
          <w:rPr>
            <w:rFonts w:ascii="台灣楷體" w:eastAsia="台灣楷體" w:hAnsi="台灣楷體" w:cs="Charis SIL"/>
          </w:rPr>
          <w:delText>力加買</w:delText>
        </w:r>
      </w:del>
      <w:ins w:id="2399" w:author="user" w:date="2015-03-13T23:33:00Z">
        <w:r w:rsidR="007150E7" w:rsidRPr="00CE779A">
          <w:rPr>
            <w:rFonts w:ascii="台灣楷體" w:eastAsia="台灣楷體" w:hAnsi="台灣楷體" w:cs="Charis SIL"/>
          </w:rPr>
          <w:t>能</w:t>
        </w:r>
        <w:r w:rsidR="00E75BB4" w:rsidRPr="00CE779A">
          <w:rPr>
            <w:rFonts w:ascii="台灣楷體" w:eastAsia="台灣楷體" w:hAnsi="台灣楷體" w:cs="Charis SIL"/>
          </w:rPr>
          <w:t>為力</w:t>
        </w:r>
      </w:ins>
      <w:r w:rsidRPr="00CE779A">
        <w:rPr>
          <w:rFonts w:ascii="台灣楷體" w:eastAsia="台灣楷體" w:hAnsi="台灣楷體" w:cs="Charis SIL"/>
        </w:rPr>
        <w:t>，</w:t>
      </w:r>
      <w:del w:id="2400" w:author="user" w:date="2015-03-17T22:08:00Z">
        <w:r w:rsidRPr="00CE779A" w:rsidDel="007150E7">
          <w:rPr>
            <w:rFonts w:ascii="台灣楷體" w:eastAsia="台灣楷體" w:hAnsi="台灣楷體" w:cs="Charis SIL"/>
          </w:rPr>
          <w:delText>而且</w:delText>
        </w:r>
      </w:del>
      <w:ins w:id="2401" w:author="user" w:date="2015-03-17T22:08:00Z">
        <w:r w:rsidR="007150E7" w:rsidRPr="00CE779A">
          <w:rPr>
            <w:rFonts w:ascii="台灣楷體" w:eastAsia="台灣楷體" w:hAnsi="台灣楷體" w:cs="Charis SIL"/>
          </w:rPr>
          <w:t>嘛</w:t>
        </w:r>
      </w:ins>
      <w:del w:id="2402" w:author="user" w:date="2015-03-17T22:08:00Z">
        <w:r w:rsidRPr="00CE779A" w:rsidDel="007150E7">
          <w:rPr>
            <w:rFonts w:ascii="台灣楷體" w:eastAsia="台灣楷體" w:hAnsi="台灣楷體" w:cs="Charis SIL"/>
          </w:rPr>
          <w:delText>閣</w:delText>
        </w:r>
      </w:del>
      <w:r w:rsidRPr="00CE779A">
        <w:rPr>
          <w:rFonts w:ascii="台灣楷體" w:eastAsia="台灣楷體" w:hAnsi="台灣楷體" w:cs="Charis SIL"/>
        </w:rPr>
        <w:t>驚加買會受責備。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一踏入沈家厝寮，</w:t>
      </w:r>
      <w:ins w:id="2403" w:author="user" w:date="2015-03-13T23:33:00Z">
        <w:r w:rsidR="007B012A" w:rsidRPr="00CE779A">
          <w:rPr>
            <w:rFonts w:ascii="台灣楷體" w:eastAsia="台灣楷體" w:hAnsi="台灣楷體" w:cs="Charis SIL"/>
          </w:rPr>
          <w:t>沈家下跤手人</w:t>
        </w:r>
      </w:ins>
      <w:ins w:id="2404" w:author="user" w:date="2015-03-13T23:34:00Z">
        <w:r w:rsidR="007B012A" w:rsidRPr="00CE779A">
          <w:rPr>
            <w:rFonts w:ascii="台灣楷體" w:eastAsia="台灣楷體" w:hAnsi="台灣楷體" w:cs="Charis SIL"/>
          </w:rPr>
          <w:t>就來</w:t>
        </w:r>
      </w:ins>
      <w:del w:id="2405" w:author="user" w:date="2015-03-13T23:34:00Z">
        <w:r w:rsidRPr="00CE779A" w:rsidDel="007B012A">
          <w:rPr>
            <w:rFonts w:ascii="台灣楷體" w:eastAsia="台灣楷體" w:hAnsi="台灣楷體" w:cs="Charis SIL"/>
          </w:rPr>
          <w:delText>望山就予</w:delText>
        </w:r>
      </w:del>
      <w:del w:id="2406" w:author="user" w:date="2015-03-13T23:33:00Z">
        <w:r w:rsidRPr="00CE779A" w:rsidDel="007B012A">
          <w:rPr>
            <w:rFonts w:ascii="台灣楷體" w:eastAsia="台灣楷體" w:hAnsi="台灣楷體" w:cs="Charis SIL"/>
          </w:rPr>
          <w:delText>沈家下跤手人</w:delText>
        </w:r>
      </w:del>
      <w:r w:rsidRPr="00CE779A">
        <w:rPr>
          <w:rFonts w:ascii="台灣楷體" w:eastAsia="台灣楷體" w:hAnsi="台灣楷體" w:cs="Charis SIL"/>
        </w:rPr>
        <w:t>迎</w:t>
      </w:r>
      <w:del w:id="2407" w:author="user" w:date="2015-03-13T23:34:00Z">
        <w:r w:rsidRPr="00CE779A" w:rsidDel="007B012A">
          <w:rPr>
            <w:rFonts w:ascii="台灣楷體" w:eastAsia="台灣楷體" w:hAnsi="台灣楷體" w:cs="Charis SIL"/>
          </w:rPr>
          <w:delText>牢</w:delText>
        </w:r>
      </w:del>
      <w:ins w:id="2408" w:author="user" w:date="2015-03-13T23:34:00Z">
        <w:r w:rsidR="007B012A" w:rsidRPr="00CE779A">
          <w:rPr>
            <w:rFonts w:ascii="台灣楷體" w:eastAsia="台灣楷體" w:hAnsi="台灣楷體" w:cs="Charis SIL"/>
          </w:rPr>
          <w:t>接</w:t>
        </w:r>
      </w:ins>
      <w:r w:rsidRPr="00CE779A">
        <w:rPr>
          <w:rFonts w:ascii="台灣楷體" w:eastAsia="台灣楷體" w:hAnsi="台灣楷體" w:cs="Charis SIL"/>
        </w:rPr>
        <w:t>，i共鴨仔佮卵交予in，就向書房行去。一个</w:t>
      </w:r>
      <w:del w:id="2409" w:author="user" w:date="2015-03-13T23:34:00Z">
        <w:r w:rsidRPr="00CE779A" w:rsidDel="007B012A">
          <w:rPr>
            <w:rFonts w:ascii="台灣楷體" w:eastAsia="台灣楷體" w:hAnsi="台灣楷體" w:cs="Charis SIL"/>
          </w:rPr>
          <w:delText>青年</w:delText>
        </w:r>
      </w:del>
      <w:ins w:id="2410" w:author="user" w:date="2015-03-13T23:34:00Z">
        <w:r w:rsidR="007B012A" w:rsidRPr="00CE779A">
          <w:rPr>
            <w:rFonts w:ascii="台灣楷體" w:eastAsia="台灣楷體" w:hAnsi="台灣楷體" w:cs="Charis SIL"/>
          </w:rPr>
          <w:t>少年家仔的</w:t>
        </w:r>
      </w:ins>
      <w:r w:rsidRPr="00CE779A">
        <w:rPr>
          <w:rFonts w:ascii="台灣楷體" w:eastAsia="台灣楷體" w:hAnsi="台灣楷體" w:cs="Charis SIL"/>
        </w:rPr>
        <w:t>下跤手人陪</w:t>
      </w:r>
      <w:del w:id="2411" w:author="user" w:date="2015-03-13T23:34:00Z">
        <w:r w:rsidRPr="00CE779A" w:rsidDel="007B012A">
          <w:rPr>
            <w:rFonts w:ascii="台灣楷體" w:eastAsia="台灣楷體" w:hAnsi="台灣楷體" w:cs="Charis SIL"/>
          </w:rPr>
          <w:delText>i</w:delText>
        </w:r>
      </w:del>
      <w:ins w:id="2412" w:author="user" w:date="2015-03-13T23:34:00Z">
        <w:r w:rsidR="007B012A" w:rsidRPr="00CE779A">
          <w:rPr>
            <w:rFonts w:ascii="台灣楷體" w:eastAsia="台灣楷體" w:hAnsi="台灣楷體" w:cs="Charis SIL"/>
          </w:rPr>
          <w:t>佇身邊</w:t>
        </w:r>
      </w:ins>
      <w:r w:rsidRPr="00CE779A">
        <w:rPr>
          <w:rFonts w:ascii="台灣楷體" w:eastAsia="台灣楷體" w:hAnsi="台灣楷體" w:cs="Charis SIL"/>
        </w:rPr>
        <w:t>，</w:t>
      </w:r>
      <w:del w:id="2413" w:author="user" w:date="2015-03-13T23:35:00Z">
        <w:r w:rsidRPr="00CE779A" w:rsidDel="007B012A">
          <w:rPr>
            <w:rFonts w:ascii="台灣楷體" w:eastAsia="台灣楷體" w:hAnsi="台灣楷體" w:cs="Charis SIL"/>
          </w:rPr>
          <w:delText>對</w:delText>
        </w:r>
      </w:del>
      <w:del w:id="2414" w:author="user" w:date="2015-03-13T23:34:00Z">
        <w:r w:rsidRPr="00CE779A" w:rsidDel="007B012A">
          <w:rPr>
            <w:rFonts w:ascii="台灣楷體" w:eastAsia="台灣楷體" w:hAnsi="台灣楷體" w:cs="Charis SIL"/>
          </w:rPr>
          <w:delText>i</w:delText>
        </w:r>
      </w:del>
      <w:r w:rsidRPr="00CE779A">
        <w:rPr>
          <w:rFonts w:ascii="台灣楷體" w:eastAsia="台灣楷體" w:hAnsi="台灣楷體" w:cs="Charis SIL"/>
        </w:rPr>
        <w:t>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「今仔日阿公有人客來！」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2415" w:author="user" w:date="2015-03-22T00:21:00Z">
        <w:r w:rsidRPr="00CE779A" w:rsidDel="006E0C99">
          <w:rPr>
            <w:rFonts w:ascii="台灣楷體" w:eastAsia="台灣楷體" w:hAnsi="台灣楷體" w:cs="Charis SIL"/>
          </w:rPr>
          <w:delText>誰</w:delText>
        </w:r>
      </w:del>
      <w:ins w:id="2416" w:author="user" w:date="2015-03-22T00:21:00Z">
        <w:r w:rsidR="006E0C99" w:rsidRPr="00CE779A">
          <w:rPr>
            <w:rFonts w:ascii="台灣楷體" w:eastAsia="台灣楷體" w:hAnsi="台灣楷體" w:cs="Charis SIL"/>
          </w:rPr>
          <w:t>啥人</w:t>
        </w:r>
      </w:ins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7B012A" w:rsidP="00976990">
      <w:pPr>
        <w:rPr>
          <w:rFonts w:ascii="台灣楷體" w:eastAsia="台灣楷體" w:hAnsi="台灣楷體" w:cs="Charis SIL"/>
        </w:rPr>
      </w:pPr>
      <w:ins w:id="2417" w:author="user" w:date="2015-03-13T23:35:00Z">
        <w:r w:rsidRPr="00CE779A">
          <w:rPr>
            <w:rFonts w:ascii="台灣楷體" w:eastAsia="台灣楷體" w:hAnsi="台灣楷體" w:cs="Charis SIL"/>
          </w:rPr>
          <w:t>少年家仔</w:t>
        </w:r>
      </w:ins>
      <w:del w:id="2418" w:author="user" w:date="2015-03-13T23:35:00Z">
        <w:r w:rsidR="00976990" w:rsidRPr="00CE779A" w:rsidDel="007B012A">
          <w:rPr>
            <w:rFonts w:ascii="台灣楷體" w:eastAsia="台灣楷體" w:hAnsi="台灣楷體" w:cs="Charis SIL"/>
          </w:rPr>
          <w:delText>青年</w:delText>
        </w:r>
      </w:del>
      <w:r w:rsidR="00976990" w:rsidRPr="00CE779A">
        <w:rPr>
          <w:rFonts w:ascii="台灣楷體" w:eastAsia="台灣楷體" w:hAnsi="台灣楷體" w:cs="Charis SIL"/>
        </w:rPr>
        <w:t>猶未</w:t>
      </w:r>
      <w:del w:id="2419" w:author="user" w:date="2015-03-15T19:21:00Z">
        <w:r w:rsidR="00976990" w:rsidRPr="00CE779A" w:rsidDel="0011547F">
          <w:rPr>
            <w:rFonts w:ascii="台灣楷體" w:eastAsia="台灣楷體" w:hAnsi="台灣楷體" w:cs="Charis SIL"/>
          </w:rPr>
          <w:delText>回答</w:delText>
        </w:r>
      </w:del>
      <w:ins w:id="2420" w:author="user" w:date="2015-03-15T19:21:00Z">
        <w:r w:rsidR="0011547F" w:rsidRPr="00CE779A">
          <w:rPr>
            <w:rFonts w:ascii="台灣楷體" w:eastAsia="台灣楷體" w:hAnsi="台灣楷體" w:cs="Charis SIL"/>
          </w:rPr>
          <w:t>應聲</w:t>
        </w:r>
      </w:ins>
      <w:r w:rsidR="00976990" w:rsidRPr="00CE779A">
        <w:rPr>
          <w:rFonts w:ascii="台灣楷體" w:eastAsia="台灣楷體" w:hAnsi="台灣楷體" w:cs="Charis SIL"/>
        </w:rPr>
        <w:t>，書房內行出一个中年番人，望山一看著就</w:t>
      </w:r>
      <w:del w:id="2421" w:author="user" w:date="2015-03-13T23:35:00Z">
        <w:r w:rsidR="00976990" w:rsidRPr="00CE779A" w:rsidDel="007B012A">
          <w:rPr>
            <w:rFonts w:ascii="台灣楷體" w:eastAsia="台灣楷體" w:hAnsi="台灣楷體" w:cs="Charis SIL"/>
          </w:rPr>
          <w:delText>揮手</w:delText>
        </w:r>
      </w:del>
      <w:ins w:id="2422" w:author="user" w:date="2015-03-13T23:35:00Z">
        <w:r w:rsidRPr="00CE779A">
          <w:rPr>
            <w:rFonts w:ascii="台灣楷體" w:eastAsia="台灣楷體" w:hAnsi="台灣楷體" w:cs="Charis SIL"/>
          </w:rPr>
          <w:t>擛手</w:t>
        </w:r>
      </w:ins>
      <w:del w:id="2423" w:author="user" w:date="2015-03-13T23:35:00Z">
        <w:r w:rsidR="00976990" w:rsidRPr="00CE779A" w:rsidDel="007B012A">
          <w:rPr>
            <w:rFonts w:ascii="台灣楷體" w:eastAsia="台灣楷體" w:hAnsi="台灣楷體" w:cs="Charis SIL"/>
          </w:rPr>
          <w:delText>歡呼</w:delText>
        </w:r>
      </w:del>
      <w:ins w:id="2424" w:author="user" w:date="2015-03-13T23:35:00Z">
        <w:r w:rsidRPr="00CE779A">
          <w:rPr>
            <w:rFonts w:ascii="台灣楷體" w:eastAsia="台灣楷體" w:hAnsi="台灣楷體" w:cs="Charis SIL"/>
          </w:rPr>
          <w:t>拍招呼</w:t>
        </w:r>
      </w:ins>
      <w:r w:rsidR="00976990" w:rsidRPr="00CE779A">
        <w:rPr>
          <w:rFonts w:ascii="台灣楷體" w:eastAsia="台灣楷體" w:hAnsi="台灣楷體" w:cs="Charis SIL"/>
        </w:rPr>
        <w:t>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「阿鹿哥，lí嘛來矣！敢是lí咧佮沈國公講話？」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 xml:space="preserve">──── 10/5 </w:t>
      </w:r>
      <w:r w:rsidRPr="00CE779A">
        <w:rPr>
          <w:rFonts w:ascii="新細明體" w:eastAsia="新細明體" w:hAnsi="新細明體" w:cs="新細明體" w:hint="eastAsia"/>
          <w:b/>
          <w:bCs/>
        </w:rPr>
        <w:t> </w:t>
      </w:r>
      <w:r w:rsidRPr="00CE779A">
        <w:rPr>
          <w:rFonts w:ascii="台灣楷體" w:eastAsia="台灣楷體" w:hAnsi="台灣楷體" w:cs="台灣楷體" w:hint="eastAsia"/>
          <w:b/>
          <w:bCs/>
        </w:rPr>
        <w:t>P.79~P.83 ────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(p.79)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阿鹿哥過來共望山搝牢，用</w:t>
      </w:r>
      <w:del w:id="2425" w:author="user" w:date="2015-03-13T23:35:00Z">
        <w:r w:rsidRPr="00CE779A" w:rsidDel="007B012A">
          <w:rPr>
            <w:rFonts w:ascii="台灣楷體" w:eastAsia="台灣楷體" w:hAnsi="台灣楷體" w:cs="Charis SIL"/>
          </w:rPr>
          <w:delText>生硬</w:delText>
        </w:r>
      </w:del>
      <w:ins w:id="2426" w:author="user" w:date="2015-03-13T23:35:00Z">
        <w:r w:rsidR="007B012A" w:rsidRPr="00CE779A">
          <w:rPr>
            <w:rFonts w:ascii="台灣楷體" w:eastAsia="台灣楷體" w:hAnsi="台灣楷體" w:cs="Charis SIL"/>
          </w:rPr>
          <w:t>生疏</w:t>
        </w:r>
      </w:ins>
      <w:r w:rsidRPr="00CE779A">
        <w:rPr>
          <w:rFonts w:ascii="台灣楷體" w:eastAsia="台灣楷體" w:hAnsi="台灣楷體" w:cs="Charis SIL"/>
        </w:rPr>
        <w:t>ê福建話講：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「沈國公聽著外口的人聲，叫guá出來看──lán入</w:t>
      </w:r>
      <w:del w:id="2427" w:author="user" w:date="2015-03-13T23:36:00Z">
        <w:r w:rsidRPr="00CE779A" w:rsidDel="007B012A">
          <w:rPr>
            <w:rFonts w:ascii="台灣楷體" w:eastAsia="台灣楷體" w:hAnsi="台灣楷體" w:cs="Charis SIL"/>
          </w:rPr>
          <w:delText>去</w:delText>
        </w:r>
      </w:del>
      <w:ins w:id="2428" w:author="user" w:date="2015-03-13T23:36:00Z">
        <w:r w:rsidR="007B012A" w:rsidRPr="00CE779A">
          <w:rPr>
            <w:rFonts w:ascii="台灣楷體" w:eastAsia="台灣楷體" w:hAnsi="台灣楷體" w:cs="Charis SIL"/>
          </w:rPr>
          <w:t>來</w:t>
        </w:r>
      </w:ins>
      <w:r w:rsidRPr="00CE779A">
        <w:rPr>
          <w:rFonts w:ascii="台灣楷體" w:eastAsia="台灣楷體" w:hAnsi="台灣楷體" w:cs="Charis SIL"/>
        </w:rPr>
        <w:t>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阿鹿哥是目加溜番社的番族，沈國公當年</w:t>
      </w:r>
      <w:del w:id="2429" w:author="user" w:date="2015-03-21T23:37:00Z">
        <w:r w:rsidRPr="00CE779A" w:rsidDel="006E0C99">
          <w:rPr>
            <w:rFonts w:ascii="台灣楷體" w:eastAsia="台灣楷體" w:hAnsi="台灣楷體" w:cs="Charis SIL"/>
          </w:rPr>
          <w:delText>得罪</w:delText>
        </w:r>
      </w:del>
      <w:ins w:id="2430" w:author="user" w:date="2015-03-21T23:37:00Z">
        <w:r w:rsidR="006E0C99" w:rsidRPr="00CE779A">
          <w:rPr>
            <w:rFonts w:ascii="台灣楷體" w:eastAsia="台灣楷體" w:hAnsi="台灣楷體" w:cs="Charis SIL"/>
          </w:rPr>
          <w:t>得失</w:t>
        </w:r>
      </w:ins>
      <w:r w:rsidRPr="00CE779A">
        <w:rPr>
          <w:rFonts w:ascii="台灣楷體" w:eastAsia="台灣楷體" w:hAnsi="台灣楷體" w:cs="Charis SIL"/>
        </w:rPr>
        <w:t>鄭經王爺，逃入羅漢門山中，變裝做和尚，佇目加溜番社教冊行醫度活，阿鹿哥就是當時i所教的學生之一，到今猶</w:t>
      </w:r>
      <w:del w:id="2431" w:author="user" w:date="2015-03-13T23:36:00Z">
        <w:r w:rsidRPr="00CE779A" w:rsidDel="007B012A">
          <w:rPr>
            <w:rFonts w:ascii="台灣楷體" w:eastAsia="台灣楷體" w:hAnsi="台灣楷體" w:cs="Charis SIL"/>
          </w:rPr>
          <w:delText>定</w:delText>
        </w:r>
      </w:del>
      <w:ins w:id="2432" w:author="user" w:date="2015-03-13T23:36:00Z">
        <w:r w:rsidR="007B012A" w:rsidRPr="00CE779A">
          <w:rPr>
            <w:rFonts w:ascii="台灣楷體" w:eastAsia="台灣楷體" w:hAnsi="台灣楷體" w:cs="Charis SIL"/>
          </w:rPr>
          <w:t>時常有</w:t>
        </w:r>
      </w:ins>
      <w:r w:rsidRPr="00CE779A">
        <w:rPr>
          <w:rFonts w:ascii="台灣楷體" w:eastAsia="台灣楷體" w:hAnsi="台灣楷體" w:cs="Charis SIL"/>
        </w:rPr>
        <w:t>往來。望山是佇善化佮i</w:t>
      </w:r>
      <w:del w:id="2433" w:author="user" w:date="2015-03-16T20:31:00Z">
        <w:r w:rsidRPr="00CE779A" w:rsidDel="00B3401F">
          <w:rPr>
            <w:rFonts w:ascii="台灣楷體" w:eastAsia="台灣楷體" w:hAnsi="台灣楷體" w:cs="Charis SIL"/>
          </w:rPr>
          <w:delText>熟識</w:delText>
        </w:r>
      </w:del>
      <w:ins w:id="2434" w:author="user" w:date="2015-03-16T20:31:00Z">
        <w:r w:rsidR="00B3401F" w:rsidRPr="00CE779A">
          <w:rPr>
            <w:rFonts w:ascii="台灣楷體" w:eastAsia="台灣楷體" w:hAnsi="台灣楷體" w:cs="Charis SIL"/>
          </w:rPr>
          <w:t>熟似</w:t>
        </w:r>
      </w:ins>
      <w:r w:rsidRPr="00CE779A">
        <w:rPr>
          <w:rFonts w:ascii="台灣楷體" w:eastAsia="台灣楷體" w:hAnsi="台灣楷體" w:cs="Charis SIL"/>
        </w:rPr>
        <w:t>，兩人年歲雖然差誠濟，</w:t>
      </w:r>
      <w:del w:id="2435" w:author="user" w:date="2015-03-13T23:36:00Z">
        <w:r w:rsidRPr="00CE779A" w:rsidDel="007B012A">
          <w:rPr>
            <w:rFonts w:ascii="台灣楷體" w:eastAsia="台灣楷體" w:hAnsi="台灣楷體" w:cs="Charis SIL"/>
          </w:rPr>
          <w:delText>但既是</w:delText>
        </w:r>
      </w:del>
      <w:ins w:id="2436" w:author="user" w:date="2015-03-13T23:36:00Z">
        <w:r w:rsidR="007B012A" w:rsidRPr="00CE779A">
          <w:rPr>
            <w:rFonts w:ascii="台灣楷體" w:eastAsia="台灣楷體" w:hAnsi="台灣楷體" w:cs="Charis SIL"/>
          </w:rPr>
          <w:t>傍</w:t>
        </w:r>
      </w:ins>
      <w:r w:rsidRPr="00CE779A">
        <w:rPr>
          <w:rFonts w:ascii="台灣楷體" w:eastAsia="台灣楷體" w:hAnsi="台灣楷體" w:cs="Charis SIL"/>
        </w:rPr>
        <w:t>仝門學生</w:t>
      </w:r>
      <w:ins w:id="2437" w:author="user" w:date="2015-03-13T23:36:00Z">
        <w:r w:rsidR="007B012A" w:rsidRPr="00CE779A">
          <w:rPr>
            <w:rFonts w:ascii="台灣楷體" w:eastAsia="台灣楷體" w:hAnsi="台灣楷體" w:cs="Charis SIL"/>
          </w:rPr>
          <w:t>的因緣</w:t>
        </w:r>
      </w:ins>
      <w:r w:rsidRPr="00CE779A">
        <w:rPr>
          <w:rFonts w:ascii="台灣楷體" w:eastAsia="台灣楷體" w:hAnsi="台灣楷體" w:cs="Charis SIL"/>
        </w:rPr>
        <w:t>，兩人</w:t>
      </w:r>
      <w:del w:id="2438" w:author="user" w:date="2015-03-15T19:21:00Z">
        <w:r w:rsidRPr="00CE779A" w:rsidDel="0011547F">
          <w:rPr>
            <w:rFonts w:ascii="台灣楷體" w:eastAsia="台灣楷體" w:hAnsi="台灣楷體" w:cs="Charis SIL"/>
          </w:rPr>
          <w:delText>閣</w:delText>
        </w:r>
      </w:del>
      <w:ins w:id="2439" w:author="user" w:date="2015-03-13T23:37:00Z">
        <w:r w:rsidR="007B012A" w:rsidRPr="00CE779A">
          <w:rPr>
            <w:rFonts w:ascii="台灣楷體" w:eastAsia="台灣楷體" w:hAnsi="台灣楷體" w:cs="Charis SIL"/>
          </w:rPr>
          <w:t>真有話</w:t>
        </w:r>
      </w:ins>
      <w:r w:rsidRPr="00CE779A">
        <w:rPr>
          <w:rFonts w:ascii="台灣楷體" w:eastAsia="台灣楷體" w:hAnsi="台灣楷體" w:cs="Charis SIL"/>
        </w:rPr>
        <w:t>講</w:t>
      </w:r>
      <w:del w:id="2440" w:author="user" w:date="2015-03-13T23:37:00Z">
        <w:r w:rsidRPr="00CE779A" w:rsidDel="007B012A">
          <w:rPr>
            <w:rFonts w:ascii="台灣楷體" w:eastAsia="台灣楷體" w:hAnsi="台灣楷體" w:cs="Charis SIL"/>
          </w:rPr>
          <w:delText>會來</w:delText>
        </w:r>
      </w:del>
      <w:r w:rsidRPr="00CE779A">
        <w:rPr>
          <w:rFonts w:ascii="台灣楷體" w:eastAsia="台灣楷體" w:hAnsi="台灣楷體" w:cs="Charis SIL"/>
        </w:rPr>
        <w:t>，</w:t>
      </w:r>
      <w:del w:id="2441" w:author="user" w:date="2015-03-15T19:21:00Z">
        <w:r w:rsidRPr="00CE779A" w:rsidDel="0011547F">
          <w:rPr>
            <w:rFonts w:ascii="台灣楷體" w:eastAsia="台灣楷體" w:hAnsi="台灣楷體" w:cs="Charis SIL"/>
          </w:rPr>
          <w:delText>因此</w:delText>
        </w:r>
      </w:del>
      <w:ins w:id="2442" w:author="user" w:date="2015-03-15T19:21:00Z">
        <w:r w:rsidR="0011547F" w:rsidRPr="00CE779A">
          <w:rPr>
            <w:rFonts w:ascii="台灣楷體" w:eastAsia="台灣楷體" w:hAnsi="台灣楷體" w:cs="Charis SIL"/>
          </w:rPr>
          <w:t>平常</w:t>
        </w:r>
      </w:ins>
      <w:r w:rsidRPr="00CE779A">
        <w:rPr>
          <w:rFonts w:ascii="台灣楷體" w:eastAsia="台灣楷體" w:hAnsi="台灣楷體" w:cs="Charis SIL"/>
        </w:rPr>
        <w:t>以兄弟相稱。阿鹿哥佇荷蘭統治時代，捌佇番教堂讀過荷蘭拼音文字，</w:t>
      </w:r>
      <w:del w:id="2443" w:author="user" w:date="2015-03-15T19:21:00Z">
        <w:r w:rsidRPr="00CE779A" w:rsidDel="0011547F">
          <w:rPr>
            <w:rFonts w:ascii="台灣楷體" w:eastAsia="台灣楷體" w:hAnsi="台灣楷體" w:cs="Charis SIL"/>
          </w:rPr>
          <w:delText>誠知</w:delText>
        </w:r>
      </w:del>
      <w:ins w:id="2444" w:author="user" w:date="2015-03-15T19:21:00Z">
        <w:r w:rsidR="0011547F" w:rsidRPr="00CE779A">
          <w:rPr>
            <w:rFonts w:ascii="台灣楷體" w:eastAsia="台灣楷體" w:hAnsi="台灣楷體" w:cs="Charis SIL"/>
          </w:rPr>
          <w:t>加減</w:t>
        </w:r>
      </w:ins>
      <w:ins w:id="2445" w:author="user" w:date="2015-03-15T19:22:00Z">
        <w:r w:rsidR="0011547F" w:rsidRPr="00CE779A">
          <w:rPr>
            <w:rFonts w:ascii="台灣楷體" w:eastAsia="台灣楷體" w:hAnsi="台灣楷體" w:cs="Charis SIL"/>
          </w:rPr>
          <w:t>捌</w:t>
        </w:r>
      </w:ins>
      <w:r w:rsidRPr="00CE779A">
        <w:rPr>
          <w:rFonts w:ascii="台灣楷體" w:eastAsia="台灣楷體" w:hAnsi="台灣楷體" w:cs="Charis SIL"/>
        </w:rPr>
        <w:t>一寡仔荷蘭故事，望山上佮意佮i講遮ê代誌</w:t>
      </w:r>
      <w:del w:id="2446" w:author="user" w:date="2015-03-15T19:22:00Z">
        <w:r w:rsidRPr="00CE779A" w:rsidDel="0011547F">
          <w:rPr>
            <w:rFonts w:ascii="台灣楷體" w:eastAsia="台灣楷體" w:hAnsi="台灣楷體" w:cs="Charis SIL"/>
          </w:rPr>
          <w:delText>--ah</w:delText>
        </w:r>
      </w:del>
      <w:r w:rsidRPr="00CE779A">
        <w:rPr>
          <w:rFonts w:ascii="台灣楷體" w:eastAsia="台灣楷體" w:hAnsi="台灣楷體" w:cs="Charis SIL"/>
        </w:rPr>
        <w:t>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兩人入書房去見沈國公。沈國公坐佇竹椅懸頂，</w:t>
      </w:r>
      <w:ins w:id="2447" w:author="user" w:date="2015-03-13T23:37:00Z">
        <w:r w:rsidR="007B012A" w:rsidRPr="00CE779A">
          <w:rPr>
            <w:rFonts w:ascii="台灣楷體" w:eastAsia="台灣楷體" w:hAnsi="台灣楷體" w:cs="Charis SIL"/>
          </w:rPr>
          <w:t>手中煙管</w:t>
        </w:r>
      </w:ins>
      <w:r w:rsidRPr="00CE779A">
        <w:rPr>
          <w:rFonts w:ascii="台灣楷體" w:eastAsia="台灣楷體" w:hAnsi="台灣楷體" w:cs="Charis SIL"/>
        </w:rPr>
        <w:t>颺</w:t>
      </w:r>
      <w:ins w:id="2448" w:author="user" w:date="2015-03-13T23:37:00Z">
        <w:r w:rsidR="007B012A" w:rsidRPr="00CE779A">
          <w:rPr>
            <w:rFonts w:ascii="台灣楷體" w:eastAsia="台灣楷體" w:hAnsi="台灣楷體" w:cs="Charis SIL"/>
          </w:rPr>
          <w:t>振動</w:t>
        </w:r>
      </w:ins>
      <w:del w:id="2449" w:author="user" w:date="2015-03-13T23:37:00Z">
        <w:r w:rsidRPr="00CE779A" w:rsidDel="007B012A">
          <w:rPr>
            <w:rFonts w:ascii="台灣楷體" w:eastAsia="台灣楷體" w:hAnsi="台灣楷體" w:cs="Charis SIL"/>
          </w:rPr>
          <w:delText>手中煙管</w:delText>
        </w:r>
      </w:del>
      <w:r w:rsidRPr="00CE779A">
        <w:rPr>
          <w:rFonts w:ascii="台灣楷體" w:eastAsia="台灣楷體" w:hAnsi="台灣楷體" w:cs="Charis SIL"/>
        </w:rPr>
        <w:t>，表示歡迎，</w:t>
      </w:r>
      <w:del w:id="2450" w:author="user" w:date="2015-03-20T23:36:00Z">
        <w:r w:rsidRPr="00CE779A" w:rsidDel="00FA0189">
          <w:rPr>
            <w:rFonts w:ascii="台灣楷體" w:eastAsia="台灣楷體" w:hAnsi="台灣楷體" w:cs="Charis SIL"/>
          </w:rPr>
          <w:delText>面上</w:delText>
        </w:r>
      </w:del>
      <w:ins w:id="2451" w:author="user" w:date="2015-03-20T23:36:00Z">
        <w:r w:rsidR="00FA0189" w:rsidRPr="00CE779A">
          <w:rPr>
            <w:rFonts w:ascii="台灣楷體" w:eastAsia="台灣楷體" w:hAnsi="台灣楷體" w:cs="Charis SIL"/>
          </w:rPr>
          <w:t>面裡</w:t>
        </w:r>
      </w:ins>
      <w:r w:rsidRPr="00CE779A">
        <w:rPr>
          <w:rFonts w:ascii="台灣楷體" w:eastAsia="台灣楷體" w:hAnsi="台灣楷體" w:cs="Charis SIL"/>
        </w:rPr>
        <w:t>帶笑</w:t>
      </w:r>
      <w:ins w:id="2452" w:author="user" w:date="2015-03-13T23:37:00Z">
        <w:r w:rsidR="007B012A" w:rsidRPr="00CE779A">
          <w:rPr>
            <w:rFonts w:ascii="台灣楷體" w:eastAsia="台灣楷體" w:hAnsi="台灣楷體" w:cs="Charis SIL"/>
          </w:rPr>
          <w:t>容</w:t>
        </w:r>
      </w:ins>
      <w:r w:rsidRPr="00CE779A">
        <w:rPr>
          <w:rFonts w:ascii="台灣楷體" w:eastAsia="台灣楷體" w:hAnsi="台灣楷體" w:cs="Charis SIL"/>
        </w:rPr>
        <w:t>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「guá當咧臆講</w:t>
      </w:r>
      <w:del w:id="2453" w:author="user" w:date="2015-03-20T23:20:00Z">
        <w:r w:rsidRPr="00CE779A" w:rsidDel="0036665F">
          <w:rPr>
            <w:rFonts w:ascii="台灣楷體" w:eastAsia="台灣楷體" w:hAnsi="台灣楷體" w:cs="Charis SIL"/>
          </w:rPr>
          <w:delText>是毋是</w:delText>
        </w:r>
      </w:del>
      <w:ins w:id="2454" w:author="user" w:date="2015-03-20T23:20:00Z">
        <w:r w:rsidR="0036665F" w:rsidRPr="00CE779A">
          <w:rPr>
            <w:rFonts w:ascii="台灣楷體" w:eastAsia="台灣楷體" w:hAnsi="台灣楷體" w:cs="Charis SIL"/>
          </w:rPr>
          <w:t>敢</w:t>
        </w:r>
      </w:ins>
      <w:r w:rsidRPr="00CE779A">
        <w:rPr>
          <w:rFonts w:ascii="台灣楷體" w:eastAsia="台灣楷體" w:hAnsi="台灣楷體" w:cs="Charis SIL"/>
        </w:rPr>
        <w:t>望山lí來矣。逐遍lí</w:t>
      </w:r>
      <w:ins w:id="2455" w:author="user" w:date="2015-03-13T23:42:00Z">
        <w:r w:rsidR="007B012A" w:rsidRPr="00CE779A">
          <w:rPr>
            <w:rFonts w:ascii="台灣楷體" w:eastAsia="台灣楷體" w:hAnsi="台灣楷體" w:cs="Charis SIL"/>
          </w:rPr>
          <w:t>攏會</w:t>
        </w:r>
      </w:ins>
      <w:del w:id="2456" w:author="user" w:date="2015-03-13T23:42:00Z">
        <w:r w:rsidRPr="00CE779A" w:rsidDel="007B012A">
          <w:rPr>
            <w:rFonts w:ascii="台灣楷體" w:eastAsia="台灣楷體" w:hAnsi="台灣楷體" w:cs="Charis SIL"/>
          </w:rPr>
          <w:delText>來總愛</w:delText>
        </w:r>
      </w:del>
      <w:r w:rsidRPr="00CE779A">
        <w:rPr>
          <w:rFonts w:ascii="台灣楷體" w:eastAsia="台灣楷體" w:hAnsi="台灣楷體" w:cs="Charis SIL"/>
        </w:rPr>
        <w:t>紮</w:t>
      </w:r>
      <w:del w:id="2457" w:author="user" w:date="2015-03-13T23:42:00Z">
        <w:r w:rsidRPr="00CE779A" w:rsidDel="007B012A">
          <w:rPr>
            <w:rFonts w:ascii="台灣楷體" w:eastAsia="台灣楷體" w:hAnsi="台灣楷體" w:cs="Charis SIL"/>
          </w:rPr>
          <w:delText>物件</w:delText>
        </w:r>
      </w:del>
      <w:ins w:id="2458" w:author="user" w:date="2015-03-13T23:42:00Z">
        <w:r w:rsidR="007B012A" w:rsidRPr="00CE779A">
          <w:rPr>
            <w:rFonts w:ascii="台灣楷體" w:eastAsia="台灣楷體" w:hAnsi="台灣楷體" w:cs="Charis SIL"/>
          </w:rPr>
          <w:t>伴手</w:t>
        </w:r>
      </w:ins>
      <w:r w:rsidRPr="00CE779A">
        <w:rPr>
          <w:rFonts w:ascii="台灣楷體" w:eastAsia="台灣楷體" w:hAnsi="台灣楷體" w:cs="Charis SIL"/>
        </w:rPr>
        <w:t>來，攏愛破費──拄才lí閣提啥物予in矣？」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望山施禮</w:t>
      </w:r>
      <w:del w:id="2459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2460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，共包袱仔</w:t>
      </w:r>
      <w:del w:id="2461" w:author="user" w:date="2015-03-13T23:42:00Z">
        <w:r w:rsidRPr="00CE779A" w:rsidDel="007B012A">
          <w:rPr>
            <w:rFonts w:ascii="台灣楷體" w:eastAsia="台灣楷體" w:hAnsi="台灣楷體" w:cs="Charis SIL"/>
          </w:rPr>
          <w:delText>解</w:delText>
        </w:r>
      </w:del>
      <w:ins w:id="2462" w:author="user" w:date="2015-03-13T23:42:00Z">
        <w:r w:rsidR="007B012A" w:rsidRPr="00CE779A">
          <w:rPr>
            <w:rFonts w:ascii="台灣楷體" w:eastAsia="台灣楷體" w:hAnsi="台灣楷體" w:cs="Charis SIL"/>
          </w:rPr>
          <w:t>敨</w:t>
        </w:r>
      </w:ins>
      <w:r w:rsidRPr="00CE779A">
        <w:rPr>
          <w:rFonts w:ascii="台灣楷體" w:eastAsia="台灣楷體" w:hAnsi="台灣楷體" w:cs="Charis SIL"/>
        </w:rPr>
        <w:t>落來</w:t>
      </w:r>
      <w:ins w:id="2463" w:author="user" w:date="2015-03-13T23:42:00Z">
        <w:r w:rsidR="007B012A" w:rsidRPr="00CE779A">
          <w:rPr>
            <w:rFonts w:ascii="台灣楷體" w:eastAsia="台灣楷體" w:hAnsi="台灣楷體" w:cs="Charis SIL"/>
          </w:rPr>
          <w:t>，</w:t>
        </w:r>
      </w:ins>
      <w:r w:rsidRPr="00CE779A">
        <w:rPr>
          <w:rFonts w:ascii="台灣楷體" w:eastAsia="台灣楷體" w:hAnsi="台灣楷體" w:cs="Charis SIL"/>
        </w:rPr>
        <w:t>囥佇桌仔頂，</w:t>
      </w:r>
      <w:del w:id="2464" w:author="user" w:date="2015-03-13T23:43:00Z">
        <w:r w:rsidRPr="00CE779A" w:rsidDel="007B012A">
          <w:rPr>
            <w:rFonts w:ascii="台灣楷體" w:eastAsia="台灣楷體" w:hAnsi="台灣楷體" w:cs="Charis SIL"/>
          </w:rPr>
          <w:delText>一爿</w:delText>
        </w:r>
      </w:del>
      <w:r w:rsidRPr="00CE779A">
        <w:rPr>
          <w:rFonts w:ascii="台灣楷體" w:eastAsia="台灣楷體" w:hAnsi="台灣楷體" w:cs="Charis SIL"/>
        </w:rPr>
        <w:t>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「是兩隻活鴨仔佮幾粒卵，是佇</w:t>
      </w:r>
      <w:del w:id="2465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2466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r w:rsidRPr="00CE779A">
        <w:rPr>
          <w:rFonts w:ascii="台灣楷體" w:eastAsia="台灣楷體" w:hAnsi="台灣楷體" w:cs="Charis SIL"/>
        </w:rPr>
        <w:t>外買ê。另外，guá對赤崁禾寮街買幾項物件，是──」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I共包袱仔敨開，繼續講：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「──一枝東洋毛筆，兩刀西洋紙，佮兩包糕餅。這一</w:t>
      </w:r>
      <w:del w:id="2467" w:author="user" w:date="2015-03-13T23:43:00Z">
        <w:r w:rsidRPr="00CE779A" w:rsidDel="007B012A">
          <w:rPr>
            <w:rFonts w:ascii="台灣楷體" w:eastAsia="台灣楷體" w:hAnsi="台灣楷體" w:cs="Charis SIL"/>
          </w:rPr>
          <w:delText>liánn</w:delText>
        </w:r>
      </w:del>
      <w:ins w:id="2468" w:author="user" w:date="2015-03-13T23:43:00Z">
        <w:r w:rsidR="007B012A" w:rsidRPr="00CE779A">
          <w:rPr>
            <w:rFonts w:ascii="台灣楷體" w:eastAsia="台灣楷體" w:hAnsi="台灣楷體" w:cs="Charis SIL"/>
          </w:rPr>
          <w:t>領</w:t>
        </w:r>
      </w:ins>
      <w:r w:rsidRPr="00CE779A">
        <w:rPr>
          <w:rFonts w:ascii="台灣楷體" w:eastAsia="台灣楷體" w:hAnsi="台灣楷體" w:cs="Charis SIL"/>
        </w:rPr>
        <w:t>是棉裘，是guá叫素面紩ê。」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阿鹿哥過來共棉裘接過去，內外詳細看覓。沈國公去提毛筆，敨開竹套，</w:t>
      </w:r>
      <w:del w:id="2469" w:author="user" w:date="2015-03-13T23:44:00Z">
        <w:r w:rsidRPr="00CE779A" w:rsidDel="00A02A49">
          <w:rPr>
            <w:rFonts w:ascii="台灣楷體" w:eastAsia="台灣楷體" w:hAnsi="台灣楷體" w:cs="Charis SIL"/>
          </w:rPr>
          <w:delText>咧審視</w:delText>
        </w:r>
      </w:del>
      <w:ins w:id="2470" w:author="user" w:date="2015-03-13T23:44:00Z">
        <w:r w:rsidR="00A02A49" w:rsidRPr="00CE779A">
          <w:rPr>
            <w:rFonts w:ascii="台灣楷體" w:eastAsia="台灣楷體" w:hAnsi="台灣楷體" w:cs="Charis SIL"/>
          </w:rPr>
          <w:t>斟酌查看</w:t>
        </w:r>
      </w:ins>
      <w:r w:rsidRPr="00CE779A">
        <w:rPr>
          <w:rFonts w:ascii="台灣楷體" w:eastAsia="台灣楷體" w:hAnsi="台灣楷體" w:cs="Charis SIL"/>
        </w:rPr>
        <w:t>筆鋒，</w:t>
      </w:r>
      <w:ins w:id="2471" w:author="user" w:date="2015-03-13T23:44:00Z">
        <w:r w:rsidR="00A02A49" w:rsidRPr="00CE779A">
          <w:rPr>
            <w:rFonts w:ascii="台灣楷體" w:eastAsia="台灣楷體" w:hAnsi="台灣楷體" w:cs="Charis SIL"/>
          </w:rPr>
          <w:t>紲落</w:t>
        </w:r>
      </w:ins>
      <w:r w:rsidRPr="00CE779A">
        <w:rPr>
          <w:rFonts w:ascii="台灣楷體" w:eastAsia="台灣楷體" w:hAnsi="台灣楷體" w:cs="Charis SIL"/>
        </w:rPr>
        <w:t>共筆囥</w:t>
      </w:r>
      <w:del w:id="2472" w:author="user" w:date="2015-03-13T23:44:00Z">
        <w:r w:rsidRPr="00CE779A" w:rsidDel="00A02A49">
          <w:rPr>
            <w:rFonts w:ascii="台灣楷體" w:eastAsia="台灣楷體" w:hAnsi="台灣楷體" w:cs="Charis SIL"/>
          </w:rPr>
          <w:delText>落來了後</w:delText>
        </w:r>
      </w:del>
      <w:ins w:id="2473" w:author="user" w:date="2015-03-13T23:44:00Z">
        <w:r w:rsidR="00A02A49" w:rsidRPr="00CE779A">
          <w:rPr>
            <w:rFonts w:ascii="台灣楷體" w:eastAsia="台灣楷體" w:hAnsi="台灣楷體" w:cs="Charis SIL"/>
          </w:rPr>
          <w:t>桌頂</w:t>
        </w:r>
      </w:ins>
      <w:r w:rsidRPr="00CE779A">
        <w:rPr>
          <w:rFonts w:ascii="台灣楷體" w:eastAsia="台灣楷體" w:hAnsi="台灣楷體" w:cs="Charis SIL"/>
        </w:rPr>
        <w:t>，提起西洋紙，合指</w:t>
      </w:r>
      <w:ins w:id="2474" w:author="user" w:date="2015-03-13T23:45:00Z">
        <w:r w:rsidR="00A02A49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挲摸，喙講：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(p.80)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ins w:id="2475" w:author="user" w:date="2015-03-13T23:45:00Z">
        <w:r w:rsidR="00A02A49" w:rsidRPr="00CE779A">
          <w:rPr>
            <w:rFonts w:ascii="台灣楷體" w:eastAsia="台灣楷體" w:hAnsi="台灣楷體" w:cs="Charis SIL"/>
          </w:rPr>
          <w:t>予</w:t>
        </w:r>
      </w:ins>
      <w:r w:rsidRPr="00CE779A">
        <w:rPr>
          <w:rFonts w:ascii="台灣楷體" w:eastAsia="台灣楷體" w:hAnsi="台灣楷體" w:cs="Charis SIL"/>
        </w:rPr>
        <w:t>lí</w:t>
      </w:r>
      <w:del w:id="2476" w:author="user" w:date="2015-03-13T23:45:00Z">
        <w:r w:rsidRPr="00CE779A" w:rsidDel="00A02A49">
          <w:rPr>
            <w:rFonts w:ascii="台灣楷體" w:eastAsia="台灣楷體" w:hAnsi="台灣楷體" w:cs="Charis SIL"/>
          </w:rPr>
          <w:delText>開傷濟</w:delText>
        </w:r>
      </w:del>
      <w:ins w:id="2477" w:author="user" w:date="2015-03-13T23:45:00Z">
        <w:r w:rsidR="00A02A49" w:rsidRPr="00CE779A">
          <w:rPr>
            <w:rFonts w:ascii="台灣楷體" w:eastAsia="台灣楷體" w:hAnsi="台灣楷體" w:cs="Charis SIL"/>
          </w:rPr>
          <w:t>大破費</w:t>
        </w:r>
      </w:ins>
      <w:r w:rsidRPr="00CE779A">
        <w:rPr>
          <w:rFonts w:ascii="台灣楷體" w:eastAsia="台灣楷體" w:hAnsi="台灣楷體" w:cs="Charis SIL"/>
        </w:rPr>
        <w:t>ah──棉裘guá看覓。」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沈國公</w:t>
      </w:r>
      <w:del w:id="2478" w:author="user" w:date="2015-03-13T23:45:00Z">
        <w:r w:rsidRPr="00CE779A" w:rsidDel="00A02A49">
          <w:rPr>
            <w:rFonts w:ascii="台灣楷體" w:eastAsia="台灣楷體" w:hAnsi="台灣楷體" w:cs="Charis SIL"/>
          </w:rPr>
          <w:delText>掩袂牢</w:delText>
        </w:r>
      </w:del>
      <w:del w:id="2479" w:author="user" w:date="2015-03-13T23:46:00Z">
        <w:r w:rsidRPr="00CE779A" w:rsidDel="00A02A49">
          <w:rPr>
            <w:rFonts w:ascii="台灣楷體" w:eastAsia="台灣楷體" w:hAnsi="台灣楷體" w:cs="Charis SIL"/>
          </w:rPr>
          <w:delText>滿</w:delText>
        </w:r>
      </w:del>
      <w:del w:id="2480" w:author="user" w:date="2015-03-13T23:45:00Z">
        <w:r w:rsidRPr="00CE779A" w:rsidDel="00A02A49">
          <w:rPr>
            <w:rFonts w:ascii="台灣楷體" w:eastAsia="台灣楷體" w:hAnsi="台灣楷體" w:cs="Charis SIL"/>
          </w:rPr>
          <w:delText>面的</w:delText>
        </w:r>
      </w:del>
      <w:r w:rsidRPr="00CE779A">
        <w:rPr>
          <w:rFonts w:ascii="台灣楷體" w:eastAsia="台灣楷體" w:hAnsi="台灣楷體" w:cs="Charis SIL"/>
        </w:rPr>
        <w:t>歡</w:t>
      </w:r>
      <w:ins w:id="2481" w:author="user" w:date="2015-03-13T23:46:00Z">
        <w:r w:rsidR="00A02A49" w:rsidRPr="00CE779A">
          <w:rPr>
            <w:rFonts w:ascii="台灣楷體" w:eastAsia="台灣楷體" w:hAnsi="台灣楷體" w:cs="Charis SIL"/>
          </w:rPr>
          <w:t>頭</w:t>
        </w:r>
      </w:ins>
      <w:r w:rsidRPr="00CE779A">
        <w:rPr>
          <w:rFonts w:ascii="台灣楷體" w:eastAsia="台灣楷體" w:hAnsi="台灣楷體" w:cs="Charis SIL"/>
        </w:rPr>
        <w:t>喜</w:t>
      </w:r>
      <w:ins w:id="2482" w:author="user" w:date="2015-03-13T23:45:00Z">
        <w:r w:rsidR="00A02A49" w:rsidRPr="00CE779A">
          <w:rPr>
            <w:rFonts w:ascii="台灣楷體" w:eastAsia="台灣楷體" w:hAnsi="台灣楷體" w:cs="Charis SIL"/>
          </w:rPr>
          <w:t>面</w:t>
        </w:r>
      </w:ins>
      <w:r w:rsidRPr="00CE779A">
        <w:rPr>
          <w:rFonts w:ascii="台灣楷體" w:eastAsia="台灣楷體" w:hAnsi="台灣楷體" w:cs="Charis SIL"/>
        </w:rPr>
        <w:t>，望山看著沈國公</w:t>
      </w:r>
      <w:del w:id="2483" w:author="user" w:date="2015-03-13T23:46:00Z">
        <w:r w:rsidRPr="00CE779A" w:rsidDel="00A02A49">
          <w:rPr>
            <w:rFonts w:ascii="台灣楷體" w:eastAsia="台灣楷體" w:hAnsi="台灣楷體" w:cs="Charis SIL"/>
          </w:rPr>
          <w:delText>歡喜</w:delText>
        </w:r>
      </w:del>
      <w:ins w:id="2484" w:author="user" w:date="2015-03-13T23:46:00Z">
        <w:r w:rsidR="00A02A49" w:rsidRPr="00CE779A">
          <w:rPr>
            <w:rFonts w:ascii="台灣楷體" w:eastAsia="台灣楷體" w:hAnsi="台灣楷體" w:cs="Charis SIL"/>
          </w:rPr>
          <w:t>有佮意，i</w:t>
        </w:r>
      </w:ins>
      <w:r w:rsidRPr="00CE779A">
        <w:rPr>
          <w:rFonts w:ascii="台灣楷體" w:eastAsia="台灣楷體" w:hAnsi="台灣楷體" w:cs="Charis SIL"/>
        </w:rPr>
        <w:t>嘛</w:t>
      </w:r>
      <w:del w:id="2485" w:author="user" w:date="2015-03-13T23:46:00Z">
        <w:r w:rsidRPr="00CE779A" w:rsidDel="00A02A49">
          <w:rPr>
            <w:rFonts w:ascii="台灣楷體" w:eastAsia="台灣楷體" w:hAnsi="台灣楷體" w:cs="Charis SIL"/>
          </w:rPr>
          <w:delText>快樂ê</w:delText>
        </w:r>
      </w:del>
      <w:r w:rsidRPr="00CE779A">
        <w:rPr>
          <w:rFonts w:ascii="台灣楷體" w:eastAsia="台灣楷體" w:hAnsi="台灣楷體" w:cs="Charis SIL"/>
        </w:rPr>
        <w:t>露出</w:t>
      </w:r>
      <w:ins w:id="2486" w:author="user" w:date="2015-03-13T23:46:00Z">
        <w:r w:rsidR="00A02A49" w:rsidRPr="00CE779A">
          <w:rPr>
            <w:rFonts w:ascii="台灣楷體" w:eastAsia="台灣楷體" w:hAnsi="台灣楷體" w:cs="Charis SIL"/>
          </w:rPr>
          <w:t>快樂ê</w:t>
        </w:r>
      </w:ins>
      <w:r w:rsidRPr="00CE779A">
        <w:rPr>
          <w:rFonts w:ascii="台灣楷體" w:eastAsia="台灣楷體" w:hAnsi="台灣楷體" w:cs="Charis SIL"/>
        </w:rPr>
        <w:t>笑容。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「拄好今仔日lín阿鹿哥來，暗時食暗頓了，lín</w:t>
      </w:r>
      <w:ins w:id="2487" w:author="user" w:date="2015-03-13T23:46:00Z">
        <w:r w:rsidR="00A02A49" w:rsidRPr="00CE779A">
          <w:rPr>
            <w:rFonts w:ascii="台灣楷體" w:eastAsia="台灣楷體" w:hAnsi="台灣楷體" w:cs="Charis SIL"/>
          </w:rPr>
          <w:t>就</w:t>
        </w:r>
      </w:ins>
      <w:del w:id="2488" w:author="user" w:date="2015-03-13T23:46:00Z">
        <w:r w:rsidRPr="00CE779A" w:rsidDel="00A02A49">
          <w:rPr>
            <w:rFonts w:ascii="台灣楷體" w:eastAsia="台灣楷體" w:hAnsi="台灣楷體" w:cs="Charis SIL"/>
          </w:rPr>
          <w:delText>攏</w:delText>
        </w:r>
      </w:del>
      <w:del w:id="2489" w:author="user" w:date="2015-03-13T23:47:00Z">
        <w:r w:rsidRPr="00CE779A" w:rsidDel="00A02A49">
          <w:rPr>
            <w:rFonts w:ascii="台灣楷體" w:eastAsia="台灣楷體" w:hAnsi="台灣楷體" w:cs="Charis SIL"/>
          </w:rPr>
          <w:delText>做伙</w:delText>
        </w:r>
      </w:del>
      <w:ins w:id="2490" w:author="user" w:date="2015-03-13T23:47:00Z">
        <w:r w:rsidR="00A02A49" w:rsidRPr="00CE779A">
          <w:rPr>
            <w:rFonts w:ascii="台灣楷體" w:eastAsia="台灣楷體" w:hAnsi="台灣楷體" w:cs="Charis SIL"/>
          </w:rPr>
          <w:t>同齊佇遮</w:t>
        </w:r>
      </w:ins>
      <w:del w:id="2491" w:author="user" w:date="2015-03-13T23:47:00Z">
        <w:r w:rsidRPr="00CE779A" w:rsidDel="00A02A49">
          <w:rPr>
            <w:rFonts w:ascii="台灣楷體" w:eastAsia="台灣楷體" w:hAnsi="台灣楷體" w:cs="Charis SIL"/>
          </w:rPr>
          <w:delText>蹛落來</w:delText>
        </w:r>
      </w:del>
      <w:ins w:id="2492" w:author="user" w:date="2015-03-13T23:47:00Z">
        <w:r w:rsidR="00A02A49" w:rsidRPr="00CE779A">
          <w:rPr>
            <w:rFonts w:ascii="台灣楷體" w:eastAsia="台灣楷體" w:hAnsi="台灣楷體" w:cs="Charis SIL"/>
          </w:rPr>
          <w:t>過暝</w:t>
        </w:r>
      </w:ins>
      <w:r w:rsidRPr="00CE779A">
        <w:rPr>
          <w:rFonts w:ascii="台灣楷體" w:eastAsia="台灣楷體" w:hAnsi="台灣楷體" w:cs="Charis SIL"/>
        </w:rPr>
        <w:t>，</w:t>
      </w:r>
      <w:del w:id="2493" w:author="user" w:date="2015-03-13T23:47:00Z">
        <w:r w:rsidRPr="00CE779A" w:rsidDel="00A02A49">
          <w:rPr>
            <w:rFonts w:ascii="台灣楷體" w:eastAsia="台灣楷體" w:hAnsi="台灣楷體" w:cs="Charis SIL"/>
          </w:rPr>
          <w:delText>會使加講話</w:delText>
        </w:r>
      </w:del>
      <w:ins w:id="2494" w:author="user" w:date="2015-03-20T23:49:00Z">
        <w:r w:rsidR="00501DFA" w:rsidRPr="00CE779A">
          <w:rPr>
            <w:rFonts w:ascii="台灣楷體" w:eastAsia="台灣楷體" w:hAnsi="台灣楷體" w:cs="Charis SIL"/>
          </w:rPr>
          <w:t>好禮仔</w:t>
        </w:r>
      </w:ins>
      <w:ins w:id="2495" w:author="user" w:date="2015-03-13T23:47:00Z">
        <w:r w:rsidR="00A02A49" w:rsidRPr="00CE779A">
          <w:rPr>
            <w:rFonts w:ascii="台灣楷體" w:eastAsia="台灣楷體" w:hAnsi="台灣楷體" w:cs="Charis SIL"/>
          </w:rPr>
          <w:t>仔講一下</w:t>
        </w:r>
      </w:ins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沈國公問起陳永華辭官</w:t>
      </w:r>
      <w:del w:id="2496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2497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赤崁街佮安平鎮的變化，</w:t>
      </w:r>
      <w:ins w:id="2498" w:author="user" w:date="2015-03-13T23:48:00Z">
        <w:r w:rsidR="00A02A49" w:rsidRPr="00CE779A">
          <w:rPr>
            <w:rFonts w:ascii="台灣楷體" w:eastAsia="台灣楷體" w:hAnsi="台灣楷體" w:cs="Charis SIL"/>
          </w:rPr>
          <w:t>聽</w:t>
        </w:r>
      </w:ins>
      <w:r w:rsidRPr="00CE779A">
        <w:rPr>
          <w:rFonts w:ascii="台灣楷體" w:eastAsia="台灣楷體" w:hAnsi="台灣楷體" w:cs="Charis SIL"/>
        </w:rPr>
        <w:t>望山講</w:t>
      </w:r>
      <w:del w:id="2499" w:author="user" w:date="2015-03-13T23:48:00Z">
        <w:r w:rsidRPr="00CE779A" w:rsidDel="00A02A49">
          <w:rPr>
            <w:rFonts w:ascii="台灣楷體" w:eastAsia="台灣楷體" w:hAnsi="台灣楷體" w:cs="Charis SIL"/>
          </w:rPr>
          <w:delText>了</w:delText>
        </w:r>
      </w:del>
      <w:del w:id="2500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ins w:id="2501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，沈國公閣問：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2502" w:author="user" w:date="2015-03-13T23:48:00Z">
        <w:r w:rsidRPr="00CE779A" w:rsidDel="00A02A49">
          <w:rPr>
            <w:rFonts w:ascii="台灣楷體" w:eastAsia="台灣楷體" w:hAnsi="台灣楷體" w:cs="Charis SIL"/>
          </w:rPr>
          <w:delText>那</w:delText>
        </w:r>
      </w:del>
      <w:r w:rsidRPr="00CE779A">
        <w:rPr>
          <w:rFonts w:ascii="台灣楷體" w:eastAsia="台灣楷體" w:hAnsi="台灣楷體" w:cs="Charis SIL"/>
        </w:rPr>
        <w:t>按呢lí猶是想欲留佇將軍府做兵？」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「是。本底想欲請調</w:t>
      </w:r>
      <w:del w:id="2503" w:author="user" w:date="2015-03-13T23:48:00Z">
        <w:r w:rsidRPr="00CE779A" w:rsidDel="00A02A49">
          <w:rPr>
            <w:rFonts w:ascii="台灣楷體" w:eastAsia="台灣楷體" w:hAnsi="台灣楷體" w:cs="Charis SIL"/>
          </w:rPr>
          <w:delText>到</w:delText>
        </w:r>
      </w:del>
      <w:ins w:id="2504" w:author="user" w:date="2015-03-13T23:48:00Z">
        <w:r w:rsidR="00A02A49" w:rsidRPr="00CE779A">
          <w:rPr>
            <w:rFonts w:ascii="台灣楷體" w:eastAsia="台灣楷體" w:hAnsi="台灣楷體" w:cs="Charis SIL"/>
          </w:rPr>
          <w:t>去</w:t>
        </w:r>
      </w:ins>
      <w:del w:id="2505" w:author="user" w:date="2015-03-13T23:48:00Z">
        <w:r w:rsidRPr="00CE779A" w:rsidDel="00A02A49">
          <w:rPr>
            <w:rFonts w:ascii="台灣楷體" w:eastAsia="台灣楷體" w:hAnsi="台灣楷體" w:cs="Charis SIL"/>
          </w:rPr>
          <w:delText>間</w:delText>
        </w:r>
      </w:del>
      <w:ins w:id="2506" w:author="user" w:date="2015-03-13T23:48:00Z">
        <w:r w:rsidR="00A02A49" w:rsidRPr="00CE779A">
          <w:rPr>
            <w:rFonts w:ascii="台灣楷體" w:eastAsia="台灣楷體" w:hAnsi="台灣楷體" w:cs="Charis SIL"/>
          </w:rPr>
          <w:t>監</w:t>
        </w:r>
      </w:ins>
      <w:r w:rsidRPr="00CE779A">
        <w:rPr>
          <w:rFonts w:ascii="台灣楷體" w:eastAsia="台灣楷體" w:hAnsi="台灣楷體" w:cs="Charis SIL"/>
        </w:rPr>
        <w:t>國府</w:t>
      </w:r>
      <w:del w:id="2507" w:author="user" w:date="2015-03-13T23:48:00Z">
        <w:r w:rsidRPr="00CE779A" w:rsidDel="00A02A49">
          <w:rPr>
            <w:rFonts w:ascii="台灣楷體" w:eastAsia="台灣楷體" w:hAnsi="台灣楷體" w:cs="Charis SIL"/>
          </w:rPr>
          <w:delText>去</w:delText>
        </w:r>
      </w:del>
      <w:r w:rsidRPr="00CE779A">
        <w:rPr>
          <w:rFonts w:ascii="台灣楷體" w:eastAsia="台灣楷體" w:hAnsi="台灣楷體" w:cs="Charis SIL"/>
        </w:rPr>
        <w:t>，毋過劉將軍毋肯，i講安平鎮是『是非之地』，勸guá莫去！」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「嗯，『是非之地』？安平敢干焦是是非之地，安平劫難重重，guá看……」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沈國公共筆紙收</w:t>
      </w:r>
      <w:ins w:id="2508" w:author="user" w:date="2015-03-13T23:48:00Z">
        <w:r w:rsidR="00A02A49" w:rsidRPr="00CE779A">
          <w:rPr>
            <w:rFonts w:ascii="台灣楷體" w:eastAsia="台灣楷體" w:hAnsi="台灣楷體" w:cs="Charis SIL"/>
          </w:rPr>
          <w:t>予</w:t>
        </w:r>
      </w:ins>
      <w:r w:rsidRPr="00CE779A">
        <w:rPr>
          <w:rFonts w:ascii="台灣楷體" w:eastAsia="台灣楷體" w:hAnsi="台灣楷體" w:cs="Charis SIL"/>
        </w:rPr>
        <w:t>好，</w:t>
      </w:r>
      <w:del w:id="2509" w:author="user" w:date="2015-03-13T23:48:00Z">
        <w:r w:rsidRPr="00CE779A" w:rsidDel="00A02A49">
          <w:rPr>
            <w:rFonts w:ascii="台灣楷體" w:eastAsia="台灣楷體" w:hAnsi="台灣楷體" w:cs="Charis SIL"/>
          </w:rPr>
          <w:delText>慢慢</w:delText>
        </w:r>
      </w:del>
      <w:ins w:id="2510" w:author="user" w:date="2015-03-13T23:48:00Z">
        <w:r w:rsidR="00A02A49" w:rsidRPr="00CE779A">
          <w:rPr>
            <w:rFonts w:ascii="台灣楷體" w:eastAsia="台灣楷體" w:hAnsi="台灣楷體" w:cs="Charis SIL"/>
          </w:rPr>
          <w:t>勻勻</w:t>
        </w:r>
      </w:ins>
      <w:r w:rsidRPr="00CE779A">
        <w:rPr>
          <w:rFonts w:ascii="台灣楷體" w:eastAsia="台灣楷體" w:hAnsi="台灣楷體" w:cs="Charis SIL"/>
        </w:rPr>
        <w:t>仔講：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「……監國危險矣！」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望山驚一</w:t>
      </w:r>
      <w:del w:id="2511" w:author="user" w:date="2015-03-13T23:49:00Z">
        <w:r w:rsidRPr="00CE779A" w:rsidDel="00A02A49">
          <w:rPr>
            <w:rFonts w:ascii="台灣楷體" w:eastAsia="台灣楷體" w:hAnsi="台灣楷體" w:cs="Charis SIL"/>
          </w:rPr>
          <w:delText>著</w:delText>
        </w:r>
      </w:del>
      <w:ins w:id="2512" w:author="user" w:date="2015-03-13T23:49:00Z">
        <w:r w:rsidR="00A02A49" w:rsidRPr="00CE779A">
          <w:rPr>
            <w:rFonts w:ascii="台灣楷體" w:eastAsia="台灣楷體" w:hAnsi="台灣楷體" w:cs="Charis SIL"/>
          </w:rPr>
          <w:t>趒</w:t>
        </w:r>
      </w:ins>
      <w:r w:rsidRPr="00CE779A">
        <w:rPr>
          <w:rFonts w:ascii="台灣楷體" w:eastAsia="台灣楷體" w:hAnsi="台灣楷體" w:cs="Charis SIL"/>
        </w:rPr>
        <w:t>，拄欲問清楚時，下跤手人來叫食飯，三个人</w:t>
      </w:r>
      <w:del w:id="2513" w:author="user" w:date="2015-03-13T23:49:00Z">
        <w:r w:rsidRPr="00CE779A" w:rsidDel="00A02A49">
          <w:rPr>
            <w:rFonts w:ascii="台灣楷體" w:eastAsia="台灣楷體" w:hAnsi="台灣楷體" w:cs="Charis SIL"/>
          </w:rPr>
          <w:delText>便</w:delText>
        </w:r>
      </w:del>
      <w:ins w:id="2514" w:author="user" w:date="2015-03-13T23:49:00Z">
        <w:r w:rsidR="00A02A49" w:rsidRPr="00CE779A">
          <w:rPr>
            <w:rFonts w:ascii="台灣楷體" w:eastAsia="台灣楷體" w:hAnsi="台灣楷體" w:cs="Charis SIL"/>
          </w:rPr>
          <w:t>就</w:t>
        </w:r>
      </w:ins>
      <w:r w:rsidRPr="00CE779A">
        <w:rPr>
          <w:rFonts w:ascii="台灣楷體" w:eastAsia="台灣楷體" w:hAnsi="台灣楷體" w:cs="Charis SIL"/>
        </w:rPr>
        <w:t>離開書房到</w:t>
      </w:r>
      <w:ins w:id="2515" w:author="user" w:date="2015-03-13T23:49:00Z">
        <w:r w:rsidR="00A02A49" w:rsidRPr="00CE779A">
          <w:rPr>
            <w:rFonts w:ascii="台灣楷體" w:eastAsia="台灣楷體" w:hAnsi="台灣楷體" w:cs="Charis SIL"/>
          </w:rPr>
          <w:t>內</w:t>
        </w:r>
      </w:ins>
      <w:r w:rsidRPr="00CE779A">
        <w:rPr>
          <w:rFonts w:ascii="台灣楷體" w:eastAsia="台灣楷體" w:hAnsi="台灣楷體" w:cs="Charis SIL"/>
        </w:rPr>
        <w:t>廳</w:t>
      </w:r>
      <w:del w:id="2516" w:author="user" w:date="2015-03-13T23:49:00Z">
        <w:r w:rsidRPr="00CE779A" w:rsidDel="00A02A49">
          <w:rPr>
            <w:rFonts w:ascii="台灣楷體" w:eastAsia="台灣楷體" w:hAnsi="台灣楷體" w:cs="Charis SIL"/>
          </w:rPr>
          <w:delText>內去</w:delText>
        </w:r>
      </w:del>
      <w:r w:rsidRPr="00CE779A">
        <w:rPr>
          <w:rFonts w:ascii="台灣楷體" w:eastAsia="台灣楷體" w:hAnsi="台灣楷體" w:cs="Charis SIL"/>
        </w:rPr>
        <w:t>，逐家</w:t>
      </w:r>
      <w:del w:id="2517" w:author="user" w:date="2015-03-13T23:49:00Z">
        <w:r w:rsidRPr="00CE779A" w:rsidDel="00A02A49">
          <w:rPr>
            <w:rFonts w:ascii="台灣楷體" w:eastAsia="台灣楷體" w:hAnsi="台灣楷體" w:cs="Charis SIL"/>
          </w:rPr>
          <w:delText>閒談</w:delText>
        </w:r>
      </w:del>
      <w:ins w:id="2518" w:author="user" w:date="2015-03-13T23:49:00Z">
        <w:r w:rsidR="00A02A49" w:rsidRPr="00CE779A">
          <w:rPr>
            <w:rFonts w:ascii="台灣楷體" w:eastAsia="台灣楷體" w:hAnsi="台灣楷體" w:cs="Charis SIL"/>
          </w:rPr>
          <w:t>那開講那</w:t>
        </w:r>
      </w:ins>
      <w:del w:id="2519" w:author="user" w:date="2015-03-13T23:50:00Z">
        <w:r w:rsidRPr="00CE779A" w:rsidDel="00A02A49">
          <w:rPr>
            <w:rFonts w:ascii="台灣楷體" w:eastAsia="台灣楷體" w:hAnsi="台灣楷體" w:cs="Charis SIL"/>
          </w:rPr>
          <w:delText>慢</w:delText>
        </w:r>
      </w:del>
      <w:r w:rsidRPr="00CE779A">
        <w:rPr>
          <w:rFonts w:ascii="台灣楷體" w:eastAsia="台灣楷體" w:hAnsi="台灣楷體" w:cs="Charis SIL"/>
        </w:rPr>
        <w:t>食</w:t>
      </w:r>
      <w:ins w:id="2520" w:author="user" w:date="2015-03-13T23:50:00Z">
        <w:r w:rsidR="00A02A49" w:rsidRPr="00CE779A">
          <w:rPr>
            <w:rFonts w:ascii="台灣楷體" w:eastAsia="台灣楷體" w:hAnsi="台灣楷體" w:cs="Charis SIL"/>
          </w:rPr>
          <w:t>飯</w:t>
        </w:r>
      </w:ins>
      <w:r w:rsidRPr="00CE779A">
        <w:rPr>
          <w:rFonts w:ascii="台灣楷體" w:eastAsia="台灣楷體" w:hAnsi="台灣楷體" w:cs="Charis SIL"/>
        </w:rPr>
        <w:t>，望</w:t>
      </w:r>
      <w:ins w:id="2521" w:author="user" w:date="2015-03-13T23:49:00Z">
        <w:r w:rsidR="00A02A49" w:rsidRPr="00CE779A">
          <w:rPr>
            <w:rFonts w:ascii="台灣楷體" w:eastAsia="台灣楷體" w:hAnsi="台灣楷體" w:cs="Charis SIL"/>
          </w:rPr>
          <w:t>山</w:t>
        </w:r>
      </w:ins>
      <w:del w:id="2522" w:author="user" w:date="2015-03-13T23:49:00Z">
        <w:r w:rsidRPr="00CE779A" w:rsidDel="00A02A49">
          <w:rPr>
            <w:rFonts w:ascii="台灣楷體" w:eastAsia="台灣楷體" w:hAnsi="台灣楷體" w:cs="Charis SIL"/>
          </w:rPr>
          <w:delText>善</w:delText>
        </w:r>
      </w:del>
      <w:r w:rsidRPr="00CE779A">
        <w:rPr>
          <w:rFonts w:ascii="台灣楷體" w:eastAsia="台灣楷體" w:hAnsi="台灣楷體" w:cs="Charis SIL"/>
        </w:rPr>
        <w:t>掛心彼句話，飯後閣問起。沈國公說明講：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「當食國姓爺東征入來台灣時，鄭經留守金廈，國姓爺死後，金廈留守各員毋是佮隨國姓爺入台的東征各將對立？</w:t>
      </w:r>
      <w:del w:id="2523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ins w:id="2524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del w:id="2525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ins w:id="2526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東征各將佇台灣擁護鄭成功的小弟鄭世襲做東都主人，分兵抗拒鄭經。鄭經</w:t>
      </w:r>
      <w:del w:id="2527" w:author="user" w:date="2015-03-21T22:53:00Z">
        <w:r w:rsidRPr="00CE779A" w:rsidDel="006E0C99">
          <w:rPr>
            <w:rFonts w:ascii="台灣楷體" w:eastAsia="台灣楷體" w:hAnsi="台灣楷體" w:cs="Charis SIL"/>
          </w:rPr>
          <w:delText>自廈門</w:delText>
        </w:r>
      </w:del>
      <w:ins w:id="2528" w:author="user" w:date="2015-03-21T22:53:00Z">
        <w:r w:rsidR="006E0C99" w:rsidRPr="00CE779A">
          <w:rPr>
            <w:rFonts w:ascii="台灣楷體" w:eastAsia="台灣楷體" w:hAnsi="台灣楷體" w:cs="Charis SIL"/>
          </w:rPr>
          <w:t>對廈門</w:t>
        </w:r>
      </w:ins>
      <w:r w:rsidRPr="00CE779A">
        <w:rPr>
          <w:rFonts w:ascii="台灣楷體" w:eastAsia="台灣楷體" w:hAnsi="台灣楷體" w:cs="Charis SIL"/>
        </w:rPr>
        <w:t>𤆬兵入台共東征各將刣去，保全王位，鄭世襲走轉去唐山降清。東征勢力派消減。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如今東寧兵將嘛分兩派，一派西征，一派留守。侍衞馮錫范佮將軍劉國軒等人攏是隨鄭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(p.81)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經西征--ê，總制陳永華佮監國鄭克</w:t>
      </w:r>
      <w:r w:rsidRPr="00CE779A">
        <w:rPr>
          <w:rFonts w:ascii="新細明體-ExtB" w:eastAsia="新細明體-ExtB" w:hAnsi="新細明體-ExtB" w:cs="新細明體-ExtB" w:hint="eastAsia"/>
        </w:rPr>
        <w:t>𡒉</w:t>
      </w:r>
      <w:r w:rsidRPr="00CE779A">
        <w:rPr>
          <w:rFonts w:ascii="台灣楷體" w:eastAsia="台灣楷體" w:hAnsi="台灣楷體" w:cs="Charis SIL"/>
        </w:rPr>
        <w:t>則是留守派。兩派利害無仝，</w:t>
      </w:r>
      <w:ins w:id="2529" w:author="user" w:date="2015-03-17T22:47:00Z">
        <w:r w:rsidR="00075D8A" w:rsidRPr="00CE779A">
          <w:rPr>
            <w:rFonts w:ascii="台灣楷體" w:eastAsia="台灣楷體" w:hAnsi="台灣楷體" w:cs="Charis SIL"/>
          </w:rPr>
          <w:t>三不五</w:t>
        </w:r>
      </w:ins>
      <w:r w:rsidRPr="00CE779A">
        <w:rPr>
          <w:rFonts w:ascii="台灣楷體" w:eastAsia="台灣楷體" w:hAnsi="台灣楷體" w:cs="Charis SIL"/>
        </w:rPr>
        <w:t>時</w:t>
      </w:r>
      <w:del w:id="2530" w:author="user" w:date="2015-03-17T22:47:00Z">
        <w:r w:rsidRPr="00CE779A" w:rsidDel="00075D8A">
          <w:rPr>
            <w:rFonts w:ascii="台灣楷體" w:eastAsia="台灣楷體" w:hAnsi="台灣楷體" w:cs="Charis SIL"/>
          </w:rPr>
          <w:delText>有</w:delText>
        </w:r>
      </w:del>
      <w:ins w:id="2531" w:author="user" w:date="2015-03-17T22:47:00Z">
        <w:r w:rsidR="00075D8A" w:rsidRPr="00CE779A">
          <w:rPr>
            <w:rFonts w:ascii="台灣楷體" w:eastAsia="台灣楷體" w:hAnsi="台灣楷體" w:cs="Charis SIL"/>
          </w:rPr>
          <w:t>起</w:t>
        </w:r>
      </w:ins>
      <w:r w:rsidRPr="00CE779A">
        <w:rPr>
          <w:rFonts w:ascii="台灣楷體" w:eastAsia="台灣楷體" w:hAnsi="台灣楷體" w:cs="Charis SIL"/>
        </w:rPr>
        <w:t>爭執，陳總制已經被迫辭官，憂鬱以終，而今……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而今西征派欲轉</w:t>
      </w:r>
      <w:ins w:id="2532" w:author="user" w:date="2015-03-17T22:50:00Z">
        <w:r w:rsidR="00075D8A" w:rsidRPr="00CE779A">
          <w:rPr>
            <w:rFonts w:ascii="台灣楷體" w:eastAsia="台灣楷體" w:hAnsi="台灣楷體" w:cs="Charis SIL"/>
          </w:rPr>
          <w:t>向</w:t>
        </w:r>
      </w:ins>
      <w:r w:rsidRPr="00CE779A">
        <w:rPr>
          <w:rFonts w:ascii="台灣楷體" w:eastAsia="台灣楷體" w:hAnsi="台灣楷體" w:cs="Charis SIL"/>
        </w:rPr>
        <w:t>對付監國爺！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望山明白</w:t>
      </w:r>
      <w:del w:id="2533" w:author="user" w:date="2015-03-17T22:50:00Z">
        <w:r w:rsidRPr="00CE779A" w:rsidDel="00075D8A">
          <w:rPr>
            <w:rFonts w:ascii="台灣楷體" w:eastAsia="台灣楷體" w:hAnsi="台灣楷體" w:cs="Charis SIL"/>
          </w:rPr>
          <w:delText>了</w:delText>
        </w:r>
      </w:del>
      <w:r w:rsidRPr="00CE779A">
        <w:rPr>
          <w:rFonts w:ascii="台灣楷體" w:eastAsia="台灣楷體" w:hAnsi="台灣楷體" w:cs="Charis SIL"/>
        </w:rPr>
        <w:t>沈國公的意思，不覺著驚，心膽俱寒，規</w:t>
      </w:r>
      <w:del w:id="2534" w:author="user" w:date="2015-03-17T22:51:00Z">
        <w:r w:rsidRPr="00CE779A" w:rsidDel="00075D8A">
          <w:rPr>
            <w:rFonts w:ascii="台灣楷體" w:eastAsia="台灣楷體" w:hAnsi="台灣楷體" w:cs="Charis SIL"/>
          </w:rPr>
          <w:delText>身軀</w:delText>
        </w:r>
      </w:del>
      <w:ins w:id="2535" w:author="user" w:date="2015-03-17T22:51:00Z">
        <w:r w:rsidR="00075D8A" w:rsidRPr="00CE779A">
          <w:rPr>
            <w:rFonts w:ascii="台灣楷體" w:eastAsia="台灣楷體" w:hAnsi="台灣楷體" w:cs="Charis SIL"/>
          </w:rPr>
          <w:t>个人</w:t>
        </w:r>
      </w:ins>
      <w:r w:rsidRPr="00CE779A">
        <w:rPr>
          <w:rFonts w:ascii="台灣楷體" w:eastAsia="台灣楷體" w:hAnsi="台灣楷體" w:cs="Charis SIL"/>
        </w:rPr>
        <w:t>tshāi直，</w:t>
      </w:r>
      <w:del w:id="2536" w:author="user" w:date="2015-03-13T23:55:00Z">
        <w:r w:rsidRPr="00CE779A" w:rsidDel="000C4024">
          <w:rPr>
            <w:rFonts w:ascii="台灣楷體" w:eastAsia="台灣楷體" w:hAnsi="台灣楷體" w:cs="Charis SIL"/>
          </w:rPr>
          <w:delText>結結巴巴</w:delText>
        </w:r>
      </w:del>
      <w:ins w:id="2537" w:author="user" w:date="2015-03-13T23:55:00Z">
        <w:r w:rsidR="000C4024" w:rsidRPr="00CE779A">
          <w:rPr>
            <w:rFonts w:ascii="台灣楷體" w:eastAsia="台灣楷體" w:hAnsi="台灣楷體" w:cs="Charis SIL"/>
          </w:rPr>
          <w:t>大舌大舌</w:t>
        </w:r>
      </w:ins>
      <w:del w:id="2538" w:author="user" w:date="2015-03-13T23:55:00Z">
        <w:r w:rsidRPr="00CE779A" w:rsidDel="000C4024">
          <w:rPr>
            <w:rFonts w:ascii="台灣楷體" w:eastAsia="台灣楷體" w:hAnsi="台灣楷體" w:cs="Charis SIL"/>
          </w:rPr>
          <w:delText>ê</w:delText>
        </w:r>
      </w:del>
      <w:r w:rsidRPr="00CE779A">
        <w:rPr>
          <w:rFonts w:ascii="台灣楷體" w:eastAsia="台灣楷體" w:hAnsi="台灣楷體" w:cs="Charis SIL"/>
        </w:rPr>
        <w:t>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「『留守』佮『西征』？……</w:t>
      </w:r>
      <w:ins w:id="2539" w:author="user" w:date="2015-03-17T22:52:00Z">
        <w:r w:rsidR="00075D8A" w:rsidRPr="00CE779A">
          <w:rPr>
            <w:rFonts w:ascii="台灣楷體" w:eastAsia="台灣楷體" w:hAnsi="台灣楷體" w:cs="Charis SIL"/>
          </w:rPr>
          <w:t>監國</w:t>
        </w:r>
      </w:ins>
      <w:del w:id="2540" w:author="user" w:date="2015-03-17T22:52:00Z">
        <w:r w:rsidRPr="00CE779A" w:rsidDel="00075D8A">
          <w:rPr>
            <w:rFonts w:ascii="台灣楷體" w:eastAsia="台灣楷體" w:hAnsi="台灣楷體" w:cs="Charis SIL"/>
          </w:rPr>
          <w:delText>簡國</w:delText>
        </w:r>
      </w:del>
      <w:r w:rsidRPr="00CE779A">
        <w:rPr>
          <w:rFonts w:ascii="台灣楷體" w:eastAsia="台灣楷體" w:hAnsi="台灣楷體" w:cs="Charis SIL"/>
        </w:rPr>
        <w:t>爺會予馮爺in所害？」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「敢講袂？鄭經西征失利轉來，</w:t>
      </w:r>
      <w:del w:id="2541" w:author="user" w:date="2015-03-17T22:53:00Z">
        <w:r w:rsidRPr="00CE779A" w:rsidDel="00075D8A">
          <w:rPr>
            <w:rFonts w:ascii="台灣楷體" w:eastAsia="台灣楷體" w:hAnsi="台灣楷體" w:cs="Charis SIL"/>
          </w:rPr>
          <w:delText>將</w:delText>
        </w:r>
      </w:del>
      <w:ins w:id="2542" w:author="user" w:date="2015-03-17T22:53:00Z">
        <w:r w:rsidR="00075D8A" w:rsidRPr="00CE779A">
          <w:rPr>
            <w:rFonts w:ascii="台灣楷體" w:eastAsia="台灣楷體" w:hAnsi="台灣楷體" w:cs="Charis SIL"/>
          </w:rPr>
          <w:t>穩當</w:t>
        </w:r>
      </w:ins>
      <w:r w:rsidRPr="00CE779A">
        <w:rPr>
          <w:rFonts w:ascii="台灣楷體" w:eastAsia="台灣楷體" w:hAnsi="台灣楷體" w:cs="Charis SIL"/>
        </w:rPr>
        <w:t>是船隻損失無數，百姓</w:t>
      </w:r>
      <w:del w:id="2543" w:author="user" w:date="2015-03-20T23:38:00Z">
        <w:r w:rsidRPr="00CE779A" w:rsidDel="00FA0189">
          <w:rPr>
            <w:rFonts w:ascii="台灣楷體" w:eastAsia="台灣楷體" w:hAnsi="台灣楷體" w:cs="Charis SIL"/>
          </w:rPr>
          <w:delText>怨恨</w:delText>
        </w:r>
      </w:del>
      <w:ins w:id="2544" w:author="user" w:date="2015-03-20T23:38:00Z">
        <w:r w:rsidR="00FA0189" w:rsidRPr="00CE779A">
          <w:rPr>
            <w:rFonts w:ascii="台灣楷體" w:eastAsia="台灣楷體" w:hAnsi="台灣楷體" w:cs="Charis SIL"/>
          </w:rPr>
          <w:t>怨慼</w:t>
        </w:r>
      </w:ins>
      <w:r w:rsidRPr="00CE779A">
        <w:rPr>
          <w:rFonts w:ascii="台灣楷體" w:eastAsia="台灣楷體" w:hAnsi="台灣楷體" w:cs="Charis SIL"/>
        </w:rPr>
        <w:t>，東寧頂下交相指責，西征各將人人自危。馮錫范奸貪誤主，罪責上重，</w:t>
      </w:r>
      <w:del w:id="2545" w:author="user" w:date="2015-03-17T22:53:00Z">
        <w:r w:rsidRPr="00CE779A" w:rsidDel="00075D8A">
          <w:rPr>
            <w:rFonts w:ascii="台灣楷體" w:eastAsia="台灣楷體" w:hAnsi="台灣楷體" w:cs="Charis SIL"/>
          </w:rPr>
          <w:delText>尤</w:delText>
        </w:r>
      </w:del>
      <w:ins w:id="2546" w:author="user" w:date="2015-03-17T22:53:00Z">
        <w:r w:rsidR="00075D8A" w:rsidRPr="00CE779A">
          <w:rPr>
            <w:rFonts w:ascii="台灣楷體" w:eastAsia="台灣楷體" w:hAnsi="台灣楷體" w:cs="Charis SIL"/>
          </w:rPr>
          <w:t>特別</w:t>
        </w:r>
      </w:ins>
      <w:del w:id="2547" w:author="user" w:date="2015-03-17T22:53:00Z">
        <w:r w:rsidRPr="00CE779A" w:rsidDel="00075D8A">
          <w:rPr>
            <w:rFonts w:ascii="台灣楷體" w:eastAsia="台灣楷體" w:hAnsi="台灣楷體" w:cs="Charis SIL"/>
          </w:rPr>
          <w:delText>不得</w:delText>
        </w:r>
      </w:del>
      <w:ins w:id="2548" w:author="user" w:date="2015-03-17T22:53:00Z">
        <w:r w:rsidR="00075D8A" w:rsidRPr="00CE779A">
          <w:rPr>
            <w:rFonts w:ascii="台灣楷體" w:eastAsia="台灣楷體" w:hAnsi="台灣楷體" w:cs="Charis SIL"/>
          </w:rPr>
          <w:t>袂當</w:t>
        </w:r>
      </w:ins>
      <w:del w:id="2549" w:author="user" w:date="2015-03-17T22:53:00Z">
        <w:r w:rsidRPr="00CE779A" w:rsidDel="00075D8A">
          <w:rPr>
            <w:rFonts w:ascii="台灣楷體" w:eastAsia="台灣楷體" w:hAnsi="台灣楷體" w:cs="Charis SIL"/>
          </w:rPr>
          <w:delText>心</w:delText>
        </w:r>
      </w:del>
      <w:r w:rsidRPr="00CE779A">
        <w:rPr>
          <w:rFonts w:ascii="台灣楷體" w:eastAsia="台灣楷體" w:hAnsi="台灣楷體" w:cs="Charis SIL"/>
        </w:rPr>
        <w:t>安</w:t>
      </w:r>
      <w:ins w:id="2550" w:author="user" w:date="2015-03-17T22:53:00Z">
        <w:r w:rsidR="00075D8A" w:rsidRPr="00CE779A">
          <w:rPr>
            <w:rFonts w:ascii="台灣楷體" w:eastAsia="台灣楷體" w:hAnsi="台灣楷體" w:cs="Charis SIL"/>
          </w:rPr>
          <w:t>心</w:t>
        </w:r>
      </w:ins>
      <w:r w:rsidRPr="00CE779A">
        <w:rPr>
          <w:rFonts w:ascii="台灣楷體" w:eastAsia="台灣楷體" w:hAnsi="台灣楷體" w:cs="Charis SIL"/>
        </w:rPr>
        <w:t>，自然愛除去劉守派才會安心。彼監國鄭克</w:t>
      </w:r>
      <w:r w:rsidRPr="00CE779A">
        <w:rPr>
          <w:rFonts w:ascii="新細明體-ExtB" w:eastAsia="新細明體-ExtB" w:hAnsi="新細明體-ExtB" w:cs="新細明體-ExtB" w:hint="eastAsia"/>
        </w:rPr>
        <w:t>𡒉</w:t>
      </w:r>
      <w:r w:rsidRPr="00CE779A">
        <w:rPr>
          <w:rFonts w:ascii="台灣楷體" w:eastAsia="台灣楷體" w:hAnsi="台灣楷體" w:cs="Charis SIL"/>
        </w:rPr>
        <w:t>失</w:t>
      </w:r>
      <w:ins w:id="2551" w:author="user" w:date="2015-03-17T22:52:00Z">
        <w:r w:rsidR="00075D8A" w:rsidRPr="00CE779A">
          <w:rPr>
            <w:rFonts w:ascii="台灣楷體" w:eastAsia="台灣楷體" w:hAnsi="台灣楷體" w:cs="Charis SIL"/>
          </w:rPr>
          <w:t>無</w:t>
        </w:r>
      </w:ins>
      <w:del w:id="2552" w:author="user" w:date="2015-03-17T22:52:00Z">
        <w:r w:rsidRPr="00CE779A" w:rsidDel="00075D8A">
          <w:rPr>
            <w:rFonts w:ascii="台灣楷體" w:eastAsia="台灣楷體" w:hAnsi="台灣楷體" w:cs="Charis SIL"/>
          </w:rPr>
          <w:delText>了</w:delText>
        </w:r>
      </w:del>
      <w:r w:rsidRPr="00CE779A">
        <w:rPr>
          <w:rFonts w:ascii="台灣楷體" w:eastAsia="台灣楷體" w:hAnsi="台灣楷體" w:cs="Charis SIL"/>
        </w:rPr>
        <w:t>陳永華的幫助……哼，</w:t>
      </w:r>
      <w:del w:id="2553" w:author="user" w:date="2015-03-15T19:36:00Z">
        <w:r w:rsidRPr="00CE779A" w:rsidDel="00A50986">
          <w:rPr>
            <w:rFonts w:ascii="台灣楷體" w:eastAsia="台灣楷體" w:hAnsi="台灣楷體" w:cs="Charis SIL"/>
          </w:rPr>
          <w:delText>以前</w:delText>
        </w:r>
      </w:del>
      <w:ins w:id="2554" w:author="user" w:date="2015-03-15T19:36:00Z">
        <w:r w:rsidR="00A50986" w:rsidRPr="00CE779A">
          <w:rPr>
            <w:rFonts w:ascii="台灣楷體" w:eastAsia="台灣楷體" w:hAnsi="台灣楷體" w:cs="Charis SIL"/>
          </w:rPr>
          <w:t>以早</w:t>
        </w:r>
      </w:ins>
      <w:r w:rsidRPr="00CE779A">
        <w:rPr>
          <w:rFonts w:ascii="台灣楷體" w:eastAsia="台灣楷體" w:hAnsi="台灣楷體" w:cs="Charis SIL"/>
        </w:rPr>
        <w:t>是留守派勝東征，如今會是西征勝留守！」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望山強作鎮靜，i</w:t>
      </w:r>
      <w:del w:id="2555" w:author="user" w:date="2015-03-17T22:52:00Z">
        <w:r w:rsidRPr="00CE779A" w:rsidDel="00075D8A">
          <w:rPr>
            <w:rFonts w:ascii="台灣楷體" w:eastAsia="台灣楷體" w:hAnsi="台灣楷體" w:cs="Charis SIL"/>
          </w:rPr>
          <w:delText>猛</w:delText>
        </w:r>
      </w:del>
      <w:ins w:id="2556" w:author="user" w:date="2015-03-17T22:52:00Z">
        <w:r w:rsidR="00075D8A" w:rsidRPr="00CE779A">
          <w:rPr>
            <w:rFonts w:ascii="台灣楷體" w:eastAsia="台灣楷體" w:hAnsi="台灣楷體" w:cs="Charis SIL"/>
          </w:rPr>
          <w:t>硞硞</w:t>
        </w:r>
      </w:ins>
      <w:r w:rsidRPr="00CE779A">
        <w:rPr>
          <w:rFonts w:ascii="台灣楷體" w:eastAsia="台灣楷體" w:hAnsi="台灣楷體" w:cs="Charis SIL"/>
        </w:rPr>
        <w:t>搖頭講：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「袂，袂。沈國公，這變西征無像頂遍東征ah！前後形勢無相仝，而且王爺健在，i會照顧監國爺</w:t>
      </w:r>
      <w:del w:id="2557" w:author="user" w:date="2015-03-17T22:53:00Z">
        <w:r w:rsidRPr="00CE779A" w:rsidDel="00075D8A">
          <w:rPr>
            <w:rFonts w:ascii="台灣楷體" w:eastAsia="台灣楷體" w:hAnsi="台灣楷體" w:cs="Charis SIL"/>
          </w:rPr>
          <w:delText>ê</w:delText>
        </w:r>
      </w:del>
      <w:r w:rsidRPr="00CE779A">
        <w:rPr>
          <w:rFonts w:ascii="台灣楷體" w:eastAsia="台灣楷體" w:hAnsi="台灣楷體" w:cs="Charis SIL"/>
        </w:rPr>
        <w:t>。國姓爺當時是因為不幸早死，才會引起內變……」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「鄭經的身體無好，嘛活</w:t>
      </w:r>
      <w:ins w:id="2558" w:author="user" w:date="2015-03-17T22:54:00Z">
        <w:r w:rsidR="00075D8A" w:rsidRPr="00CE779A">
          <w:rPr>
            <w:rFonts w:ascii="台灣楷體" w:eastAsia="台灣楷體" w:hAnsi="台灣楷體" w:cs="Charis SIL"/>
          </w:rPr>
          <w:t>嘛</w:t>
        </w:r>
      </w:ins>
      <w:r w:rsidRPr="00CE779A">
        <w:rPr>
          <w:rFonts w:ascii="台灣楷體" w:eastAsia="台灣楷體" w:hAnsi="台灣楷體" w:cs="Charis SIL"/>
        </w:rPr>
        <w:t>袂偌久──lí問lín阿鹿哥就知影矣！」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「阿鹿哥？i……──阿鹿哥，lí</w:t>
      </w:r>
      <w:del w:id="2559" w:author="user" w:date="2015-03-13T12:16:00Z">
        <w:r w:rsidRPr="00CE779A" w:rsidDel="009C5072">
          <w:rPr>
            <w:rFonts w:ascii="台灣楷體" w:eastAsia="台灣楷體" w:hAnsi="台灣楷體" w:cs="Charis SIL"/>
          </w:rPr>
          <w:delText>那會</w:delText>
        </w:r>
      </w:del>
      <w:ins w:id="2560" w:author="user" w:date="2015-03-13T12:16:00Z">
        <w:r w:rsidR="009C5072" w:rsidRPr="00CE779A">
          <w:rPr>
            <w:rFonts w:ascii="台灣楷體" w:eastAsia="台灣楷體" w:hAnsi="台灣楷體" w:cs="Charis SIL"/>
          </w:rPr>
          <w:t>哪會</w:t>
        </w:r>
      </w:ins>
      <w:r w:rsidRPr="00CE779A">
        <w:rPr>
          <w:rFonts w:ascii="台灣楷體" w:eastAsia="台灣楷體" w:hAnsi="台灣楷體" w:cs="Charis SIL"/>
        </w:rPr>
        <w:t>知影王爺身體……」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沈國公講：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「i今仔日就是揣guá講這件代誌。i講目加溜社有一位老先生予請到洲仔尾去替鄭經看病，下藥無效，恐驚與鄭經責怪，已經藉詞走轉番社，覕入去深山，毋願閣去洲仔尾──i叫guá千萬袂使應召去醫鄭經。」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(p.82)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「王爺有病？若按呢……沈國公，lí敢會去醫i？」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「guá袂去。」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2561" w:author="user" w:date="2015-03-15T19:22:00Z">
        <w:r w:rsidRPr="00CE779A" w:rsidDel="0011547F">
          <w:rPr>
            <w:rFonts w:ascii="台灣楷體" w:eastAsia="台灣楷體" w:hAnsi="台灣楷體" w:cs="Charis SIL"/>
          </w:rPr>
          <w:delText>那</w:delText>
        </w:r>
      </w:del>
      <w:ins w:id="2562" w:author="user" w:date="2015-03-15T19:22:00Z">
        <w:r w:rsidR="0011547F" w:rsidRPr="00CE779A">
          <w:rPr>
            <w:rFonts w:ascii="台灣楷體" w:eastAsia="台灣楷體" w:hAnsi="台灣楷體" w:cs="Charis SIL"/>
          </w:rPr>
          <w:t>若</w:t>
        </w:r>
      </w:ins>
      <w:r w:rsidRPr="00CE779A">
        <w:rPr>
          <w:rFonts w:ascii="台灣楷體" w:eastAsia="台灣楷體" w:hAnsi="台灣楷體" w:cs="Charis SIL"/>
        </w:rPr>
        <w:t>按呢萬一王爺i病體袂起……」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「望山，lí佇勇衞鎮做代誌，敢講連鄭經的身體按怎攏毋知影？i過身</w:t>
      </w:r>
      <w:del w:id="2563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2564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，東寧會變按怎，lí敢無想過？陳永華</w:t>
      </w:r>
      <w:del w:id="2565" w:author="user" w:date="2015-03-15T19:22:00Z">
        <w:r w:rsidRPr="00CE779A" w:rsidDel="0011547F">
          <w:rPr>
            <w:rFonts w:ascii="台灣楷體" w:eastAsia="台灣楷體" w:hAnsi="台灣楷體" w:cs="Charis SIL"/>
          </w:rPr>
          <w:delText>感</w:delText>
        </w:r>
      </w:del>
      <w:ins w:id="2566" w:author="user" w:date="2015-03-15T19:22:00Z">
        <w:r w:rsidR="0011547F" w:rsidRPr="00CE779A">
          <w:rPr>
            <w:rFonts w:ascii="台灣楷體" w:eastAsia="台灣楷體" w:hAnsi="台灣楷體" w:cs="Charis SIL"/>
          </w:rPr>
          <w:t>敢</w:t>
        </w:r>
      </w:ins>
      <w:r w:rsidRPr="00CE779A">
        <w:rPr>
          <w:rFonts w:ascii="台灣楷體" w:eastAsia="台灣楷體" w:hAnsi="台灣楷體" w:cs="Charis SIL"/>
        </w:rPr>
        <w:t>無講過？」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「總制爺i……i講過……」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「i講東寧國祚無偌久，</w:t>
      </w:r>
      <w:del w:id="2567" w:author="user" w:date="2015-03-20T23:20:00Z">
        <w:r w:rsidRPr="00CE779A" w:rsidDel="0036665F">
          <w:rPr>
            <w:rFonts w:ascii="台灣楷體" w:eastAsia="台灣楷體" w:hAnsi="台灣楷體" w:cs="Charis SIL"/>
          </w:rPr>
          <w:delText>是毋是</w:delText>
        </w:r>
      </w:del>
      <w:ins w:id="2568" w:author="user" w:date="2015-03-20T23:20:00Z">
        <w:r w:rsidR="0036665F" w:rsidRPr="00CE779A">
          <w:rPr>
            <w:rFonts w:ascii="台灣楷體" w:eastAsia="台灣楷體" w:hAnsi="台灣楷體" w:cs="Charis SIL"/>
          </w:rPr>
          <w:t>敢</w:t>
        </w:r>
      </w:ins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「是──若按呢，監國爺處境敢是真</w:t>
      </w:r>
      <w:del w:id="2569" w:author="user" w:date="2015-03-15T19:23:00Z">
        <w:r w:rsidRPr="00CE779A" w:rsidDel="0011547F">
          <w:rPr>
            <w:rFonts w:ascii="台灣楷體" w:eastAsia="台灣楷體" w:hAnsi="台灣楷體" w:cs="Charis SIL"/>
          </w:rPr>
          <w:delText>ê</w:delText>
        </w:r>
      </w:del>
      <w:r w:rsidRPr="00CE779A">
        <w:rPr>
          <w:rFonts w:ascii="台灣楷體" w:eastAsia="台灣楷體" w:hAnsi="台灣楷體" w:cs="Charis SIL"/>
        </w:rPr>
        <w:t>危險？總制爺</w:t>
      </w:r>
      <w:del w:id="2570" w:author="user" w:date="2015-03-15T19:23:00Z">
        <w:r w:rsidRPr="00CE779A" w:rsidDel="0011547F">
          <w:rPr>
            <w:rFonts w:ascii="台灣楷體" w:eastAsia="台灣楷體" w:hAnsi="台灣楷體" w:cs="Charis SIL"/>
          </w:rPr>
          <w:delText>代先</w:delText>
        </w:r>
      </w:del>
      <w:ins w:id="2571" w:author="user" w:date="2015-03-15T19:23:00Z">
        <w:r w:rsidR="0011547F" w:rsidRPr="00CE779A">
          <w:rPr>
            <w:rFonts w:ascii="台灣楷體" w:eastAsia="台灣楷體" w:hAnsi="台灣楷體" w:cs="Charis SIL"/>
          </w:rPr>
          <w:t>事先</w:t>
        </w:r>
      </w:ins>
      <w:r w:rsidRPr="00CE779A">
        <w:rPr>
          <w:rFonts w:ascii="台灣楷體" w:eastAsia="台灣楷體" w:hAnsi="台灣楷體" w:cs="Charis SIL"/>
        </w:rPr>
        <w:t>敢會毋知</w:t>
      </w:r>
      <w:del w:id="2572" w:author="user" w:date="2015-03-17T22:54:00Z">
        <w:r w:rsidRPr="00CE779A" w:rsidDel="00075D8A">
          <w:rPr>
            <w:rFonts w:ascii="台灣楷體" w:eastAsia="台灣楷體" w:hAnsi="台灣楷體" w:cs="Charis SIL"/>
          </w:rPr>
          <w:delText>影</w:delText>
        </w:r>
      </w:del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「i當然知影！」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「毋過……毋過……總制爺干焦講監國爺無可做為，煞</w:t>
      </w:r>
      <w:del w:id="2573" w:author="user" w:date="2015-03-17T22:54:00Z">
        <w:r w:rsidRPr="00CE779A" w:rsidDel="00075D8A">
          <w:rPr>
            <w:rFonts w:ascii="台灣楷體" w:eastAsia="台灣楷體" w:hAnsi="台灣楷體" w:cs="Charis SIL"/>
          </w:rPr>
          <w:delText>從來</w:delText>
        </w:r>
      </w:del>
      <w:ins w:id="2574" w:author="user" w:date="2015-03-17T22:54:00Z">
        <w:r w:rsidR="00075D8A" w:rsidRPr="00CE779A">
          <w:rPr>
            <w:rFonts w:ascii="台灣楷體" w:eastAsia="台灣楷體" w:hAnsi="台灣楷體" w:cs="Charis SIL"/>
          </w:rPr>
          <w:t>毋捌</w:t>
        </w:r>
      </w:ins>
      <w:del w:id="2575" w:author="user" w:date="2015-03-17T22:54:00Z">
        <w:r w:rsidRPr="00CE779A" w:rsidDel="00075D8A">
          <w:rPr>
            <w:rFonts w:ascii="台灣楷體" w:eastAsia="台灣楷體" w:hAnsi="台灣楷體" w:cs="Charis SIL"/>
          </w:rPr>
          <w:delText>無</w:delText>
        </w:r>
      </w:del>
      <w:r w:rsidRPr="00CE779A">
        <w:rPr>
          <w:rFonts w:ascii="台灣楷體" w:eastAsia="台灣楷體" w:hAnsi="台灣楷體" w:cs="Charis SIL"/>
        </w:rPr>
        <w:t>講過i會有危險──若毋是i嘛認為無能無力，i閣何必辭官棄世咧？」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回想總制爺生前種種話語，閣所交代的話，望山</w:t>
      </w:r>
      <w:del w:id="2576" w:author="user" w:date="2015-03-15T19:23:00Z">
        <w:r w:rsidRPr="00CE779A" w:rsidDel="0011547F">
          <w:rPr>
            <w:rFonts w:ascii="台灣楷體" w:eastAsia="台灣楷體" w:hAnsi="台灣楷體" w:cs="Charis SIL"/>
          </w:rPr>
          <w:delText>閣較</w:delText>
        </w:r>
      </w:del>
      <w:r w:rsidRPr="00CE779A">
        <w:rPr>
          <w:rFonts w:ascii="台灣楷體" w:eastAsia="台灣楷體" w:hAnsi="台灣楷體" w:cs="Charis SIL"/>
        </w:rPr>
        <w:t>感覺心情</w:t>
      </w:r>
      <w:r w:rsidR="003706F6" w:rsidRPr="00CE779A">
        <w:rPr>
          <w:rFonts w:ascii="台灣楷體" w:eastAsia="台灣楷體" w:hAnsi="台灣楷體" w:cs="Charis SIL"/>
        </w:rPr>
        <w:t>閣較</w:t>
      </w:r>
      <w:r w:rsidRPr="00CE779A">
        <w:rPr>
          <w:rFonts w:ascii="台灣楷體" w:eastAsia="台灣楷體" w:hAnsi="台灣楷體" w:cs="Charis SIL"/>
        </w:rPr>
        <w:t>沉重，</w:t>
      </w:r>
      <w:del w:id="2577" w:author="user" w:date="2015-03-15T19:23:00Z">
        <w:r w:rsidRPr="00CE779A" w:rsidDel="0011547F">
          <w:rPr>
            <w:rFonts w:ascii="台灣楷體" w:eastAsia="台灣楷體" w:hAnsi="台灣楷體" w:cs="Charis SIL"/>
          </w:rPr>
          <w:delText>就</w:delText>
        </w:r>
      </w:del>
      <w:r w:rsidRPr="00CE779A">
        <w:rPr>
          <w:rFonts w:ascii="台灣楷體" w:eastAsia="台灣楷體" w:hAnsi="台灣楷體" w:cs="Charis SIL"/>
        </w:rPr>
        <w:t>著急問講：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「沈國公，</w:t>
      </w:r>
      <w:del w:id="2578" w:author="user" w:date="2015-03-15T19:24:00Z">
        <w:r w:rsidRPr="00CE779A" w:rsidDel="0011547F">
          <w:rPr>
            <w:rFonts w:ascii="台灣楷體" w:eastAsia="台灣楷體" w:hAnsi="台灣楷體" w:cs="Charis SIL"/>
          </w:rPr>
          <w:delText>既然</w:delText>
        </w:r>
      </w:del>
      <w:ins w:id="2579" w:author="user" w:date="2015-03-15T19:24:00Z">
        <w:r w:rsidR="0011547F" w:rsidRPr="00CE779A">
          <w:rPr>
            <w:rFonts w:ascii="台灣楷體" w:eastAsia="台灣楷體" w:hAnsi="台灣楷體" w:cs="Charis SIL"/>
          </w:rPr>
          <w:t>照</w:t>
        </w:r>
      </w:ins>
      <w:r w:rsidRPr="00CE779A">
        <w:rPr>
          <w:rFonts w:ascii="台灣楷體" w:eastAsia="台灣楷體" w:hAnsi="台灣楷體" w:cs="Charis SIL"/>
        </w:rPr>
        <w:t>lí按呢講，</w:t>
      </w:r>
      <w:ins w:id="2580" w:author="user" w:date="2015-03-15T19:24:00Z">
        <w:r w:rsidR="0011547F" w:rsidRPr="00CE779A" w:rsidDel="0011547F">
          <w:rPr>
            <w:rFonts w:ascii="台灣楷體" w:eastAsia="台灣楷體" w:hAnsi="台灣楷體" w:cs="Charis SIL"/>
          </w:rPr>
          <w:t xml:space="preserve"> </w:t>
        </w:r>
      </w:ins>
      <w:del w:id="2581" w:author="user" w:date="2015-03-15T19:24:00Z">
        <w:r w:rsidRPr="00CE779A" w:rsidDel="0011547F">
          <w:rPr>
            <w:rFonts w:ascii="台灣楷體" w:eastAsia="台灣楷體" w:hAnsi="台灣楷體" w:cs="Charis SIL"/>
          </w:rPr>
          <w:delText>若按呢</w:delText>
        </w:r>
      </w:del>
      <w:r w:rsidRPr="00CE779A">
        <w:rPr>
          <w:rFonts w:ascii="台灣楷體" w:eastAsia="台灣楷體" w:hAnsi="台灣楷體" w:cs="Charis SIL"/>
        </w:rPr>
        <w:t>lán</w:t>
      </w:r>
      <w:del w:id="2582" w:author="user" w:date="2015-03-15T19:24:00Z">
        <w:r w:rsidRPr="00CE779A" w:rsidDel="0011547F">
          <w:rPr>
            <w:rFonts w:ascii="台灣楷體" w:eastAsia="台灣楷體" w:hAnsi="台灣楷體" w:cs="Charis SIL"/>
          </w:rPr>
          <w:delText>彼</w:delText>
        </w:r>
      </w:del>
      <w:r w:rsidRPr="00CE779A">
        <w:rPr>
          <w:rFonts w:ascii="台灣楷體" w:eastAsia="台灣楷體" w:hAnsi="台灣楷體" w:cs="Charis SIL"/>
        </w:rPr>
        <w:t>反清復明無希望矣。」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「反清復明愛靠</w:t>
      </w:r>
      <w:del w:id="2583" w:author="user" w:date="2015-03-22T00:21:00Z">
        <w:r w:rsidRPr="00CE779A" w:rsidDel="006E0C99">
          <w:rPr>
            <w:rFonts w:ascii="台灣楷體" w:eastAsia="台灣楷體" w:hAnsi="台灣楷體" w:cs="Charis SIL"/>
          </w:rPr>
          <w:delText>誰</w:delText>
        </w:r>
      </w:del>
      <w:ins w:id="2584" w:author="user" w:date="2015-03-22T00:21:00Z">
        <w:r w:rsidR="006E0C99" w:rsidRPr="00CE779A">
          <w:rPr>
            <w:rFonts w:ascii="台灣楷體" w:eastAsia="台灣楷體" w:hAnsi="台灣楷體" w:cs="Charis SIL"/>
          </w:rPr>
          <w:t>啥人</w:t>
        </w:r>
      </w:ins>
      <w:r w:rsidRPr="00CE779A">
        <w:rPr>
          <w:rFonts w:ascii="台灣楷體" w:eastAsia="台灣楷體" w:hAnsi="台灣楷體" w:cs="Charis SIL"/>
        </w:rPr>
        <w:t>去做咧？lán大明朝局，自高皇帝罷丞相</w:t>
      </w:r>
      <w:del w:id="2585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ins w:id="2586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，善政少，民怨</w:t>
      </w:r>
      <w:del w:id="2587" w:author="user" w:date="2015-03-13T23:56:00Z">
        <w:r w:rsidRPr="00CE779A" w:rsidDel="000C4024">
          <w:rPr>
            <w:rFonts w:ascii="台灣楷體" w:eastAsia="台灣楷體" w:hAnsi="台灣楷體" w:cs="Charis SIL"/>
          </w:rPr>
          <w:delText>多</w:delText>
        </w:r>
      </w:del>
      <w:ins w:id="2588" w:author="user" w:date="2015-03-13T23:56:00Z">
        <w:r w:rsidR="000C4024" w:rsidRPr="00CE779A">
          <w:rPr>
            <w:rFonts w:ascii="台灣楷體" w:eastAsia="台灣楷體" w:hAnsi="台灣楷體" w:cs="Charis SIL"/>
          </w:rPr>
          <w:t>濟</w:t>
        </w:r>
      </w:ins>
      <w:r w:rsidRPr="00CE779A">
        <w:rPr>
          <w:rFonts w:ascii="台灣楷體" w:eastAsia="台灣楷體" w:hAnsi="台灣楷體" w:cs="Charis SIL"/>
        </w:rPr>
        <w:t>，北人入關</w:t>
      </w:r>
      <w:del w:id="2589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ins w:id="2590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，國人毋願</w:t>
      </w:r>
      <w:del w:id="2591" w:author="user" w:date="2015-03-17T22:54:00Z">
        <w:r w:rsidRPr="00CE779A" w:rsidDel="00075D8A">
          <w:rPr>
            <w:rFonts w:ascii="台灣楷體" w:eastAsia="台灣楷體" w:hAnsi="台灣楷體" w:cs="Charis SIL"/>
          </w:rPr>
          <w:delText>見</w:delText>
        </w:r>
      </w:del>
      <w:r w:rsidRPr="00CE779A">
        <w:rPr>
          <w:rFonts w:ascii="台灣楷體" w:eastAsia="台灣楷體" w:hAnsi="台灣楷體" w:cs="Charis SIL"/>
        </w:rPr>
        <w:t>異族入主，故藉lán大明相號召，並毋是思念lán朝恩澤。欲以大明做號召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(p.83)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，干焦加修善政，吸引民心──南明各朝當政者無明此理，誤以天下民心猶原屬於明朝所有。明器淪為私有，頂下相爭搜括。自福王以次，君臣急私利煞驚國難，</w:t>
      </w:r>
      <w:del w:id="2592" w:author="user" w:date="2015-03-15T19:25:00Z">
        <w:r w:rsidRPr="00CE779A" w:rsidDel="0011547F">
          <w:rPr>
            <w:rFonts w:ascii="台灣楷體" w:eastAsia="台灣楷體" w:hAnsi="台灣楷體" w:cs="Charis SIL"/>
          </w:rPr>
          <w:delText>自</w:delText>
        </w:r>
      </w:del>
      <w:ins w:id="2593" w:author="user" w:date="2015-03-15T19:25:00Z">
        <w:r w:rsidR="0011547F" w:rsidRPr="00CE779A">
          <w:rPr>
            <w:rFonts w:ascii="台灣楷體" w:eastAsia="台灣楷體" w:hAnsi="台灣楷體" w:cs="Charis SIL"/>
          </w:rPr>
          <w:t>當然</w:t>
        </w:r>
      </w:ins>
      <w:r w:rsidRPr="00CE779A">
        <w:rPr>
          <w:rFonts w:ascii="台灣楷體" w:eastAsia="台灣楷體" w:hAnsi="台灣楷體" w:cs="Charis SIL"/>
        </w:rPr>
        <w:t>無法度抵擋北人。國</w:t>
      </w:r>
      <w:del w:id="2594" w:author="user" w:date="2015-03-15T19:25:00Z">
        <w:r w:rsidRPr="00CE779A" w:rsidDel="0011547F">
          <w:rPr>
            <w:rFonts w:ascii="台灣楷體" w:eastAsia="台灣楷體" w:hAnsi="台灣楷體" w:cs="Charis SIL"/>
          </w:rPr>
          <w:delText>行</w:delText>
        </w:r>
      </w:del>
      <w:ins w:id="2595" w:author="user" w:date="2015-03-15T19:25:00Z">
        <w:r w:rsidR="0011547F" w:rsidRPr="00CE779A">
          <w:rPr>
            <w:rFonts w:ascii="台灣楷體" w:eastAsia="台灣楷體" w:hAnsi="台灣楷體" w:cs="Charis SIL"/>
          </w:rPr>
          <w:t>姓</w:t>
        </w:r>
      </w:ins>
      <w:r w:rsidRPr="00CE779A">
        <w:rPr>
          <w:rFonts w:ascii="台灣楷體" w:eastAsia="台灣楷體" w:hAnsi="台灣楷體" w:cs="Charis SIL"/>
        </w:rPr>
        <w:t>爺有心矯正，極力反清復明，</w:t>
      </w:r>
      <w:del w:id="2596" w:author="user" w:date="2015-03-15T19:25:00Z">
        <w:r w:rsidRPr="00CE779A" w:rsidDel="0011547F">
          <w:rPr>
            <w:rFonts w:ascii="台灣楷體" w:eastAsia="台灣楷體" w:hAnsi="台灣楷體" w:cs="Charis SIL"/>
          </w:rPr>
          <w:delText>煞</w:delText>
        </w:r>
      </w:del>
      <w:r w:rsidRPr="00CE779A">
        <w:rPr>
          <w:rFonts w:ascii="台灣楷體" w:eastAsia="台灣楷體" w:hAnsi="台灣楷體" w:cs="Charis SIL"/>
        </w:rPr>
        <w:t>不幸天不假年。如今東寧各鎮文武，干焦知影藉勢</w:t>
      </w:r>
      <w:del w:id="2597" w:author="user" w:date="2015-03-17T22:55:00Z">
        <w:r w:rsidRPr="00CE779A" w:rsidDel="00075D8A">
          <w:rPr>
            <w:rFonts w:ascii="台灣楷體" w:eastAsia="台灣楷體" w:hAnsi="台灣楷體" w:cs="Charis SIL"/>
          </w:rPr>
          <w:delText>侵</w:delText>
        </w:r>
      </w:del>
      <w:ins w:id="2598" w:author="user" w:date="2015-03-17T22:55:00Z">
        <w:r w:rsidR="00075D8A" w:rsidRPr="00CE779A">
          <w:rPr>
            <w:rFonts w:ascii="台灣楷體" w:eastAsia="台灣楷體" w:hAnsi="台灣楷體" w:cs="Charis SIL"/>
          </w:rPr>
          <w:t>擾</w:t>
        </w:r>
      </w:ins>
      <w:r w:rsidRPr="00CE779A">
        <w:rPr>
          <w:rFonts w:ascii="台灣楷體" w:eastAsia="台灣楷體" w:hAnsi="台灣楷體" w:cs="Charis SIL"/>
        </w:rPr>
        <w:t>民，相爭斂求私財，</w:t>
      </w:r>
      <w:ins w:id="2599" w:author="user" w:date="2015-03-15T19:25:00Z">
        <w:r w:rsidR="0011547F" w:rsidRPr="00CE779A">
          <w:rPr>
            <w:rFonts w:ascii="台灣楷體" w:eastAsia="台灣楷體" w:hAnsi="台灣楷體" w:cs="Charis SIL"/>
          </w:rPr>
          <w:t>老</w:t>
        </w:r>
      </w:ins>
      <w:r w:rsidRPr="00CE779A">
        <w:rPr>
          <w:rFonts w:ascii="台灣楷體" w:eastAsia="台灣楷體" w:hAnsi="台灣楷體" w:cs="Charis SIL"/>
        </w:rPr>
        <w:t>早</w:t>
      </w:r>
      <w:del w:id="2600" w:author="user" w:date="2015-03-15T19:26:00Z">
        <w:r w:rsidRPr="00CE779A" w:rsidDel="0011547F">
          <w:rPr>
            <w:rFonts w:ascii="台灣楷體" w:eastAsia="台灣楷體" w:hAnsi="台灣楷體" w:cs="Charis SIL"/>
          </w:rPr>
          <w:delText>毋知返</w:delText>
        </w:r>
      </w:del>
      <w:ins w:id="2601" w:author="user" w:date="2015-03-15T19:26:00Z">
        <w:r w:rsidR="0011547F" w:rsidRPr="00CE779A">
          <w:rPr>
            <w:rFonts w:ascii="台灣楷體" w:eastAsia="台灣楷體" w:hAnsi="台灣楷體" w:cs="Charis SIL"/>
          </w:rPr>
          <w:t>就毋知反</w:t>
        </w:r>
      </w:ins>
      <w:r w:rsidRPr="00CE779A">
        <w:rPr>
          <w:rFonts w:ascii="台灣楷體" w:eastAsia="台灣楷體" w:hAnsi="台灣楷體" w:cs="Charis SIL"/>
        </w:rPr>
        <w:t>清復明是啥物，lán若反清復明</w:t>
      </w:r>
      <w:del w:id="2602" w:author="user" w:date="2015-03-15T19:26:00Z">
        <w:r w:rsidRPr="00CE779A" w:rsidDel="0011547F">
          <w:rPr>
            <w:rFonts w:ascii="台灣楷體" w:eastAsia="台灣楷體" w:hAnsi="台灣楷體" w:cs="Charis SIL"/>
          </w:rPr>
          <w:delText>的話</w:delText>
        </w:r>
      </w:del>
      <w:r w:rsidRPr="00CE779A">
        <w:rPr>
          <w:rFonts w:ascii="台灣楷體" w:eastAsia="台灣楷體" w:hAnsi="台灣楷體" w:cs="Charis SIL"/>
        </w:rPr>
        <w:t>，</w:t>
      </w:r>
      <w:del w:id="2603" w:author="user" w:date="2015-03-15T19:26:00Z">
        <w:r w:rsidRPr="00CE779A" w:rsidDel="0011547F">
          <w:rPr>
            <w:rFonts w:ascii="台灣楷體" w:eastAsia="台灣楷體" w:hAnsi="台灣楷體" w:cs="Charis SIL"/>
          </w:rPr>
          <w:delText>如今</w:delText>
        </w:r>
      </w:del>
      <w:ins w:id="2604" w:author="user" w:date="2015-03-15T19:26:00Z">
        <w:r w:rsidR="0011547F" w:rsidRPr="00CE779A">
          <w:rPr>
            <w:rFonts w:ascii="台灣楷體" w:eastAsia="台灣楷體" w:hAnsi="台灣楷體" w:cs="Charis SIL"/>
          </w:rPr>
          <w:t>是欲倚</w:t>
        </w:r>
      </w:ins>
      <w:r w:rsidRPr="00CE779A">
        <w:rPr>
          <w:rFonts w:ascii="台灣楷體" w:eastAsia="台灣楷體" w:hAnsi="台灣楷體" w:cs="Charis SIL"/>
        </w:rPr>
        <w:t>靠</w:t>
      </w:r>
      <w:del w:id="2605" w:author="user" w:date="2015-03-22T00:21:00Z">
        <w:r w:rsidRPr="00CE779A" w:rsidDel="006E0C99">
          <w:rPr>
            <w:rFonts w:ascii="台灣楷體" w:eastAsia="台灣楷體" w:hAnsi="台灣楷體" w:cs="Charis SIL"/>
          </w:rPr>
          <w:delText>誰</w:delText>
        </w:r>
      </w:del>
      <w:ins w:id="2606" w:author="user" w:date="2015-03-22T00:21:00Z">
        <w:r w:rsidR="006E0C99" w:rsidRPr="00CE779A">
          <w:rPr>
            <w:rFonts w:ascii="台灣楷體" w:eastAsia="台灣楷體" w:hAnsi="台灣楷體" w:cs="Charis SIL"/>
          </w:rPr>
          <w:t>啥人</w:t>
        </w:r>
      </w:ins>
      <w:del w:id="2607" w:author="user" w:date="2015-03-15T19:26:00Z">
        <w:r w:rsidRPr="00CE779A" w:rsidDel="0011547F">
          <w:rPr>
            <w:rFonts w:ascii="台灣楷體" w:eastAsia="台灣楷體" w:hAnsi="台灣楷體" w:cs="Charis SIL"/>
          </w:rPr>
          <w:delText>去做成</w:delText>
        </w:r>
      </w:del>
      <w:r w:rsidRPr="00CE779A">
        <w:rPr>
          <w:rFonts w:ascii="台灣楷體" w:eastAsia="台灣楷體" w:hAnsi="台灣楷體" w:cs="Charis SIL"/>
        </w:rPr>
        <w:t>咧？」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「監國爺i……」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「鄭克</w:t>
      </w:r>
      <w:r w:rsidRPr="00CE779A">
        <w:rPr>
          <w:rFonts w:ascii="新細明體-ExtB" w:eastAsia="新細明體-ExtB" w:hAnsi="新細明體-ExtB" w:cs="新細明體-ExtB" w:hint="eastAsia"/>
        </w:rPr>
        <w:t>𡒉</w:t>
      </w:r>
      <w:r w:rsidRPr="00CE779A">
        <w:rPr>
          <w:rFonts w:ascii="台灣楷體" w:eastAsia="台灣楷體" w:hAnsi="台灣楷體" w:cs="Charis SIL"/>
        </w:rPr>
        <w:t>有in</w:t>
      </w:r>
      <w:ins w:id="2608" w:author="user" w:date="2015-03-15T19:26:00Z">
        <w:r w:rsidR="0011547F" w:rsidRPr="00CE779A">
          <w:rPr>
            <w:rFonts w:ascii="台灣楷體" w:eastAsia="台灣楷體" w:hAnsi="台灣楷體" w:cs="Charis SIL"/>
          </w:rPr>
          <w:t>阿</w:t>
        </w:r>
      </w:ins>
      <w:del w:id="2609" w:author="user" w:date="2015-03-15T19:26:00Z">
        <w:r w:rsidRPr="00CE779A" w:rsidDel="0011547F">
          <w:rPr>
            <w:rFonts w:ascii="台灣楷體" w:eastAsia="台灣楷體" w:hAnsi="台灣楷體" w:cs="Charis SIL"/>
          </w:rPr>
          <w:delText>祖</w:delText>
        </w:r>
      </w:del>
      <w:ins w:id="2610" w:author="user" w:date="2015-03-15T19:26:00Z">
        <w:r w:rsidR="0011547F" w:rsidRPr="00CE779A">
          <w:rPr>
            <w:rFonts w:ascii="台灣楷體" w:eastAsia="台灣楷體" w:hAnsi="台灣楷體" w:cs="Charis SIL"/>
          </w:rPr>
          <w:t>公</w:t>
        </w:r>
      </w:ins>
      <w:del w:id="2611" w:author="user" w:date="2015-03-15T19:27:00Z">
        <w:r w:rsidRPr="00CE779A" w:rsidDel="0011547F">
          <w:rPr>
            <w:rFonts w:ascii="台灣楷體" w:eastAsia="台灣楷體" w:hAnsi="台灣楷體" w:cs="Charis SIL"/>
          </w:rPr>
          <w:delText>之</w:delText>
        </w:r>
      </w:del>
      <w:ins w:id="2612" w:author="user" w:date="2015-03-15T19:27:00Z">
        <w:r w:rsidR="0011547F" w:rsidRPr="00CE779A">
          <w:rPr>
            <w:rFonts w:ascii="台灣楷體" w:eastAsia="台灣楷體" w:hAnsi="台灣楷體" w:cs="Charis SIL"/>
          </w:rPr>
          <w:t>的</w:t>
        </w:r>
      </w:ins>
      <w:r w:rsidRPr="00CE779A">
        <w:rPr>
          <w:rFonts w:ascii="台灣楷體" w:eastAsia="台灣楷體" w:hAnsi="台灣楷體" w:cs="Charis SIL"/>
        </w:rPr>
        <w:t>風</w:t>
      </w:r>
      <w:ins w:id="2613" w:author="user" w:date="2015-03-15T19:27:00Z">
        <w:r w:rsidR="0011547F" w:rsidRPr="00CE779A">
          <w:rPr>
            <w:rFonts w:ascii="台灣楷體" w:eastAsia="台灣楷體" w:hAnsi="台灣楷體" w:cs="Charis SIL"/>
          </w:rPr>
          <w:t>範</w:t>
        </w:r>
      </w:ins>
      <w:r w:rsidRPr="00CE779A">
        <w:rPr>
          <w:rFonts w:ascii="台灣楷體" w:eastAsia="台灣楷體" w:hAnsi="台灣楷體" w:cs="Charis SIL"/>
        </w:rPr>
        <w:t>，知影國姓爺恢復心意，</w:t>
      </w:r>
      <w:del w:id="2614" w:author="user" w:date="2015-03-15T19:27:00Z">
        <w:r w:rsidRPr="00CE779A" w:rsidDel="0011547F">
          <w:rPr>
            <w:rFonts w:ascii="台灣楷體" w:eastAsia="台灣楷體" w:hAnsi="台灣楷體" w:cs="Charis SIL"/>
          </w:rPr>
          <w:delText>然</w:delText>
        </w:r>
      </w:del>
      <w:ins w:id="2615" w:author="user" w:date="2015-03-15T19:27:00Z">
        <w:r w:rsidR="0011547F" w:rsidRPr="00CE779A">
          <w:rPr>
            <w:rFonts w:ascii="台灣楷體" w:eastAsia="台灣楷體" w:hAnsi="台灣楷體" w:cs="Charis SIL"/>
          </w:rPr>
          <w:t>總--是，雖然</w:t>
        </w:r>
      </w:ins>
      <w:r w:rsidRPr="00CE779A">
        <w:rPr>
          <w:rFonts w:ascii="台灣楷體" w:eastAsia="台灣楷體" w:hAnsi="台灣楷體" w:cs="Charis SIL"/>
        </w:rPr>
        <w:t>i</w:t>
      </w:r>
      <w:ins w:id="2616" w:author="user" w:date="2015-03-15T19:27:00Z">
        <w:r w:rsidR="0011547F" w:rsidRPr="00CE779A">
          <w:rPr>
            <w:rFonts w:ascii="台灣楷體" w:eastAsia="台灣楷體" w:hAnsi="台灣楷體" w:cs="Charis SIL"/>
          </w:rPr>
          <w:t>欲</w:t>
        </w:r>
      </w:ins>
      <w:del w:id="2617" w:author="user" w:date="2015-03-15T19:27:00Z">
        <w:r w:rsidRPr="00CE779A" w:rsidDel="0011547F">
          <w:rPr>
            <w:rFonts w:ascii="台灣楷體" w:eastAsia="台灣楷體" w:hAnsi="台灣楷體" w:cs="Charis SIL"/>
          </w:rPr>
          <w:delText>雖</w:delText>
        </w:r>
      </w:del>
      <w:r w:rsidRPr="00CE779A">
        <w:rPr>
          <w:rFonts w:ascii="台灣楷體" w:eastAsia="台灣楷體" w:hAnsi="台灣楷體" w:cs="Charis SIL"/>
        </w:rPr>
        <w:t>繼承祖志，努力國事，</w:t>
      </w:r>
      <w:ins w:id="2618" w:author="user" w:date="2015-03-15T19:27:00Z">
        <w:r w:rsidR="0011547F" w:rsidRPr="00CE779A">
          <w:rPr>
            <w:rFonts w:ascii="台灣楷體" w:eastAsia="台灣楷體" w:hAnsi="台灣楷體" w:cs="Charis SIL"/>
          </w:rPr>
          <w:t>面對東寧之敗，</w:t>
        </w:r>
      </w:ins>
      <w:r w:rsidRPr="00CE779A">
        <w:rPr>
          <w:rFonts w:ascii="台灣楷體" w:eastAsia="台灣楷體" w:hAnsi="台灣楷體" w:cs="Charis SIL"/>
        </w:rPr>
        <w:t>實</w:t>
      </w:r>
      <w:ins w:id="2619" w:author="user" w:date="2015-03-15T19:27:00Z">
        <w:r w:rsidR="0011547F" w:rsidRPr="00CE779A">
          <w:rPr>
            <w:rFonts w:ascii="台灣楷體" w:eastAsia="台灣楷體" w:hAnsi="台灣楷體" w:cs="Charis SIL"/>
          </w:rPr>
          <w:t>在嘛</w:t>
        </w:r>
      </w:ins>
      <w:r w:rsidRPr="00CE779A">
        <w:rPr>
          <w:rFonts w:ascii="台灣楷體" w:eastAsia="台灣楷體" w:hAnsi="台灣楷體" w:cs="Charis SIL"/>
        </w:rPr>
        <w:t>無</w:t>
      </w:r>
      <w:ins w:id="2620" w:author="user" w:date="2015-03-15T19:28:00Z">
        <w:r w:rsidR="0011547F" w:rsidRPr="00CE779A">
          <w:rPr>
            <w:rFonts w:ascii="台灣楷體" w:eastAsia="台灣楷體" w:hAnsi="台灣楷體" w:cs="Charis SIL"/>
          </w:rPr>
          <w:t>較縒</w:t>
        </w:r>
      </w:ins>
      <w:del w:id="2621" w:author="user" w:date="2015-03-15T19:28:00Z">
        <w:r w:rsidRPr="00CE779A" w:rsidDel="0011547F">
          <w:rPr>
            <w:rFonts w:ascii="台灣楷體" w:eastAsia="台灣楷體" w:hAnsi="台灣楷體" w:cs="Charis SIL"/>
          </w:rPr>
          <w:delText>補於</w:delText>
        </w:r>
      </w:del>
      <w:del w:id="2622" w:author="user" w:date="2015-03-15T19:27:00Z">
        <w:r w:rsidRPr="00CE779A" w:rsidDel="0011547F">
          <w:rPr>
            <w:rFonts w:ascii="台灣楷體" w:eastAsia="台灣楷體" w:hAnsi="台灣楷體" w:cs="Charis SIL"/>
          </w:rPr>
          <w:delText>東寧之敗</w:delText>
        </w:r>
      </w:del>
      <w:r w:rsidRPr="00CE779A">
        <w:rPr>
          <w:rFonts w:ascii="台灣楷體" w:eastAsia="台灣楷體" w:hAnsi="台灣楷體" w:cs="Charis SIL"/>
        </w:rPr>
        <w:t>，</w:t>
      </w:r>
      <w:del w:id="2623" w:author="user" w:date="2015-03-15T19:28:00Z">
        <w:r w:rsidRPr="00CE779A" w:rsidDel="0011547F">
          <w:rPr>
            <w:rFonts w:ascii="台灣楷體" w:eastAsia="台灣楷體" w:hAnsi="台灣楷體" w:cs="Charis SIL"/>
          </w:rPr>
          <w:delText>而且</w:delText>
        </w:r>
      </w:del>
      <w:ins w:id="2624" w:author="user" w:date="2015-03-15T19:28:00Z">
        <w:r w:rsidR="0011547F" w:rsidRPr="00CE779A">
          <w:rPr>
            <w:rFonts w:ascii="台灣楷體" w:eastAsia="台灣楷體" w:hAnsi="台灣楷體" w:cs="Charis SIL"/>
          </w:rPr>
          <w:t>何況</w:t>
        </w:r>
      </w:ins>
      <w:r w:rsidRPr="00CE779A">
        <w:rPr>
          <w:rFonts w:ascii="台灣楷體" w:eastAsia="台灣楷體" w:hAnsi="台灣楷體" w:cs="Charis SIL"/>
        </w:rPr>
        <w:t>i執政嚴明，</w:t>
      </w:r>
      <w:del w:id="2625" w:author="user" w:date="2015-03-15T19:28:00Z">
        <w:r w:rsidRPr="00CE779A" w:rsidDel="0011547F">
          <w:rPr>
            <w:rFonts w:ascii="台灣楷體" w:eastAsia="台灣楷體" w:hAnsi="台灣楷體" w:cs="Charis SIL"/>
          </w:rPr>
          <w:delText>遭</w:delText>
        </w:r>
      </w:del>
      <w:ins w:id="2626" w:author="user" w:date="2015-03-15T19:28:00Z">
        <w:r w:rsidR="0011547F" w:rsidRPr="00CE779A">
          <w:rPr>
            <w:rFonts w:ascii="台灣楷體" w:eastAsia="台灣楷體" w:hAnsi="台灣楷體" w:cs="Charis SIL"/>
          </w:rPr>
          <w:t>予</w:t>
        </w:r>
      </w:ins>
      <w:r w:rsidRPr="00CE779A">
        <w:rPr>
          <w:rFonts w:ascii="台灣楷體" w:eastAsia="台灣楷體" w:hAnsi="台灣楷體" w:cs="Charis SIL"/>
        </w:rPr>
        <w:t>諸鄭佮馮族</w:t>
      </w:r>
      <w:del w:id="2627" w:author="user" w:date="2015-03-15T19:28:00Z">
        <w:r w:rsidRPr="00CE779A" w:rsidDel="0011547F">
          <w:rPr>
            <w:rFonts w:ascii="台灣楷體" w:eastAsia="台灣楷體" w:hAnsi="台灣楷體" w:cs="Charis SIL"/>
          </w:rPr>
          <w:delText>所忌</w:delText>
        </w:r>
      </w:del>
      <w:ins w:id="2628" w:author="user" w:date="2015-03-15T19:28:00Z">
        <w:r w:rsidR="0011547F" w:rsidRPr="00CE779A">
          <w:rPr>
            <w:rFonts w:ascii="台灣楷體" w:eastAsia="台灣楷體" w:hAnsi="台灣楷體" w:cs="Charis SIL"/>
          </w:rPr>
          <w:t>怨妒</w:t>
        </w:r>
      </w:ins>
      <w:r w:rsidRPr="00CE779A">
        <w:rPr>
          <w:rFonts w:ascii="台灣楷體" w:eastAsia="台灣楷體" w:hAnsi="台灣楷體" w:cs="Charis SIL"/>
        </w:rPr>
        <w:t>，</w:t>
      </w:r>
      <w:ins w:id="2629" w:author="user" w:date="2015-03-15T19:28:00Z">
        <w:r w:rsidR="0011547F" w:rsidRPr="00CE779A">
          <w:rPr>
            <w:rFonts w:ascii="台灣楷體" w:eastAsia="台灣楷體" w:hAnsi="台灣楷體" w:cs="Charis SIL"/>
          </w:rPr>
          <w:t>遐的</w:t>
        </w:r>
      </w:ins>
      <w:r w:rsidRPr="00CE779A">
        <w:rPr>
          <w:rFonts w:ascii="台灣楷體" w:eastAsia="台灣楷體" w:hAnsi="台灣楷體" w:cs="Charis SIL"/>
        </w:rPr>
        <w:t>權貴</w:t>
      </w:r>
      <w:del w:id="2630" w:author="user" w:date="2015-03-15T19:28:00Z">
        <w:r w:rsidRPr="00CE779A" w:rsidDel="0011547F">
          <w:rPr>
            <w:rFonts w:ascii="台灣楷體" w:eastAsia="台灣楷體" w:hAnsi="台灣楷體" w:cs="Charis SIL"/>
          </w:rPr>
          <w:delText>欲除而後快</w:delText>
        </w:r>
      </w:del>
      <w:ins w:id="2631" w:author="user" w:date="2015-03-15T19:28:00Z">
        <w:r w:rsidR="0011547F" w:rsidRPr="00CE779A">
          <w:rPr>
            <w:rFonts w:ascii="台灣楷體" w:eastAsia="台灣楷體" w:hAnsi="台灣楷體" w:cs="Charis SIL"/>
          </w:rPr>
          <w:t>攏想欲共除掉</w:t>
        </w:r>
      </w:ins>
      <w:r w:rsidRPr="00CE779A">
        <w:rPr>
          <w:rFonts w:ascii="台灣楷體" w:eastAsia="台灣楷體" w:hAnsi="台灣楷體" w:cs="Charis SIL"/>
        </w:rPr>
        <w:t>，所以guá講監國爺危險矣……劉國軒講安平是是非之地，看來i是欲置身局外──guá看，安平毋是『是非之地』，安平實在是『陰謀之城』。lí莫去是</w:t>
      </w:r>
      <w:del w:id="2632" w:author="user" w:date="2015-03-15T19:29:00Z">
        <w:r w:rsidRPr="00CE779A" w:rsidDel="0011547F">
          <w:rPr>
            <w:rFonts w:ascii="台灣楷體" w:eastAsia="台灣楷體" w:hAnsi="台灣楷體" w:cs="Charis SIL"/>
          </w:rPr>
          <w:delText>好</w:delText>
        </w:r>
      </w:del>
      <w:ins w:id="2633" w:author="user" w:date="2015-03-15T19:29:00Z">
        <w:r w:rsidR="0011547F" w:rsidRPr="00CE779A">
          <w:rPr>
            <w:rFonts w:ascii="台灣楷體" w:eastAsia="台灣楷體" w:hAnsi="台灣楷體" w:cs="Charis SIL"/>
          </w:rPr>
          <w:t>著</w:t>
        </w:r>
      </w:ins>
      <w:r w:rsidRPr="00CE779A">
        <w:rPr>
          <w:rFonts w:ascii="台灣楷體" w:eastAsia="台灣楷體" w:hAnsi="台灣楷體" w:cs="Charis SIL"/>
        </w:rPr>
        <w:t>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想著素面拄好佇彼「陰謀之城」的監國府內</w:t>
      </w:r>
      <w:del w:id="2634" w:author="user" w:date="2015-03-15T19:29:00Z">
        <w:r w:rsidRPr="00CE779A" w:rsidDel="0011547F">
          <w:rPr>
            <w:rFonts w:ascii="台灣楷體" w:eastAsia="台灣楷體" w:hAnsi="台灣楷體" w:cs="Charis SIL"/>
          </w:rPr>
          <w:delText>做</w:delText>
        </w:r>
      </w:del>
      <w:ins w:id="2635" w:author="user" w:date="2015-03-15T19:29:00Z">
        <w:r w:rsidR="0011547F" w:rsidRPr="00CE779A">
          <w:rPr>
            <w:rFonts w:ascii="台灣楷體" w:eastAsia="台灣楷體" w:hAnsi="台灣楷體" w:cs="Charis SIL"/>
          </w:rPr>
          <w:t>作</w:t>
        </w:r>
      </w:ins>
      <w:r w:rsidRPr="00CE779A">
        <w:rPr>
          <w:rFonts w:ascii="台灣楷體" w:eastAsia="台灣楷體" w:hAnsi="台灣楷體" w:cs="Charis SIL"/>
        </w:rPr>
        <w:t>穡，望山</w:t>
      </w:r>
      <w:ins w:id="2636" w:author="user" w:date="2015-03-15T19:30:00Z">
        <w:r w:rsidR="0011547F" w:rsidRPr="00CE779A">
          <w:rPr>
            <w:rFonts w:ascii="台灣楷體" w:eastAsia="台灣楷體" w:hAnsi="台灣楷體" w:cs="Charis SIL"/>
          </w:rPr>
          <w:t>規暝</w:t>
        </w:r>
      </w:ins>
      <w:ins w:id="2637" w:author="user" w:date="2015-03-15T19:29:00Z">
        <w:r w:rsidR="0011547F" w:rsidRPr="00CE779A">
          <w:rPr>
            <w:rFonts w:ascii="台灣楷體" w:eastAsia="台灣楷體" w:hAnsi="台灣楷體" w:cs="Charis SIL"/>
          </w:rPr>
          <w:t>煩惱</w:t>
        </w:r>
      </w:ins>
      <w:ins w:id="2638" w:author="user" w:date="2015-03-15T19:30:00Z">
        <w:r w:rsidR="0011547F" w:rsidRPr="00CE779A">
          <w:rPr>
            <w:rFonts w:ascii="台灣楷體" w:eastAsia="台灣楷體" w:hAnsi="台灣楷體" w:cs="Charis SIL"/>
          </w:rPr>
          <w:t>，</w:t>
        </w:r>
      </w:ins>
      <w:del w:id="2639" w:author="user" w:date="2015-03-15T19:29:00Z">
        <w:r w:rsidRPr="00CE779A" w:rsidDel="0011547F">
          <w:rPr>
            <w:rFonts w:ascii="台灣楷體" w:eastAsia="台灣楷體" w:hAnsi="台灣楷體" w:cs="Charis SIL"/>
          </w:rPr>
          <w:delText>一夜實在是</w:delText>
        </w:r>
      </w:del>
      <w:r w:rsidRPr="00CE779A">
        <w:rPr>
          <w:rFonts w:ascii="台灣楷體" w:eastAsia="台灣楷體" w:hAnsi="台灣楷體" w:cs="Charis SIL"/>
        </w:rPr>
        <w:t>睏袂落</w:t>
      </w:r>
      <w:del w:id="2640" w:author="user" w:date="2015-03-15T19:29:00Z">
        <w:r w:rsidRPr="00CE779A" w:rsidDel="0011547F">
          <w:rPr>
            <w:rFonts w:ascii="台灣楷體" w:eastAsia="台灣楷體" w:hAnsi="台灣楷體" w:cs="Charis SIL"/>
          </w:rPr>
          <w:delText>去</w:delText>
        </w:r>
      </w:del>
      <w:ins w:id="2641" w:author="user" w:date="2015-03-15T19:29:00Z">
        <w:r w:rsidR="0011547F" w:rsidRPr="00CE779A">
          <w:rPr>
            <w:rFonts w:ascii="台灣楷體" w:eastAsia="台灣楷體" w:hAnsi="台灣楷體" w:cs="Charis SIL"/>
          </w:rPr>
          <w:t>眠</w:t>
        </w:r>
      </w:ins>
      <w:r w:rsidRPr="00CE779A">
        <w:rPr>
          <w:rFonts w:ascii="台灣楷體" w:eastAsia="台灣楷體" w:hAnsi="台灣楷體" w:cs="Charis SIL"/>
        </w:rPr>
        <w:t>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阿鹿哥雖然久居山內，見識見解</w:t>
      </w:r>
      <w:ins w:id="2642" w:author="user" w:date="2015-03-15T19:30:00Z">
        <w:r w:rsidR="0011547F" w:rsidRPr="00CE779A">
          <w:rPr>
            <w:rFonts w:ascii="台灣楷體" w:eastAsia="台灣楷體" w:hAnsi="台灣楷體" w:cs="Charis SIL"/>
          </w:rPr>
          <w:t>無</w:t>
        </w:r>
      </w:ins>
      <w:del w:id="2643" w:author="user" w:date="2015-03-15T19:30:00Z">
        <w:r w:rsidRPr="00CE779A" w:rsidDel="0011547F">
          <w:rPr>
            <w:rFonts w:ascii="台灣楷體" w:eastAsia="台灣楷體" w:hAnsi="台灣楷體" w:cs="Charis SIL"/>
          </w:rPr>
          <w:delText>攏共</w:delText>
        </w:r>
      </w:del>
      <w:ins w:id="2644" w:author="user" w:date="2015-03-15T19:30:00Z">
        <w:r w:rsidR="0011547F" w:rsidRPr="00CE779A">
          <w:rPr>
            <w:rFonts w:ascii="台灣楷體" w:eastAsia="台灣楷體" w:hAnsi="台灣楷體" w:cs="Charis SIL"/>
          </w:rPr>
          <w:t>較輸</w:t>
        </w:r>
      </w:ins>
      <w:r w:rsidRPr="00CE779A">
        <w:rPr>
          <w:rFonts w:ascii="台灣楷體" w:eastAsia="台灣楷體" w:hAnsi="台灣楷體" w:cs="Charis SIL"/>
        </w:rPr>
        <w:t>外</w:t>
      </w:r>
      <w:ins w:id="2645" w:author="user" w:date="2015-03-15T19:30:00Z">
        <w:r w:rsidR="0011547F" w:rsidRPr="00CE779A">
          <w:rPr>
            <w:rFonts w:ascii="台灣楷體" w:eastAsia="台灣楷體" w:hAnsi="台灣楷體" w:cs="Charis SIL"/>
          </w:rPr>
          <w:t>口</w:t>
        </w:r>
      </w:ins>
      <w:r w:rsidRPr="00CE779A">
        <w:rPr>
          <w:rFonts w:ascii="台灣楷體" w:eastAsia="台灣楷體" w:hAnsi="台灣楷體" w:cs="Charis SIL"/>
        </w:rPr>
        <w:t>人</w:t>
      </w:r>
      <w:del w:id="2646" w:author="user" w:date="2015-03-15T19:30:00Z">
        <w:r w:rsidRPr="00CE779A" w:rsidDel="0011547F">
          <w:rPr>
            <w:rFonts w:ascii="台灣楷體" w:eastAsia="台灣楷體" w:hAnsi="台灣楷體" w:cs="Charis SIL"/>
          </w:rPr>
          <w:delText>無差</w:delText>
        </w:r>
      </w:del>
      <w:r w:rsidRPr="00CE779A">
        <w:rPr>
          <w:rFonts w:ascii="台灣楷體" w:eastAsia="台灣楷體" w:hAnsi="台灣楷體" w:cs="Charis SIL"/>
        </w:rPr>
        <w:t>。i比較荷人佮明鄭治台方式的無仝，閣講如今無人</w:t>
      </w:r>
      <w:del w:id="2647" w:author="user" w:date="2015-03-15T19:30:00Z">
        <w:r w:rsidRPr="00CE779A" w:rsidDel="0011547F">
          <w:rPr>
            <w:rFonts w:ascii="台灣楷體" w:eastAsia="台灣楷體" w:hAnsi="台灣楷體" w:cs="Charis SIL"/>
          </w:rPr>
          <w:delText>隔</w:delText>
        </w:r>
      </w:del>
      <w:ins w:id="2648" w:author="user" w:date="2015-03-15T19:30:00Z">
        <w:r w:rsidR="0011547F" w:rsidRPr="00CE779A">
          <w:rPr>
            <w:rFonts w:ascii="台灣楷體" w:eastAsia="台灣楷體" w:hAnsi="台灣楷體" w:cs="Charis SIL"/>
          </w:rPr>
          <w:t>閣</w:t>
        </w:r>
      </w:ins>
      <w:r w:rsidRPr="00CE779A">
        <w:rPr>
          <w:rFonts w:ascii="台灣楷體" w:eastAsia="台灣楷體" w:hAnsi="台灣楷體" w:cs="Charis SIL"/>
        </w:rPr>
        <w:t>講番政，番社大有怨言，講甲望山</w:t>
      </w:r>
      <w:ins w:id="2649" w:author="user" w:date="2015-03-15T19:31:00Z">
        <w:r w:rsidR="0011547F" w:rsidRPr="00CE779A">
          <w:rPr>
            <w:rFonts w:ascii="台灣楷體" w:eastAsia="台灣楷體" w:hAnsi="台灣楷體" w:cs="Charis SIL"/>
          </w:rPr>
          <w:t>心頭</w:t>
        </w:r>
      </w:ins>
      <w:r w:rsidRPr="00CE779A">
        <w:rPr>
          <w:rFonts w:ascii="台灣楷體" w:eastAsia="台灣楷體" w:hAnsi="台灣楷體" w:cs="Charis SIL"/>
        </w:rPr>
        <w:t>閣較</w:t>
      </w:r>
      <w:del w:id="2650" w:author="user" w:date="2015-03-15T19:31:00Z">
        <w:r w:rsidRPr="00CE779A" w:rsidDel="0011547F">
          <w:rPr>
            <w:rFonts w:ascii="台灣楷體" w:eastAsia="台灣楷體" w:hAnsi="台灣楷體" w:cs="Charis SIL"/>
          </w:rPr>
          <w:delText>心憂</w:delText>
        </w:r>
      </w:del>
      <w:ins w:id="2651" w:author="user" w:date="2015-03-15T19:31:00Z">
        <w:r w:rsidR="0011547F" w:rsidRPr="00CE779A">
          <w:rPr>
            <w:rFonts w:ascii="台灣楷體" w:eastAsia="台灣楷體" w:hAnsi="台灣楷體" w:cs="Charis SIL"/>
          </w:rPr>
          <w:t>齷齪</w:t>
        </w:r>
      </w:ins>
      <w:r w:rsidRPr="00CE779A">
        <w:rPr>
          <w:rFonts w:ascii="台灣楷體" w:eastAsia="台灣楷體" w:hAnsi="台灣楷體" w:cs="Charis SIL"/>
        </w:rPr>
        <w:t>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第二</w:t>
      </w:r>
      <w:del w:id="2652" w:author="user" w:date="2015-03-15T19:31:00Z">
        <w:r w:rsidRPr="00CE779A" w:rsidDel="0011547F">
          <w:rPr>
            <w:rFonts w:ascii="台灣楷體" w:eastAsia="台灣楷體" w:hAnsi="台灣楷體" w:cs="Charis SIL"/>
          </w:rPr>
          <w:delText>公</w:delText>
        </w:r>
      </w:del>
      <w:ins w:id="2653" w:author="user" w:date="2015-03-15T19:31:00Z">
        <w:r w:rsidR="0011547F" w:rsidRPr="00CE779A">
          <w:rPr>
            <w:rFonts w:ascii="台灣楷體" w:eastAsia="台灣楷體" w:hAnsi="台灣楷體" w:cs="Charis SIL"/>
          </w:rPr>
          <w:t>工</w:t>
        </w:r>
      </w:ins>
      <w:r w:rsidRPr="00CE779A">
        <w:rPr>
          <w:rFonts w:ascii="台灣楷體" w:eastAsia="台灣楷體" w:hAnsi="台灣楷體" w:cs="Charis SIL"/>
        </w:rPr>
        <w:t>早頓後，阿鹿哥有代誌先轉去，沈國公留望山講話。i問：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「望山，滿清貝子平南將軍賴塔，最近寫批來招撫，這件代誌lí</w:t>
      </w:r>
      <w:ins w:id="2654" w:author="user" w:date="2015-03-15T19:31:00Z">
        <w:r w:rsidR="00A50986" w:rsidRPr="00CE779A">
          <w:rPr>
            <w:rFonts w:ascii="台灣楷體" w:eastAsia="台灣楷體" w:hAnsi="台灣楷體" w:cs="Charis SIL"/>
          </w:rPr>
          <w:t>有</w:t>
        </w:r>
      </w:ins>
      <w:r w:rsidRPr="00CE779A">
        <w:rPr>
          <w:rFonts w:ascii="台灣楷體" w:eastAsia="台灣楷體" w:hAnsi="台灣楷體" w:cs="Charis SIL"/>
        </w:rPr>
        <w:t>聽過無？」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2655" w:author="user" w:date="2015-03-15T19:31:00Z">
        <w:r w:rsidRPr="00CE779A" w:rsidDel="00A50986">
          <w:rPr>
            <w:rFonts w:ascii="台灣楷體" w:eastAsia="台灣楷體" w:hAnsi="台灣楷體" w:cs="Charis SIL"/>
          </w:rPr>
          <w:delText>guá聽過</w:delText>
        </w:r>
      </w:del>
      <w:ins w:id="2656" w:author="user" w:date="2015-03-15T19:31:00Z">
        <w:r w:rsidR="00A50986" w:rsidRPr="00CE779A">
          <w:rPr>
            <w:rFonts w:ascii="台灣楷體" w:eastAsia="台灣楷體" w:hAnsi="台灣楷體" w:cs="Charis SIL"/>
          </w:rPr>
          <w:t>有</w:t>
        </w:r>
      </w:ins>
      <w:r w:rsidRPr="00CE779A">
        <w:rPr>
          <w:rFonts w:ascii="台灣楷體" w:eastAsia="台灣楷體" w:hAnsi="台灣楷體" w:cs="Charis SIL"/>
        </w:rPr>
        <w:t>，</w:t>
      </w:r>
      <w:ins w:id="2657" w:author="user" w:date="2015-03-15T19:31:00Z">
        <w:r w:rsidR="00A50986" w:rsidRPr="00CE779A">
          <w:rPr>
            <w:rFonts w:ascii="台灣楷體" w:eastAsia="台灣楷體" w:hAnsi="台灣楷體" w:cs="Charis SIL"/>
          </w:rPr>
          <w:t>我</w:t>
        </w:r>
      </w:ins>
      <w:r w:rsidRPr="00CE779A">
        <w:rPr>
          <w:rFonts w:ascii="台灣楷體" w:eastAsia="台灣楷體" w:hAnsi="台灣楷體" w:cs="Charis SIL"/>
        </w:rPr>
        <w:t>嘛知影劉將軍去安平議過這件代誌，毋過議撫內容，guá</w:t>
      </w:r>
      <w:ins w:id="2658" w:author="user" w:date="2015-03-15T19:32:00Z">
        <w:r w:rsidR="00A50986" w:rsidRPr="00CE779A">
          <w:rPr>
            <w:rFonts w:ascii="台灣楷體" w:eastAsia="台灣楷體" w:hAnsi="台灣楷體" w:cs="Charis SIL"/>
          </w:rPr>
          <w:t>就</w:t>
        </w:r>
      </w:ins>
      <w:del w:id="2659" w:author="user" w:date="2015-03-15T19:32:00Z">
        <w:r w:rsidRPr="00CE779A" w:rsidDel="00A50986">
          <w:rPr>
            <w:rFonts w:ascii="台灣楷體" w:eastAsia="台灣楷體" w:hAnsi="台灣楷體" w:cs="Charis SIL"/>
          </w:rPr>
          <w:delText>毋知影</w:delText>
        </w:r>
      </w:del>
      <w:ins w:id="2660" w:author="user" w:date="2015-03-15T19:32:00Z">
        <w:r w:rsidR="00A50986" w:rsidRPr="00CE779A">
          <w:rPr>
            <w:rFonts w:ascii="台灣楷體" w:eastAsia="台灣楷體" w:hAnsi="台灣楷體" w:cs="Charis SIL"/>
          </w:rPr>
          <w:t>無清楚</w:t>
        </w:r>
      </w:ins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 xml:space="preserve">──── 10/12 </w:t>
      </w:r>
      <w:r w:rsidRPr="00CE779A">
        <w:rPr>
          <w:rFonts w:ascii="新細明體" w:eastAsia="新細明體" w:hAnsi="新細明體" w:cs="新細明體" w:hint="eastAsia"/>
          <w:b/>
          <w:bCs/>
        </w:rPr>
        <w:t> </w:t>
      </w:r>
      <w:r w:rsidRPr="00CE779A">
        <w:rPr>
          <w:rFonts w:ascii="台灣楷體" w:eastAsia="台灣楷體" w:hAnsi="台灣楷體" w:cs="台灣楷體" w:hint="eastAsia"/>
          <w:b/>
          <w:bCs/>
        </w:rPr>
        <w:t>P.84~P.88 ────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(p.84)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del w:id="2661" w:author="user" w:date="2015-03-15T19:32:00Z">
        <w:r w:rsidRPr="00CE779A" w:rsidDel="00A50986">
          <w:rPr>
            <w:rFonts w:ascii="台灣楷體" w:eastAsia="台灣楷體" w:hAnsi="台灣楷體" w:cs="Charis SIL"/>
          </w:rPr>
          <w:delText>沈國公對桌內</w:delText>
        </w:r>
      </w:del>
      <w:ins w:id="2662" w:author="user" w:date="2015-03-15T19:32:00Z">
        <w:r w:rsidR="00A50986" w:rsidRPr="00CE779A">
          <w:rPr>
            <w:rFonts w:ascii="台灣楷體" w:eastAsia="台灣楷體" w:hAnsi="台灣楷體" w:cs="Charis SIL"/>
          </w:rPr>
          <w:t>沈國公對桌仔</w:t>
        </w:r>
      </w:ins>
      <w:r w:rsidRPr="00CE779A">
        <w:rPr>
          <w:rFonts w:ascii="台灣楷體" w:eastAsia="台灣楷體" w:hAnsi="台灣楷體" w:cs="Charis SIL"/>
        </w:rPr>
        <w:t>提</w:t>
      </w:r>
      <w:ins w:id="2663" w:author="user" w:date="2015-03-15T19:32:00Z">
        <w:r w:rsidR="00A50986" w:rsidRPr="00CE779A">
          <w:rPr>
            <w:rFonts w:ascii="台灣楷體" w:eastAsia="台灣楷體" w:hAnsi="台灣楷體" w:cs="Charis SIL"/>
          </w:rPr>
          <w:t>一張紙</w:t>
        </w:r>
      </w:ins>
      <w:r w:rsidRPr="00CE779A">
        <w:rPr>
          <w:rFonts w:ascii="台灣楷體" w:eastAsia="台灣楷體" w:hAnsi="台灣楷體" w:cs="Charis SIL"/>
        </w:rPr>
        <w:t>出</w:t>
      </w:r>
      <w:ins w:id="2664" w:author="user" w:date="2015-03-15T19:32:00Z">
        <w:r w:rsidR="00A50986" w:rsidRPr="00CE779A">
          <w:rPr>
            <w:rFonts w:ascii="台灣楷體" w:eastAsia="台灣楷體" w:hAnsi="台灣楷體" w:cs="Charis SIL"/>
          </w:rPr>
          <w:t>來</w:t>
        </w:r>
      </w:ins>
      <w:del w:id="2665" w:author="user" w:date="2015-03-15T19:32:00Z">
        <w:r w:rsidRPr="00CE779A" w:rsidDel="00A50986">
          <w:rPr>
            <w:rFonts w:ascii="台灣楷體" w:eastAsia="台灣楷體" w:hAnsi="台灣楷體" w:cs="Charis SIL"/>
          </w:rPr>
          <w:delText>一張紙</w:delText>
        </w:r>
      </w:del>
      <w:r w:rsidRPr="00CE779A">
        <w:rPr>
          <w:rFonts w:ascii="台灣楷體" w:eastAsia="台灣楷體" w:hAnsi="台灣楷體" w:cs="Charis SIL"/>
        </w:rPr>
        <w:t>，講：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「昨暗lín阿鹿哥佇遮，guá無方便提起這件代誌。這</w:t>
      </w:r>
      <w:del w:id="2666" w:author="user" w:date="2015-03-15T19:32:00Z">
        <w:r w:rsidRPr="00CE779A" w:rsidDel="00A50986">
          <w:rPr>
            <w:rFonts w:ascii="台灣楷體" w:eastAsia="台灣楷體" w:hAnsi="台灣楷體" w:cs="Charis SIL"/>
          </w:rPr>
          <w:delText>一</w:delText>
        </w:r>
      </w:del>
      <w:r w:rsidRPr="00CE779A">
        <w:rPr>
          <w:rFonts w:ascii="台灣楷體" w:eastAsia="台灣楷體" w:hAnsi="台灣楷體" w:cs="Charis SIL"/>
        </w:rPr>
        <w:t>張是沈侯爺偷偷派人抄來予guá</w:t>
      </w:r>
      <w:del w:id="2667" w:author="user" w:date="2015-03-15T19:32:00Z">
        <w:r w:rsidRPr="00CE779A" w:rsidDel="00A50986">
          <w:rPr>
            <w:rFonts w:ascii="台灣楷體" w:eastAsia="台灣楷體" w:hAnsi="台灣楷體" w:cs="Charis SIL"/>
          </w:rPr>
          <w:delText>—</w:delText>
        </w:r>
      </w:del>
      <w:ins w:id="2668" w:author="user" w:date="2015-03-15T19:32:00Z">
        <w:r w:rsidR="00A50986" w:rsidRPr="00CE779A">
          <w:rPr>
            <w:rFonts w:ascii="台灣楷體" w:eastAsia="台灣楷體" w:hAnsi="台灣楷體" w:cs="Charis SIL"/>
          </w:rPr>
          <w:t>--</w:t>
        </w:r>
      </w:ins>
      <w:r w:rsidRPr="00CE779A">
        <w:rPr>
          <w:rFonts w:ascii="台灣楷體" w:eastAsia="台灣楷體" w:hAnsi="台灣楷體" w:cs="Charis SIL"/>
        </w:rPr>
        <w:t>ê──lí先看……」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「沈侯爺的意思……？」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「lí先看。」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「好。guá看，guá唸：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『……自海上用兵以來，朝廷再三下招撫之令，而議終無成，皆由封疆諸臣執泥薙髮登岸，彼此袂合。台灣本非中國版圖，足下父子自闢荊榛，而且眷懷勝國，未嘗如吳三桂之僣妄。本朝亦何惜海外彈丸……』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望山唸到「海外彈丸」一句，舉頭看沈國公，沈國公</w:t>
      </w:r>
      <w:del w:id="2669" w:author="user" w:date="2015-03-15T22:47:00Z">
        <w:r w:rsidRPr="00CE779A" w:rsidDel="0081727D">
          <w:rPr>
            <w:rFonts w:ascii="台灣楷體" w:eastAsia="台灣楷體" w:hAnsi="台灣楷體" w:cs="Charis SIL"/>
          </w:rPr>
          <w:delText>點頭</w:delText>
        </w:r>
      </w:del>
      <w:ins w:id="2670" w:author="user" w:date="2015-03-15T22:47:00Z">
        <w:r w:rsidR="0081727D" w:rsidRPr="00CE779A">
          <w:rPr>
            <w:rFonts w:ascii="台灣楷體" w:eastAsia="台灣楷體" w:hAnsi="台灣楷體" w:cs="Charis SIL"/>
          </w:rPr>
          <w:t>頕頭</w:t>
        </w:r>
      </w:ins>
      <w:r w:rsidRPr="00CE779A">
        <w:rPr>
          <w:rFonts w:ascii="台灣楷體" w:eastAsia="台灣楷體" w:hAnsi="台灣楷體" w:cs="Charis SIL"/>
        </w:rPr>
        <w:t>。望山閣唸落去：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『……何惜海外彈丸，無聽田橫壯士逍遙其間乎？今三藩殄滅，中外一家，豪傑識時，必不復思噓已灰之燄，毒瘡夷之民。若會使保境息兵，則從此毋免登岸，毋免薙髮，毋免易衣冠，稱臣入貢會使，毋稱臣入貢嘛會使。以台灣為箕子之朝鮮，為徐福之本，於世無患，於人無爭，而沿海生靈，永息荼炭。為足下圖之。』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(p.85)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望山唸了講：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「毋免薙髮，毋免登岸轉去唐山，會使稱臣，嘛會使莫稱臣！奇怪，這遍滿清人敢若改變矣！滿清人</w:t>
      </w:r>
      <w:del w:id="2671" w:author="user" w:date="2015-03-13T12:16:00Z">
        <w:r w:rsidRPr="00CE779A" w:rsidDel="009C5072">
          <w:rPr>
            <w:rFonts w:ascii="台灣楷體" w:eastAsia="台灣楷體" w:hAnsi="台灣楷體" w:cs="Charis SIL"/>
          </w:rPr>
          <w:delText>那會</w:delText>
        </w:r>
      </w:del>
      <w:ins w:id="2672" w:author="user" w:date="2015-03-13T12:16:00Z">
        <w:r w:rsidR="009C5072" w:rsidRPr="00CE779A">
          <w:rPr>
            <w:rFonts w:ascii="台灣楷體" w:eastAsia="台灣楷體" w:hAnsi="台灣楷體" w:cs="Charis SIL"/>
          </w:rPr>
          <w:t>哪會</w:t>
        </w:r>
      </w:ins>
      <w:r w:rsidRPr="00CE779A">
        <w:rPr>
          <w:rFonts w:ascii="台灣楷體" w:eastAsia="台灣楷體" w:hAnsi="台灣楷體" w:cs="Charis SIL"/>
        </w:rPr>
        <w:t>肯</w:t>
      </w:r>
      <w:del w:id="2673" w:author="user" w:date="2015-03-15T19:33:00Z">
        <w:r w:rsidRPr="00CE779A" w:rsidDel="00A50986">
          <w:rPr>
            <w:rFonts w:ascii="台灣楷體" w:eastAsia="台灣楷體" w:hAnsi="台灣楷體" w:cs="Charis SIL"/>
          </w:rPr>
          <w:delText>與</w:delText>
        </w:r>
      </w:del>
      <w:ins w:id="2674" w:author="user" w:date="2015-03-15T19:33:00Z">
        <w:r w:rsidR="00A50986" w:rsidRPr="00CE779A">
          <w:rPr>
            <w:rFonts w:ascii="台灣楷體" w:eastAsia="台灣楷體" w:hAnsi="台灣楷體" w:cs="Charis SIL"/>
          </w:rPr>
          <w:t>同意</w:t>
        </w:r>
      </w:ins>
      <w:r w:rsidRPr="00CE779A">
        <w:rPr>
          <w:rFonts w:ascii="台灣楷體" w:eastAsia="台灣楷體" w:hAnsi="台灣楷體" w:cs="Charis SIL"/>
        </w:rPr>
        <w:t>王爺in留</w:t>
      </w:r>
      <w:del w:id="2675" w:author="user" w:date="2015-03-15T19:33:00Z">
        <w:r w:rsidRPr="00CE779A" w:rsidDel="00A50986">
          <w:rPr>
            <w:rFonts w:ascii="台灣楷體" w:eastAsia="台灣楷體" w:hAnsi="台灣楷體" w:cs="Charis SIL"/>
          </w:rPr>
          <w:delText>咧</w:delText>
        </w:r>
      </w:del>
      <w:ins w:id="2676" w:author="user" w:date="2015-03-15T19:33:00Z">
        <w:r w:rsidR="00A50986" w:rsidRPr="00CE779A">
          <w:rPr>
            <w:rFonts w:ascii="台灣楷體" w:eastAsia="台灣楷體" w:hAnsi="台灣楷體" w:cs="Charis SIL"/>
          </w:rPr>
          <w:t>佇</w:t>
        </w:r>
      </w:ins>
      <w:r w:rsidRPr="00CE779A">
        <w:rPr>
          <w:rFonts w:ascii="台灣楷體" w:eastAsia="台灣楷體" w:hAnsi="台灣楷體" w:cs="Charis SIL"/>
        </w:rPr>
        <w:t>台灣，毋免</w:t>
      </w:r>
      <w:del w:id="2677" w:author="user" w:date="2015-03-15T19:33:00Z">
        <w:r w:rsidRPr="00CE779A" w:rsidDel="00A50986">
          <w:rPr>
            <w:rFonts w:ascii="台灣楷體" w:eastAsia="台灣楷體" w:hAnsi="台灣楷體" w:cs="Charis SIL"/>
          </w:rPr>
          <w:delText>薙</w:delText>
        </w:r>
      </w:del>
      <w:ins w:id="2678" w:author="user" w:date="2015-03-15T19:33:00Z">
        <w:r w:rsidR="00A50986" w:rsidRPr="00CE779A">
          <w:rPr>
            <w:rFonts w:ascii="台灣楷體" w:eastAsia="台灣楷體" w:hAnsi="台灣楷體" w:cs="Charis SIL"/>
          </w:rPr>
          <w:t>剃</w:t>
        </w:r>
      </w:ins>
      <w:del w:id="2679" w:author="user" w:date="2015-03-15T19:33:00Z">
        <w:r w:rsidRPr="00CE779A" w:rsidDel="00A50986">
          <w:rPr>
            <w:rFonts w:ascii="台灣楷體" w:eastAsia="台灣楷體" w:hAnsi="台灣楷體" w:cs="Charis SIL"/>
          </w:rPr>
          <w:delText>髮</w:delText>
        </w:r>
      </w:del>
      <w:ins w:id="2680" w:author="user" w:date="2015-03-15T19:33:00Z">
        <w:r w:rsidR="00A50986" w:rsidRPr="00CE779A">
          <w:rPr>
            <w:rFonts w:ascii="台灣楷體" w:eastAsia="台灣楷體" w:hAnsi="台灣楷體" w:cs="Charis SIL"/>
          </w:rPr>
          <w:t>頭鬃</w:t>
        </w:r>
      </w:ins>
      <w:r w:rsidRPr="00CE779A">
        <w:rPr>
          <w:rFonts w:ascii="台灣楷體" w:eastAsia="台灣楷體" w:hAnsi="台灣楷體" w:cs="Charis SIL"/>
        </w:rPr>
        <w:t>，毋免稱臣，就</w:t>
      </w:r>
      <w:ins w:id="2681" w:author="user" w:date="2015-03-15T19:33:00Z">
        <w:r w:rsidR="00A50986" w:rsidRPr="00CE779A">
          <w:rPr>
            <w:rFonts w:ascii="台灣楷體" w:eastAsia="台灣楷體" w:hAnsi="台灣楷體" w:cs="Charis SIL"/>
          </w:rPr>
          <w:t>會使</w:t>
        </w:r>
      </w:ins>
      <w:r w:rsidRPr="00CE779A">
        <w:rPr>
          <w:rFonts w:ascii="台灣楷體" w:eastAsia="台灣楷體" w:hAnsi="台灣楷體" w:cs="Charis SIL"/>
        </w:rPr>
        <w:t>議和</w:t>
      </w:r>
      <w:del w:id="2682" w:author="user" w:date="2015-03-15T19:34:00Z">
        <w:r w:rsidRPr="00CE779A" w:rsidDel="00A50986">
          <w:rPr>
            <w:rFonts w:ascii="台灣楷體" w:eastAsia="台灣楷體" w:hAnsi="台灣楷體" w:cs="Charis SIL"/>
          </w:rPr>
          <w:delText>啊</w:delText>
        </w:r>
      </w:del>
      <w:del w:id="2683" w:author="user" w:date="2015-03-15T19:33:00Z">
        <w:r w:rsidRPr="00CE779A" w:rsidDel="00A50986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──沈侯爺按怎講？」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2684" w:author="user" w:date="2015-03-15T19:34:00Z">
        <w:r w:rsidRPr="00CE779A" w:rsidDel="00A50986">
          <w:rPr>
            <w:rFonts w:ascii="台灣楷體" w:eastAsia="台灣楷體" w:hAnsi="台灣楷體" w:cs="Charis SIL"/>
          </w:rPr>
          <w:delText>清人猶留</w:delText>
        </w:r>
      </w:del>
      <w:ins w:id="2685" w:author="user" w:date="2015-03-15T19:34:00Z">
        <w:r w:rsidR="00A50986" w:rsidRPr="00CE779A">
          <w:rPr>
            <w:rFonts w:ascii="台灣楷體" w:eastAsia="台灣楷體" w:hAnsi="台灣楷體" w:cs="Charis SIL"/>
          </w:rPr>
          <w:t>清人猶有預備</w:t>
        </w:r>
      </w:ins>
      <w:r w:rsidRPr="00CE779A">
        <w:rPr>
          <w:rFonts w:ascii="台灣楷體" w:eastAsia="台灣楷體" w:hAnsi="台灣楷體" w:cs="Charis SIL"/>
        </w:rPr>
        <w:t>侯爺的續順公爵位</w:t>
      </w:r>
      <w:ins w:id="2686" w:author="user" w:date="2015-03-15T19:34:00Z">
        <w:r w:rsidR="00A50986" w:rsidRPr="00CE779A">
          <w:rPr>
            <w:rFonts w:ascii="台灣楷體" w:eastAsia="台灣楷體" w:hAnsi="台灣楷體" w:cs="Charis SIL"/>
          </w:rPr>
          <w:t>咧張</w:t>
        </w:r>
      </w:ins>
      <w:r w:rsidRPr="00CE779A">
        <w:rPr>
          <w:rFonts w:ascii="台灣楷體" w:eastAsia="台灣楷體" w:hAnsi="台灣楷體" w:cs="Charis SIL"/>
        </w:rPr>
        <w:t>等i，i當然誠關心這件代誌。I講滿清人</w:t>
      </w:r>
      <w:ins w:id="2687" w:author="user" w:date="2015-03-15T19:34:00Z">
        <w:r w:rsidR="00A50986" w:rsidRPr="00CE779A">
          <w:rPr>
            <w:rFonts w:ascii="台灣楷體" w:eastAsia="台灣楷體" w:hAnsi="台灣楷體" w:cs="Charis SIL"/>
          </w:rPr>
          <w:t>佔</w:t>
        </w:r>
      </w:ins>
      <w:del w:id="2688" w:author="user" w:date="2015-03-15T19:34:00Z">
        <w:r w:rsidRPr="00CE779A" w:rsidDel="00A50986">
          <w:rPr>
            <w:rFonts w:ascii="台灣楷體" w:eastAsia="台灣楷體" w:hAnsi="台灣楷體" w:cs="Charis SIL"/>
          </w:rPr>
          <w:delText>共</w:delText>
        </w:r>
      </w:del>
      <w:r w:rsidRPr="00CE779A">
        <w:rPr>
          <w:rFonts w:ascii="台灣楷體" w:eastAsia="台灣楷體" w:hAnsi="台灣楷體" w:cs="Charis SIL"/>
        </w:rPr>
        <w:t>金廈兩島</w:t>
      </w:r>
      <w:del w:id="2689" w:author="user" w:date="2015-03-15T19:34:00Z">
        <w:r w:rsidRPr="00CE779A" w:rsidDel="00A50986">
          <w:rPr>
            <w:rFonts w:ascii="台灣楷體" w:eastAsia="台灣楷體" w:hAnsi="台灣楷體" w:cs="Charis SIL"/>
          </w:rPr>
          <w:delText>佔去</w:delText>
        </w:r>
      </w:del>
      <w:del w:id="2690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2691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，清帝躊躇滿志，</w:t>
      </w:r>
      <w:del w:id="2692" w:author="user" w:date="2015-03-15T19:34:00Z">
        <w:r w:rsidRPr="00CE779A" w:rsidDel="00A50986">
          <w:rPr>
            <w:rFonts w:ascii="台灣楷體" w:eastAsia="台灣楷體" w:hAnsi="台灣楷體" w:cs="Charis SIL"/>
          </w:rPr>
          <w:delText>欲</w:delText>
        </w:r>
      </w:del>
      <w:r w:rsidRPr="00CE779A">
        <w:rPr>
          <w:rFonts w:ascii="台灣楷體" w:eastAsia="台灣楷體" w:hAnsi="台灣楷體" w:cs="Charis SIL"/>
        </w:rPr>
        <w:t>進</w:t>
      </w:r>
      <w:ins w:id="2693" w:author="user" w:date="2015-03-15T19:34:00Z">
        <w:r w:rsidR="00A50986" w:rsidRPr="00CE779A">
          <w:rPr>
            <w:rFonts w:ascii="台灣楷體" w:eastAsia="台灣楷體" w:hAnsi="台灣楷體" w:cs="Charis SIL"/>
          </w:rPr>
          <w:t>一步欲</w:t>
        </w:r>
      </w:ins>
      <w:del w:id="2694" w:author="user" w:date="2015-03-15T19:34:00Z">
        <w:r w:rsidRPr="00CE779A" w:rsidDel="00A50986">
          <w:rPr>
            <w:rFonts w:ascii="台灣楷體" w:eastAsia="台灣楷體" w:hAnsi="台灣楷體" w:cs="Charis SIL"/>
          </w:rPr>
          <w:delText>而</w:delText>
        </w:r>
      </w:del>
      <w:r w:rsidRPr="00CE779A">
        <w:rPr>
          <w:rFonts w:ascii="台灣楷體" w:eastAsia="台灣楷體" w:hAnsi="台灣楷體" w:cs="Charis SIL"/>
        </w:rPr>
        <w:t>收拾東寧，因為知影海峽用兵無簡單，就先</w:t>
      </w:r>
      <w:ins w:id="2695" w:author="user" w:date="2015-03-15T19:34:00Z">
        <w:r w:rsidR="00A50986" w:rsidRPr="00CE779A">
          <w:rPr>
            <w:rFonts w:ascii="台灣楷體" w:eastAsia="台灣楷體" w:hAnsi="台灣楷體" w:cs="Charis SIL"/>
          </w:rPr>
          <w:t>命</w:t>
        </w:r>
      </w:ins>
      <w:r w:rsidRPr="00CE779A">
        <w:rPr>
          <w:rFonts w:ascii="台灣楷體" w:eastAsia="台灣楷體" w:hAnsi="台灣楷體" w:cs="Charis SIL"/>
        </w:rPr>
        <w:t>令福建大兵撤退，暫停進兵台灣，</w:t>
      </w:r>
      <w:ins w:id="2696" w:author="user" w:date="2015-03-15T19:35:00Z">
        <w:r w:rsidR="00A50986" w:rsidRPr="00CE779A">
          <w:rPr>
            <w:rFonts w:ascii="台灣楷體" w:eastAsia="台灣楷體" w:hAnsi="台灣楷體" w:cs="Charis SIL"/>
          </w:rPr>
          <w:t>閣命</w:t>
        </w:r>
      </w:ins>
      <w:r w:rsidRPr="00CE779A">
        <w:rPr>
          <w:rFonts w:ascii="台灣楷體" w:eastAsia="台灣楷體" w:hAnsi="台灣楷體" w:cs="Charis SIL"/>
        </w:rPr>
        <w:t>令督撫進行招撫。這擺賴塔</w:t>
      </w:r>
      <w:ins w:id="2697" w:author="user" w:date="2015-03-15T19:36:00Z">
        <w:r w:rsidR="00A50986" w:rsidRPr="00CE779A">
          <w:rPr>
            <w:rFonts w:ascii="台灣楷體" w:eastAsia="台灣楷體" w:hAnsi="台灣楷體" w:cs="Charis SIL"/>
          </w:rPr>
          <w:t>的</w:t>
        </w:r>
      </w:ins>
      <w:r w:rsidRPr="00CE779A">
        <w:rPr>
          <w:rFonts w:ascii="台灣楷體" w:eastAsia="台灣楷體" w:hAnsi="台灣楷體" w:cs="Charis SIL"/>
        </w:rPr>
        <w:t>來批</w:t>
      </w:r>
      <w:ins w:id="2698" w:author="user" w:date="2015-03-15T19:35:00Z">
        <w:r w:rsidR="00A50986" w:rsidRPr="00CE779A">
          <w:rPr>
            <w:rFonts w:ascii="台灣楷體" w:eastAsia="台灣楷體" w:hAnsi="台灣楷體" w:cs="Charis SIL"/>
          </w:rPr>
          <w:t>，</w:t>
        </w:r>
      </w:ins>
      <w:r w:rsidRPr="00CE779A">
        <w:rPr>
          <w:rFonts w:ascii="台灣楷體" w:eastAsia="台灣楷體" w:hAnsi="台灣楷體" w:cs="Charis SIL"/>
        </w:rPr>
        <w:t>條件誠好，原因佇遮，</w:t>
      </w:r>
      <w:del w:id="2699" w:author="user" w:date="2015-03-15T19:36:00Z">
        <w:r w:rsidRPr="00CE779A" w:rsidDel="00A50986">
          <w:rPr>
            <w:rFonts w:ascii="台灣楷體" w:eastAsia="台灣楷體" w:hAnsi="台灣楷體" w:cs="Charis SIL"/>
          </w:rPr>
          <w:delText>但</w:delText>
        </w:r>
      </w:del>
      <w:ins w:id="2700" w:author="user" w:date="2015-03-15T19:36:00Z">
        <w:r w:rsidR="00A50986" w:rsidRPr="00CE779A">
          <w:rPr>
            <w:rFonts w:ascii="台灣楷體" w:eastAsia="台灣楷體" w:hAnsi="台灣楷體" w:cs="Charis SIL"/>
          </w:rPr>
          <w:t>總--是</w:t>
        </w:r>
      </w:ins>
      <w:r w:rsidRPr="00CE779A">
        <w:rPr>
          <w:rFonts w:ascii="台灣楷體" w:eastAsia="台灣楷體" w:hAnsi="台灣楷體" w:cs="Charis SIL"/>
        </w:rPr>
        <w:t>條件雖</w:t>
      </w:r>
      <w:ins w:id="2701" w:author="user" w:date="2015-03-15T19:36:00Z">
        <w:r w:rsidR="00A50986" w:rsidRPr="00CE779A">
          <w:rPr>
            <w:rFonts w:ascii="台灣楷體" w:eastAsia="台灣楷體" w:hAnsi="台灣楷體" w:cs="Charis SIL"/>
          </w:rPr>
          <w:t>然</w:t>
        </w:r>
      </w:ins>
      <w:r w:rsidRPr="00CE779A">
        <w:rPr>
          <w:rFonts w:ascii="台灣楷體" w:eastAsia="台灣楷體" w:hAnsi="台灣楷體" w:cs="Charis SIL"/>
        </w:rPr>
        <w:t>好，鄭經煞猶未答應。」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「王爺猶是要求海澄做貿易公所？」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「是。</w:t>
      </w:r>
      <w:del w:id="2702" w:author="user" w:date="2015-03-15T19:36:00Z">
        <w:r w:rsidRPr="00CE779A" w:rsidDel="00A50986">
          <w:rPr>
            <w:rFonts w:ascii="台灣楷體" w:eastAsia="台灣楷體" w:hAnsi="台灣楷體" w:cs="Charis SIL"/>
          </w:rPr>
          <w:delText>以前</w:delText>
        </w:r>
      </w:del>
      <w:ins w:id="2703" w:author="user" w:date="2015-03-15T19:36:00Z">
        <w:r w:rsidR="00A50986" w:rsidRPr="00CE779A">
          <w:rPr>
            <w:rFonts w:ascii="台灣楷體" w:eastAsia="台灣楷體" w:hAnsi="台灣楷體" w:cs="Charis SIL"/>
          </w:rPr>
          <w:t>以早</w:t>
        </w:r>
      </w:ins>
      <w:r w:rsidRPr="00CE779A">
        <w:rPr>
          <w:rFonts w:ascii="台灣楷體" w:eastAsia="台灣楷體" w:hAnsi="台灣楷體" w:cs="Charis SIL"/>
        </w:rPr>
        <w:t>鄭經佮清人議和，清人要求剃</w:t>
      </w:r>
      <w:ins w:id="2704" w:author="user" w:date="2015-03-15T19:36:00Z">
        <w:r w:rsidR="00A50986" w:rsidRPr="00CE779A">
          <w:rPr>
            <w:rFonts w:ascii="台灣楷體" w:eastAsia="台灣楷體" w:hAnsi="台灣楷體" w:cs="Charis SIL"/>
          </w:rPr>
          <w:t>頭鬃</w:t>
        </w:r>
      </w:ins>
      <w:del w:id="2705" w:author="user" w:date="2015-03-15T19:36:00Z">
        <w:r w:rsidRPr="00CE779A" w:rsidDel="00A50986">
          <w:rPr>
            <w:rFonts w:ascii="台灣楷體" w:eastAsia="台灣楷體" w:hAnsi="台灣楷體" w:cs="Charis SIL"/>
          </w:rPr>
          <w:delText>髮</w:delText>
        </w:r>
      </w:del>
      <w:r w:rsidRPr="00CE779A">
        <w:rPr>
          <w:rFonts w:ascii="台灣楷體" w:eastAsia="台灣楷體" w:hAnsi="台灣楷體" w:cs="Charis SIL"/>
        </w:rPr>
        <w:t>，鄭經毋肯，所以見擺</w:t>
      </w:r>
      <w:ins w:id="2706" w:author="user" w:date="2015-03-15T19:36:00Z">
        <w:r w:rsidR="00A50986" w:rsidRPr="00CE779A">
          <w:rPr>
            <w:rFonts w:ascii="台灣楷體" w:eastAsia="台灣楷體" w:hAnsi="台灣楷體" w:cs="Charis SIL"/>
          </w:rPr>
          <w:t>議</w:t>
        </w:r>
      </w:ins>
      <w:ins w:id="2707" w:author="user" w:date="2015-03-15T19:37:00Z">
        <w:r w:rsidR="00A50986" w:rsidRPr="00CE779A">
          <w:rPr>
            <w:rFonts w:ascii="台灣楷體" w:eastAsia="台灣楷體" w:hAnsi="台灣楷體" w:cs="Charis SIL"/>
          </w:rPr>
          <w:t>和</w:t>
        </w:r>
      </w:ins>
      <w:r w:rsidRPr="00CE779A">
        <w:rPr>
          <w:rFonts w:ascii="台灣楷體" w:eastAsia="台灣楷體" w:hAnsi="台灣楷體" w:cs="Charis SIL"/>
        </w:rPr>
        <w:t>攏</w:t>
      </w:r>
      <w:del w:id="2708" w:author="user" w:date="2015-03-15T19:36:00Z">
        <w:r w:rsidRPr="00CE779A" w:rsidDel="00A50986">
          <w:rPr>
            <w:rFonts w:ascii="台灣楷體" w:eastAsia="台灣楷體" w:hAnsi="台灣楷體" w:cs="Charis SIL"/>
          </w:rPr>
          <w:delText>議</w:delText>
        </w:r>
      </w:del>
      <w:r w:rsidRPr="00CE779A">
        <w:rPr>
          <w:rFonts w:ascii="台灣楷體" w:eastAsia="台灣楷體" w:hAnsi="台灣楷體" w:cs="Charis SIL"/>
        </w:rPr>
        <w:t>袂成。鄭經干焦</w:t>
      </w:r>
      <w:del w:id="2709" w:author="user" w:date="2015-03-15T19:37:00Z">
        <w:r w:rsidRPr="00CE779A" w:rsidDel="00A50986">
          <w:rPr>
            <w:rFonts w:ascii="台灣楷體" w:eastAsia="台灣楷體" w:hAnsi="台灣楷體" w:cs="Charis SIL"/>
          </w:rPr>
          <w:delText>肯</w:delText>
        </w:r>
      </w:del>
      <w:ins w:id="2710" w:author="user" w:date="2015-03-15T19:37:00Z">
        <w:r w:rsidR="00A50986" w:rsidRPr="00CE779A">
          <w:rPr>
            <w:rFonts w:ascii="台灣楷體" w:eastAsia="台灣楷體" w:hAnsi="台灣楷體" w:cs="Charis SIL"/>
          </w:rPr>
          <w:t>同意照</w:t>
        </w:r>
      </w:ins>
      <w:r w:rsidRPr="00CE779A">
        <w:rPr>
          <w:rFonts w:ascii="台灣楷體" w:eastAsia="台灣楷體" w:hAnsi="台灣楷體" w:cs="Charis SIL"/>
        </w:rPr>
        <w:t>如朝鮮</w:t>
      </w:r>
      <w:del w:id="2711" w:author="user" w:date="2015-03-15T19:37:00Z">
        <w:r w:rsidRPr="00CE779A" w:rsidDel="00A50986">
          <w:rPr>
            <w:rFonts w:ascii="台灣楷體" w:eastAsia="台灣楷體" w:hAnsi="台灣楷體" w:cs="Charis SIL"/>
          </w:rPr>
          <w:delText>之</w:delText>
        </w:r>
      </w:del>
      <w:ins w:id="2712" w:author="user" w:date="2015-03-15T19:37:00Z">
        <w:r w:rsidR="00A50986" w:rsidRPr="00CE779A">
          <w:rPr>
            <w:rFonts w:ascii="台灣楷體" w:eastAsia="台灣楷體" w:hAnsi="台灣楷體" w:cs="Charis SIL"/>
          </w:rPr>
          <w:t>的</w:t>
        </w:r>
      </w:ins>
      <w:r w:rsidRPr="00CE779A">
        <w:rPr>
          <w:rFonts w:ascii="台灣楷體" w:eastAsia="台灣楷體" w:hAnsi="台灣楷體" w:cs="Charis SIL"/>
        </w:rPr>
        <w:t>例，稱臣入貢，做藩屬，</w:t>
      </w:r>
      <w:del w:id="2713" w:author="user" w:date="2015-03-15T19:37:00Z">
        <w:r w:rsidRPr="00CE779A" w:rsidDel="00A50986">
          <w:rPr>
            <w:rFonts w:ascii="台灣楷體" w:eastAsia="台灣楷體" w:hAnsi="台灣楷體" w:cs="Charis SIL"/>
          </w:rPr>
          <w:delText>除此無別</w:delText>
        </w:r>
      </w:del>
      <w:ins w:id="2714" w:author="user" w:date="2015-03-15T19:37:00Z">
        <w:r w:rsidR="00A50986" w:rsidRPr="00CE779A">
          <w:rPr>
            <w:rFonts w:ascii="台灣楷體" w:eastAsia="台灣楷體" w:hAnsi="台灣楷體" w:cs="Charis SIL"/>
          </w:rPr>
          <w:t>賰</w:t>
        </w:r>
      </w:ins>
      <w:r w:rsidRPr="00CE779A">
        <w:rPr>
          <w:rFonts w:ascii="台灣楷體" w:eastAsia="台灣楷體" w:hAnsi="台灣楷體" w:cs="Charis SIL"/>
        </w:rPr>
        <w:t>的條件</w:t>
      </w:r>
      <w:ins w:id="2715" w:author="user" w:date="2015-03-15T19:37:00Z">
        <w:r w:rsidR="00A50986" w:rsidRPr="00CE779A">
          <w:rPr>
            <w:rFonts w:ascii="台灣楷體" w:eastAsia="台灣楷體" w:hAnsi="台灣楷體" w:cs="Charis SIL"/>
          </w:rPr>
          <w:t>毋免講</w:t>
        </w:r>
      </w:ins>
      <w:r w:rsidRPr="00CE779A">
        <w:rPr>
          <w:rFonts w:ascii="台灣楷體" w:eastAsia="台灣楷體" w:hAnsi="台灣楷體" w:cs="Charis SIL"/>
        </w:rPr>
        <w:t>。</w:t>
      </w:r>
      <w:del w:id="2716" w:author="user" w:date="2015-03-15T19:37:00Z">
        <w:r w:rsidRPr="00CE779A" w:rsidDel="00A50986">
          <w:rPr>
            <w:rFonts w:ascii="台灣楷體" w:eastAsia="台灣楷體" w:hAnsi="台灣楷體" w:cs="Charis SIL"/>
          </w:rPr>
          <w:delText>這馬清人雖許毋免剃髮</w:delText>
        </w:r>
      </w:del>
      <w:ins w:id="2717" w:author="user" w:date="2015-03-15T19:37:00Z">
        <w:r w:rsidR="00A50986" w:rsidRPr="00CE779A">
          <w:rPr>
            <w:rFonts w:ascii="台灣楷體" w:eastAsia="台灣楷體" w:hAnsi="台灣楷體" w:cs="Charis SIL"/>
          </w:rPr>
          <w:t>這馬清人雖許毋免剃頭鬃</w:t>
        </w:r>
      </w:ins>
      <w:r w:rsidRPr="00CE779A">
        <w:rPr>
          <w:rFonts w:ascii="台灣楷體" w:eastAsia="台灣楷體" w:hAnsi="台灣楷體" w:cs="Charis SIL"/>
        </w:rPr>
        <w:t>，</w:t>
      </w:r>
      <w:del w:id="2718" w:author="user" w:date="2015-03-15T19:38:00Z">
        <w:r w:rsidRPr="00CE779A" w:rsidDel="00A50986">
          <w:rPr>
            <w:rFonts w:ascii="台灣楷體" w:eastAsia="台灣楷體" w:hAnsi="台灣楷體" w:cs="Charis SIL"/>
          </w:rPr>
          <w:delText>但</w:delText>
        </w:r>
      </w:del>
      <w:ins w:id="2719" w:author="user" w:date="2015-03-15T19:38:00Z">
        <w:r w:rsidR="00A50986" w:rsidRPr="00CE779A">
          <w:rPr>
            <w:rFonts w:ascii="台灣楷體" w:eastAsia="台灣楷體" w:hAnsi="台灣楷體" w:cs="Charis SIL"/>
          </w:rPr>
          <w:t>毋閣</w:t>
        </w:r>
      </w:ins>
      <w:r w:rsidRPr="00CE779A">
        <w:rPr>
          <w:rFonts w:ascii="台灣楷體" w:eastAsia="台灣楷體" w:hAnsi="台灣楷體" w:cs="Charis SIL"/>
        </w:rPr>
        <w:t>鄭經閤要求海澄，</w:t>
      </w:r>
      <w:ins w:id="2720" w:author="user" w:date="2015-03-15T19:38:00Z">
        <w:r w:rsidR="00A50986" w:rsidRPr="00CE779A">
          <w:rPr>
            <w:rFonts w:ascii="台灣楷體" w:eastAsia="台灣楷體" w:hAnsi="台灣楷體" w:cs="Charis SIL"/>
          </w:rPr>
          <w:t>對方</w:t>
        </w:r>
      </w:ins>
      <w:del w:id="2721" w:author="user" w:date="2015-03-15T19:38:00Z">
        <w:r w:rsidRPr="00CE779A" w:rsidDel="00A50986">
          <w:rPr>
            <w:rFonts w:ascii="台灣楷體" w:eastAsia="台灣楷體" w:hAnsi="台灣楷體" w:cs="Charis SIL"/>
          </w:rPr>
          <w:delText>無</w:delText>
        </w:r>
      </w:del>
      <w:r w:rsidRPr="00CE779A">
        <w:rPr>
          <w:rFonts w:ascii="台灣楷體" w:eastAsia="台灣楷體" w:hAnsi="台灣楷體" w:cs="Charis SIL"/>
        </w:rPr>
        <w:t>毋肯接受」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「馮侍衞嘛袂贊成。」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「馮錫飯別有用意，i</w:t>
      </w:r>
      <w:del w:id="2722" w:author="user" w:date="2015-03-15T19:38:00Z">
        <w:r w:rsidRPr="00CE779A" w:rsidDel="00A50986">
          <w:rPr>
            <w:rFonts w:ascii="台灣楷體" w:eastAsia="台灣楷體" w:hAnsi="台灣楷體" w:cs="Charis SIL"/>
          </w:rPr>
          <w:delText>想</w:delText>
        </w:r>
      </w:del>
      <w:r w:rsidRPr="00CE779A">
        <w:rPr>
          <w:rFonts w:ascii="台灣楷體" w:eastAsia="台灣楷體" w:hAnsi="台灣楷體" w:cs="Charis SIL"/>
        </w:rPr>
        <w:t>主戰</w:t>
      </w:r>
      <w:ins w:id="2723" w:author="user" w:date="2015-03-15T19:38:00Z">
        <w:r w:rsidR="00A50986" w:rsidRPr="00CE779A">
          <w:rPr>
            <w:rFonts w:ascii="台灣楷體" w:eastAsia="台灣楷體" w:hAnsi="台灣楷體" w:cs="Charis SIL"/>
          </w:rPr>
          <w:t>是為著</w:t>
        </w:r>
      </w:ins>
      <w:r w:rsidRPr="00CE779A">
        <w:rPr>
          <w:rFonts w:ascii="台灣楷體" w:eastAsia="台灣楷體" w:hAnsi="台灣楷體" w:cs="Charis SIL"/>
        </w:rPr>
        <w:t>自保，</w:t>
      </w:r>
      <w:del w:id="2724" w:author="user" w:date="2015-03-15T19:38:00Z">
        <w:r w:rsidRPr="00CE779A" w:rsidDel="00A50986">
          <w:rPr>
            <w:rFonts w:ascii="台灣楷體" w:eastAsia="台灣楷體" w:hAnsi="台灣楷體" w:cs="Charis SIL"/>
          </w:rPr>
          <w:delText>既</w:delText>
        </w:r>
      </w:del>
      <w:r w:rsidRPr="00CE779A">
        <w:rPr>
          <w:rFonts w:ascii="台灣楷體" w:eastAsia="台灣楷體" w:hAnsi="台灣楷體" w:cs="Charis SIL"/>
        </w:rPr>
        <w:t>毋肯</w:t>
      </w:r>
      <w:ins w:id="2725" w:author="user" w:date="2015-03-15T19:38:00Z">
        <w:r w:rsidR="00A50986" w:rsidRPr="00CE779A">
          <w:rPr>
            <w:rFonts w:ascii="台灣楷體" w:eastAsia="台灣楷體" w:hAnsi="台灣楷體" w:cs="Charis SIL"/>
          </w:rPr>
          <w:t>投</w:t>
        </w:r>
      </w:ins>
      <w:r w:rsidRPr="00CE779A">
        <w:rPr>
          <w:rFonts w:ascii="台灣楷體" w:eastAsia="台灣楷體" w:hAnsi="台灣楷體" w:cs="Charis SIL"/>
        </w:rPr>
        <w:t>降，</w:t>
      </w:r>
      <w:del w:id="2726" w:author="user" w:date="2015-03-15T19:39:00Z">
        <w:r w:rsidRPr="00CE779A" w:rsidDel="00A50986">
          <w:rPr>
            <w:rFonts w:ascii="台灣楷體" w:eastAsia="台灣楷體" w:hAnsi="台灣楷體" w:cs="Charis SIL"/>
          </w:rPr>
          <w:delText>也</w:delText>
        </w:r>
      </w:del>
      <w:ins w:id="2727" w:author="user" w:date="2015-03-15T19:39:00Z">
        <w:r w:rsidR="00A50986" w:rsidRPr="00CE779A">
          <w:rPr>
            <w:rFonts w:ascii="台灣楷體" w:eastAsia="台灣楷體" w:hAnsi="台灣楷體" w:cs="Charis SIL"/>
          </w:rPr>
          <w:t>嘛</w:t>
        </w:r>
      </w:ins>
      <w:r w:rsidRPr="00CE779A">
        <w:rPr>
          <w:rFonts w:ascii="台灣楷體" w:eastAsia="台灣楷體" w:hAnsi="台灣楷體" w:cs="Charis SIL"/>
        </w:rPr>
        <w:t>毋肯</w:t>
      </w:r>
      <w:ins w:id="2728" w:author="user" w:date="2015-03-15T19:39:00Z">
        <w:r w:rsidR="00A50986" w:rsidRPr="00CE779A">
          <w:rPr>
            <w:rFonts w:ascii="台灣楷體" w:eastAsia="台灣楷體" w:hAnsi="台灣楷體" w:cs="Charis SIL"/>
          </w:rPr>
          <w:t>議</w:t>
        </w:r>
      </w:ins>
      <w:r w:rsidRPr="00CE779A">
        <w:rPr>
          <w:rFonts w:ascii="台灣楷體" w:eastAsia="台灣楷體" w:hAnsi="台灣楷體" w:cs="Charis SIL"/>
        </w:rPr>
        <w:t>和。」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「若按呢i這遍按怎講咧？」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「這遍i</w:t>
      </w:r>
      <w:del w:id="2729" w:author="user" w:date="2015-03-15T19:39:00Z">
        <w:r w:rsidRPr="00CE779A" w:rsidDel="00A50986">
          <w:rPr>
            <w:rFonts w:ascii="台灣楷體" w:eastAsia="台灣楷體" w:hAnsi="台灣楷體" w:cs="Charis SIL"/>
          </w:rPr>
          <w:delText>當然是照樣</w:delText>
        </w:r>
      </w:del>
      <w:ins w:id="2730" w:author="user" w:date="2015-03-15T19:39:00Z">
        <w:r w:rsidR="00A50986" w:rsidRPr="00CE779A">
          <w:rPr>
            <w:rFonts w:ascii="台灣楷體" w:eastAsia="台灣楷體" w:hAnsi="台灣楷體" w:cs="Charis SIL"/>
          </w:rPr>
          <w:t>相無欲</w:t>
        </w:r>
      </w:ins>
      <w:del w:id="2731" w:author="user" w:date="2015-03-15T19:39:00Z">
        <w:r w:rsidRPr="00CE779A" w:rsidDel="00A50986">
          <w:rPr>
            <w:rFonts w:ascii="台灣楷體" w:eastAsia="台灣楷體" w:hAnsi="台灣楷體" w:cs="Charis SIL"/>
          </w:rPr>
          <w:delText>不可</w:delText>
        </w:r>
      </w:del>
      <w:r w:rsidRPr="00CE779A">
        <w:rPr>
          <w:rFonts w:ascii="台灣楷體" w:eastAsia="台灣楷體" w:hAnsi="台灣楷體" w:cs="Charis SIL"/>
        </w:rPr>
        <w:t>議和，i</w:t>
      </w:r>
      <w:del w:id="2732" w:author="user" w:date="2015-03-15T19:39:00Z">
        <w:r w:rsidRPr="00CE779A" w:rsidDel="00A50986">
          <w:rPr>
            <w:rFonts w:ascii="台灣楷體" w:eastAsia="台灣楷體" w:hAnsi="台灣楷體" w:cs="Charis SIL"/>
          </w:rPr>
          <w:delText>猶</w:delText>
        </w:r>
      </w:del>
      <w:ins w:id="2733" w:author="user" w:date="2015-03-15T19:39:00Z">
        <w:r w:rsidR="00A50986" w:rsidRPr="00CE779A">
          <w:rPr>
            <w:rFonts w:ascii="台灣楷體" w:eastAsia="台灣楷體" w:hAnsi="台灣楷體" w:cs="Charis SIL"/>
          </w:rPr>
          <w:t>嘛</w:t>
        </w:r>
      </w:ins>
      <w:r w:rsidRPr="00CE779A">
        <w:rPr>
          <w:rFonts w:ascii="台灣楷體" w:eastAsia="台灣楷體" w:hAnsi="台灣楷體" w:cs="Charis SIL"/>
        </w:rPr>
        <w:t>是彼句『先王在日，惟有兩島，尚欲督師以進江南……』的大話。」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(p.86)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2734" w:author="user" w:date="2015-03-15T19:36:00Z">
        <w:r w:rsidRPr="00CE779A" w:rsidDel="00A50986">
          <w:rPr>
            <w:rFonts w:ascii="台灣楷體" w:eastAsia="台灣楷體" w:hAnsi="台灣楷體" w:cs="Charis SIL"/>
          </w:rPr>
          <w:delText>以前</w:delText>
        </w:r>
      </w:del>
      <w:ins w:id="2735" w:author="user" w:date="2015-03-15T19:36:00Z">
        <w:r w:rsidR="00A50986" w:rsidRPr="00CE779A">
          <w:rPr>
            <w:rFonts w:ascii="台灣楷體" w:eastAsia="台灣楷體" w:hAnsi="台灣楷體" w:cs="Charis SIL"/>
          </w:rPr>
          <w:t>以早</w:t>
        </w:r>
      </w:ins>
      <w:r w:rsidRPr="00CE779A">
        <w:rPr>
          <w:rFonts w:ascii="台灣楷體" w:eastAsia="台灣楷體" w:hAnsi="台灣楷體" w:cs="Charis SIL"/>
        </w:rPr>
        <w:t>i捌講若清人欲和，就</w:t>
      </w:r>
      <w:r w:rsidR="000134B9" w:rsidRPr="00CE779A">
        <w:rPr>
          <w:rFonts w:ascii="台灣楷體" w:eastAsia="台灣楷體" w:hAnsi="台灣楷體" w:cs="Charis SIL"/>
          <w:highlight w:val="green"/>
          <w:rPrChange w:id="2736" w:author="user" w:date="2015-03-15T19:39:00Z">
            <w:rPr>
              <w:rFonts w:hint="eastAsia"/>
            </w:rPr>
          </w:rPrChange>
        </w:rPr>
        <w:t>應許lán戰有廈門沿邊海島</w:t>
      </w:r>
      <w:r w:rsidRPr="00CE779A">
        <w:rPr>
          <w:rFonts w:ascii="台灣楷體" w:eastAsia="台灣楷體" w:hAnsi="台灣楷體" w:cs="Charis SIL"/>
        </w:rPr>
        <w:t>，這遍i敢猶敢按呢講？」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「這馬袂使按呢講矣，</w:t>
      </w:r>
      <w:del w:id="2737" w:author="user" w:date="2015-03-15T19:40:00Z">
        <w:r w:rsidRPr="00CE779A" w:rsidDel="00A50986">
          <w:rPr>
            <w:rFonts w:ascii="台灣楷體" w:eastAsia="台灣楷體" w:hAnsi="台灣楷體" w:cs="Charis SIL"/>
          </w:rPr>
          <w:delText>這馬</w:delText>
        </w:r>
      </w:del>
      <w:ins w:id="2738" w:author="user" w:date="2015-03-15T19:40:00Z">
        <w:r w:rsidR="00A50986" w:rsidRPr="00CE779A">
          <w:rPr>
            <w:rFonts w:ascii="台灣楷體" w:eastAsia="台灣楷體" w:hAnsi="台灣楷體" w:cs="Charis SIL"/>
          </w:rPr>
          <w:t>這陣</w:t>
        </w:r>
      </w:ins>
      <w:r w:rsidRPr="00CE779A">
        <w:rPr>
          <w:rFonts w:ascii="台灣楷體" w:eastAsia="台灣楷體" w:hAnsi="台灣楷體" w:cs="Charis SIL"/>
        </w:rPr>
        <w:t>行</w:t>
      </w:r>
      <w:del w:id="2739" w:author="user" w:date="2015-03-15T19:40:00Z">
        <w:r w:rsidRPr="00CE779A" w:rsidDel="00A50986">
          <w:rPr>
            <w:rFonts w:ascii="台灣楷體" w:eastAsia="台灣楷體" w:hAnsi="台灣楷體" w:cs="Charis SIL"/>
          </w:rPr>
          <w:delText>是</w:delText>
        </w:r>
      </w:del>
      <w:ins w:id="2740" w:author="user" w:date="2015-03-15T19:40:00Z">
        <w:r w:rsidR="00A50986" w:rsidRPr="00CE779A">
          <w:rPr>
            <w:rFonts w:ascii="台灣楷體" w:eastAsia="台灣楷體" w:hAnsi="台灣楷體" w:cs="Charis SIL"/>
          </w:rPr>
          <w:t>情</w:t>
        </w:r>
      </w:ins>
      <w:r w:rsidRPr="00CE779A">
        <w:rPr>
          <w:rFonts w:ascii="台灣楷體" w:eastAsia="台灣楷體" w:hAnsi="台灣楷體" w:cs="Charis SIL"/>
        </w:rPr>
        <w:t>無仝</w:t>
      </w:r>
      <w:del w:id="2741" w:author="user" w:date="2015-03-15T19:40:00Z">
        <w:r w:rsidRPr="00CE779A" w:rsidDel="00A50986">
          <w:rPr>
            <w:rFonts w:ascii="台灣楷體" w:eastAsia="台灣楷體" w:hAnsi="台灣楷體" w:cs="Charis SIL"/>
          </w:rPr>
          <w:delText>矣</w:delText>
        </w:r>
      </w:del>
      <w:ins w:id="2742" w:author="user" w:date="2015-03-15T19:40:00Z">
        <w:r w:rsidR="00A50986" w:rsidRPr="00CE779A">
          <w:rPr>
            <w:rFonts w:ascii="台灣楷體" w:eastAsia="台灣楷體" w:hAnsi="台灣楷體" w:cs="Charis SIL"/>
          </w:rPr>
          <w:t>囉</w:t>
        </w:r>
      </w:ins>
      <w:r w:rsidRPr="00CE779A">
        <w:rPr>
          <w:rFonts w:ascii="台灣楷體" w:eastAsia="台灣楷體" w:hAnsi="台灣楷體" w:cs="Charis SIL"/>
        </w:rPr>
        <w:t>！</w:t>
      </w:r>
      <w:del w:id="2743" w:author="user" w:date="2015-03-15T19:36:00Z">
        <w:r w:rsidRPr="00CE779A" w:rsidDel="00A50986">
          <w:rPr>
            <w:rFonts w:ascii="台灣楷體" w:eastAsia="台灣楷體" w:hAnsi="台灣楷體" w:cs="Charis SIL"/>
          </w:rPr>
          <w:delText>以前</w:delText>
        </w:r>
      </w:del>
      <w:ins w:id="2744" w:author="user" w:date="2015-03-15T19:40:00Z">
        <w:r w:rsidR="00A50986" w:rsidRPr="00CE779A">
          <w:rPr>
            <w:rFonts w:ascii="台灣楷體" w:eastAsia="台灣楷體" w:hAnsi="台灣楷體" w:cs="Charis SIL"/>
          </w:rPr>
          <w:t>較</w:t>
        </w:r>
      </w:ins>
      <w:ins w:id="2745" w:author="user" w:date="2015-03-15T19:36:00Z">
        <w:r w:rsidR="00A50986" w:rsidRPr="00CE779A">
          <w:rPr>
            <w:rFonts w:ascii="台灣楷體" w:eastAsia="台灣楷體" w:hAnsi="台灣楷體" w:cs="Charis SIL"/>
          </w:rPr>
          <w:t>早</w:t>
        </w:r>
      </w:ins>
      <w:del w:id="2746" w:author="user" w:date="2015-03-15T19:40:00Z">
        <w:r w:rsidRPr="00CE779A" w:rsidDel="00A50986">
          <w:rPr>
            <w:rFonts w:ascii="台灣楷體" w:eastAsia="台灣楷體" w:hAnsi="台灣楷體" w:cs="Charis SIL"/>
          </w:rPr>
          <w:delText>làn</w:delText>
        </w:r>
      </w:del>
      <w:ins w:id="2747" w:author="user" w:date="2015-03-15T19:40:00Z">
        <w:r w:rsidR="00A50986" w:rsidRPr="00CE779A">
          <w:rPr>
            <w:rFonts w:ascii="台灣楷體" w:eastAsia="台灣楷體" w:hAnsi="台灣楷體" w:cs="Charis SIL"/>
          </w:rPr>
          <w:t>lán</w:t>
        </w:r>
      </w:ins>
      <w:r w:rsidRPr="00CE779A">
        <w:rPr>
          <w:rFonts w:ascii="台灣楷體" w:eastAsia="台灣楷體" w:hAnsi="台灣楷體" w:cs="Charis SIL"/>
        </w:rPr>
        <w:t>軍水陸猶佔有金廈，所以毋</w:t>
      </w:r>
      <w:del w:id="2748" w:author="user" w:date="2015-03-16T00:02:00Z">
        <w:r w:rsidRPr="00CE779A" w:rsidDel="00FB29A5">
          <w:rPr>
            <w:rFonts w:ascii="台灣楷體" w:eastAsia="台灣楷體" w:hAnsi="台灣楷體" w:cs="Charis SIL"/>
          </w:rPr>
          <w:delText>但</w:delText>
        </w:r>
      </w:del>
      <w:ins w:id="2749" w:author="user" w:date="2015-03-17T16:44:00Z">
        <w:r w:rsidR="00655848" w:rsidRPr="00CE779A">
          <w:rPr>
            <w:rFonts w:ascii="台灣楷體" w:eastAsia="台灣楷體" w:hAnsi="台灣楷體" w:cs="Charis SIL"/>
          </w:rPr>
          <w:t>毋過</w:t>
        </w:r>
      </w:ins>
      <w:r w:rsidRPr="00CE779A">
        <w:rPr>
          <w:rFonts w:ascii="台灣楷體" w:eastAsia="台灣楷體" w:hAnsi="台灣楷體" w:cs="Charis SIL"/>
        </w:rPr>
        <w:t>要求海澄，閣要求邊島。滿清當時無船隻無水軍，</w:t>
      </w:r>
      <w:del w:id="2750" w:author="user" w:date="2015-03-15T19:41:00Z">
        <w:r w:rsidRPr="00CE779A" w:rsidDel="00A50986">
          <w:rPr>
            <w:rFonts w:ascii="台灣楷體" w:eastAsia="台灣楷體" w:hAnsi="台灣楷體" w:cs="Charis SIL"/>
          </w:rPr>
          <w:delText>尚</w:delText>
        </w:r>
      </w:del>
      <w:ins w:id="2751" w:author="user" w:date="2015-03-15T19:41:00Z">
        <w:r w:rsidR="00A50986" w:rsidRPr="00CE779A">
          <w:rPr>
            <w:rFonts w:ascii="台灣楷體" w:eastAsia="台灣楷體" w:hAnsi="台灣楷體" w:cs="Charis SIL"/>
          </w:rPr>
          <w:t>就</w:t>
        </w:r>
      </w:ins>
      <w:r w:rsidRPr="00CE779A">
        <w:rPr>
          <w:rFonts w:ascii="台灣楷體" w:eastAsia="台灣楷體" w:hAnsi="台灣楷體" w:cs="Charis SIL"/>
        </w:rPr>
        <w:t>毋肯答應，</w:t>
      </w:r>
      <w:del w:id="2752" w:author="user" w:date="2015-03-15T19:41:00Z">
        <w:r w:rsidRPr="00CE779A" w:rsidDel="00A50986">
          <w:rPr>
            <w:rFonts w:ascii="台灣楷體" w:eastAsia="台灣楷體" w:hAnsi="台灣楷體" w:cs="Charis SIL"/>
          </w:rPr>
          <w:delText>絕</w:delText>
        </w:r>
      </w:del>
      <w:ins w:id="2753" w:author="user" w:date="2015-03-15T19:41:00Z">
        <w:r w:rsidR="00A50986" w:rsidRPr="00CE779A">
          <w:rPr>
            <w:rFonts w:ascii="台灣楷體" w:eastAsia="台灣楷體" w:hAnsi="台灣楷體" w:cs="Charis SIL"/>
          </w:rPr>
          <w:t>嘛</w:t>
        </w:r>
      </w:ins>
      <w:r w:rsidRPr="00CE779A">
        <w:rPr>
          <w:rFonts w:ascii="台灣楷體" w:eastAsia="台灣楷體" w:hAnsi="台灣楷體" w:cs="Charis SIL"/>
        </w:rPr>
        <w:t>毋讓步，堅持鄭經退保台灣，明清隔海分疆，各不相犯。</w:t>
      </w:r>
      <w:del w:id="2754" w:author="user" w:date="2015-03-15T19:41:00Z">
        <w:r w:rsidRPr="00CE779A" w:rsidDel="00A50986">
          <w:rPr>
            <w:rFonts w:ascii="台灣楷體" w:eastAsia="台灣楷體" w:hAnsi="台灣楷體" w:cs="Charis SIL"/>
          </w:rPr>
          <w:delText>如今</w:delText>
        </w:r>
      </w:del>
      <w:ins w:id="2755" w:author="user" w:date="2015-03-15T19:41:00Z">
        <w:r w:rsidR="00A50986" w:rsidRPr="00CE779A">
          <w:rPr>
            <w:rFonts w:ascii="台灣楷體" w:eastAsia="台灣楷體" w:hAnsi="台灣楷體" w:cs="Charis SIL"/>
          </w:rPr>
          <w:t>這陣</w:t>
        </w:r>
      </w:ins>
      <w:r w:rsidRPr="00CE779A">
        <w:rPr>
          <w:rFonts w:ascii="台灣楷體" w:eastAsia="台灣楷體" w:hAnsi="台灣楷體" w:cs="Charis SIL"/>
        </w:rPr>
        <w:t>lán</w:t>
      </w:r>
      <w:del w:id="2756" w:author="user" w:date="2015-03-15T19:41:00Z">
        <w:r w:rsidRPr="00CE779A" w:rsidDel="00A50986">
          <w:rPr>
            <w:rFonts w:ascii="台灣楷體" w:eastAsia="台灣楷體" w:hAnsi="台灣楷體" w:cs="Charis SIL"/>
          </w:rPr>
          <w:delText>軍以</w:delText>
        </w:r>
      </w:del>
      <w:ins w:id="2757" w:author="user" w:date="2015-03-15T19:41:00Z">
        <w:r w:rsidR="00A50986" w:rsidRPr="00CE779A">
          <w:rPr>
            <w:rFonts w:ascii="台灣楷體" w:eastAsia="台灣楷體" w:hAnsi="台灣楷體" w:cs="Charis SIL"/>
          </w:rPr>
          <w:t>軍已經</w:t>
        </w:r>
      </w:ins>
      <w:r w:rsidRPr="00CE779A">
        <w:rPr>
          <w:rFonts w:ascii="台灣楷體" w:eastAsia="台灣楷體" w:hAnsi="台灣楷體" w:cs="Charis SIL"/>
        </w:rPr>
        <w:t>撤離唐山沿岸，清人</w:t>
      </w:r>
      <w:del w:id="2758" w:author="user" w:date="2015-03-15T19:41:00Z">
        <w:r w:rsidRPr="00CE779A" w:rsidDel="00A50986">
          <w:rPr>
            <w:rFonts w:ascii="台灣楷體" w:eastAsia="台灣楷體" w:hAnsi="台灣楷體" w:cs="Charis SIL"/>
          </w:rPr>
          <w:delText>再無所懼</w:delText>
        </w:r>
      </w:del>
      <w:ins w:id="2759" w:author="user" w:date="2015-03-15T19:41:00Z">
        <w:r w:rsidR="00A50986" w:rsidRPr="00CE779A">
          <w:rPr>
            <w:rFonts w:ascii="台灣楷體" w:eastAsia="台灣楷體" w:hAnsi="台灣楷體" w:cs="Charis SIL"/>
          </w:rPr>
          <w:t>無</w:t>
        </w:r>
        <w:r w:rsidR="008A2793" w:rsidRPr="00CE779A">
          <w:rPr>
            <w:rFonts w:ascii="台灣楷體" w:eastAsia="台灣楷體" w:hAnsi="台灣楷體" w:cs="Charis SIL"/>
          </w:rPr>
          <w:t>啥物通</w:t>
        </w:r>
        <w:r w:rsidR="00A50986" w:rsidRPr="00CE779A">
          <w:rPr>
            <w:rFonts w:ascii="台灣楷體" w:eastAsia="台灣楷體" w:hAnsi="台灣楷體" w:cs="Charis SIL"/>
          </w:rPr>
          <w:t>驚</w:t>
        </w:r>
      </w:ins>
      <w:r w:rsidRPr="00CE779A">
        <w:rPr>
          <w:rFonts w:ascii="台灣楷體" w:eastAsia="台灣楷體" w:hAnsi="台灣楷體" w:cs="Charis SIL"/>
        </w:rPr>
        <w:t>，而且in</w:t>
      </w:r>
      <w:ins w:id="2760" w:author="user" w:date="2015-03-15T19:42:00Z">
        <w:r w:rsidR="008A2793" w:rsidRPr="00CE779A">
          <w:rPr>
            <w:rFonts w:ascii="台灣楷體" w:eastAsia="台灣楷體" w:hAnsi="台灣楷體" w:cs="Charis SIL"/>
          </w:rPr>
          <w:t>的</w:t>
        </w:r>
      </w:ins>
      <w:r w:rsidRPr="00CE779A">
        <w:rPr>
          <w:rFonts w:ascii="台灣楷體" w:eastAsia="台灣楷體" w:hAnsi="台灣楷體" w:cs="Charis SIL"/>
        </w:rPr>
        <w:t>水軍已</w:t>
      </w:r>
      <w:ins w:id="2761" w:author="user" w:date="2015-03-15T19:41:00Z">
        <w:r w:rsidR="008A2793" w:rsidRPr="00CE779A">
          <w:rPr>
            <w:rFonts w:ascii="台灣楷體" w:eastAsia="台灣楷體" w:hAnsi="台灣楷體" w:cs="Charis SIL"/>
          </w:rPr>
          <w:t>經</w:t>
        </w:r>
      </w:ins>
      <w:del w:id="2762" w:author="user" w:date="2015-03-15T19:42:00Z">
        <w:r w:rsidRPr="00CE779A" w:rsidDel="008A2793">
          <w:rPr>
            <w:rFonts w:ascii="台灣楷體" w:eastAsia="台灣楷體" w:hAnsi="台灣楷體" w:cs="Charis SIL"/>
          </w:rPr>
          <w:delText>成</w:delText>
        </w:r>
      </w:del>
      <w:ins w:id="2763" w:author="user" w:date="2015-03-15T19:42:00Z">
        <w:r w:rsidR="008A2793" w:rsidRPr="00CE779A">
          <w:rPr>
            <w:rFonts w:ascii="台灣楷體" w:eastAsia="台灣楷體" w:hAnsi="台灣楷體" w:cs="Charis SIL"/>
          </w:rPr>
          <w:t>充足</w:t>
        </w:r>
      </w:ins>
      <w:r w:rsidRPr="00CE779A">
        <w:rPr>
          <w:rFonts w:ascii="台灣楷體" w:eastAsia="台灣楷體" w:hAnsi="台灣楷體" w:cs="Charis SIL"/>
        </w:rPr>
        <w:t>，</w:t>
      </w:r>
      <w:del w:id="2764" w:author="user" w:date="2015-03-15T19:42:00Z">
        <w:r w:rsidRPr="00CE779A" w:rsidDel="008A2793">
          <w:rPr>
            <w:rFonts w:ascii="台灣楷體" w:eastAsia="台灣楷體" w:hAnsi="台灣楷體" w:cs="Charis SIL"/>
          </w:rPr>
          <w:delText>已經有</w:delText>
        </w:r>
      </w:del>
      <w:ins w:id="2765" w:author="user" w:date="2015-03-15T19:42:00Z">
        <w:r w:rsidR="008A2793" w:rsidRPr="00CE779A">
          <w:rPr>
            <w:rFonts w:ascii="台灣楷體" w:eastAsia="台灣楷體" w:hAnsi="台灣楷體" w:cs="Charis SIL"/>
          </w:rPr>
          <w:t>欲</w:t>
        </w:r>
      </w:ins>
      <w:r w:rsidRPr="00CE779A">
        <w:rPr>
          <w:rFonts w:ascii="台灣楷體" w:eastAsia="台灣楷體" w:hAnsi="台灣楷體" w:cs="Charis SIL"/>
        </w:rPr>
        <w:t>取台</w:t>
      </w:r>
      <w:ins w:id="2766" w:author="user" w:date="2015-03-15T19:42:00Z">
        <w:r w:rsidR="008A2793" w:rsidRPr="00CE779A">
          <w:rPr>
            <w:rFonts w:ascii="台灣楷體" w:eastAsia="台灣楷體" w:hAnsi="台灣楷體" w:cs="Charis SIL"/>
          </w:rPr>
          <w:t>灣</w:t>
        </w:r>
      </w:ins>
      <w:del w:id="2767" w:author="user" w:date="2015-03-15T19:42:00Z">
        <w:r w:rsidRPr="00CE779A" w:rsidDel="008A2793">
          <w:rPr>
            <w:rFonts w:ascii="台灣楷體" w:eastAsia="台灣楷體" w:hAnsi="台灣楷體" w:cs="Charis SIL"/>
          </w:rPr>
          <w:delText>之力</w:delText>
        </w:r>
      </w:del>
      <w:ins w:id="2768" w:author="user" w:date="2015-03-15T19:42:00Z">
        <w:r w:rsidR="008A2793" w:rsidRPr="00CE779A">
          <w:rPr>
            <w:rFonts w:ascii="台灣楷體" w:eastAsia="台灣楷體" w:hAnsi="台灣楷體" w:cs="Charis SIL"/>
          </w:rPr>
          <w:t>攏無問題</w:t>
        </w:r>
      </w:ins>
      <w:r w:rsidRPr="00CE779A">
        <w:rPr>
          <w:rFonts w:ascii="台灣楷體" w:eastAsia="台灣楷體" w:hAnsi="台灣楷體" w:cs="Charis SIL"/>
        </w:rPr>
        <w:t>，</w:t>
      </w:r>
      <w:del w:id="2769" w:author="user" w:date="2015-03-15T19:42:00Z">
        <w:r w:rsidRPr="00CE779A" w:rsidDel="008A2793">
          <w:rPr>
            <w:rFonts w:ascii="台灣楷體" w:eastAsia="台灣楷體" w:hAnsi="台灣楷體" w:cs="Charis SIL"/>
          </w:rPr>
          <w:delText>那</w:delText>
        </w:r>
      </w:del>
      <w:ins w:id="2770" w:author="user" w:date="2015-03-15T19:43:00Z">
        <w:r w:rsidR="008A2793" w:rsidRPr="00CE779A">
          <w:rPr>
            <w:rFonts w:ascii="台灣楷體" w:eastAsia="台灣楷體" w:hAnsi="台灣楷體" w:cs="Charis SIL"/>
          </w:rPr>
          <w:t>欲哪閣</w:t>
        </w:r>
      </w:ins>
      <w:r w:rsidRPr="00CE779A">
        <w:rPr>
          <w:rFonts w:ascii="台灣楷體" w:eastAsia="台灣楷體" w:hAnsi="台灣楷體" w:cs="Charis SIL"/>
        </w:rPr>
        <w:t>肯</w:t>
      </w:r>
      <w:del w:id="2771" w:author="user" w:date="2015-03-15T19:43:00Z">
        <w:r w:rsidRPr="00CE779A" w:rsidDel="008A2793">
          <w:rPr>
            <w:rFonts w:ascii="台灣楷體" w:eastAsia="台灣楷體" w:hAnsi="台灣楷體" w:cs="Charis SIL"/>
          </w:rPr>
          <w:delText>閣</w:delText>
        </w:r>
      </w:del>
      <w:r w:rsidRPr="00CE779A">
        <w:rPr>
          <w:rFonts w:ascii="台灣楷體" w:eastAsia="台灣楷體" w:hAnsi="台灣楷體" w:cs="Charis SIL"/>
        </w:rPr>
        <w:t>讓步</w:t>
      </w:r>
      <w:ins w:id="2772" w:author="user" w:date="2015-03-15T19:43:00Z">
        <w:r w:rsidR="008A2793" w:rsidRPr="00CE779A">
          <w:rPr>
            <w:rFonts w:ascii="台灣楷體" w:eastAsia="台灣楷體" w:hAnsi="台灣楷體" w:cs="Charis SIL"/>
          </w:rPr>
          <w:t>啊</w:t>
        </w:r>
      </w:ins>
      <w:del w:id="2773" w:author="user" w:date="2015-03-15T19:43:00Z">
        <w:r w:rsidRPr="00CE779A" w:rsidDel="008A2793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？莫講邊島，莫講海澄，準做是</w:t>
      </w:r>
      <w:del w:id="2774" w:author="user" w:date="2015-03-15T19:43:00Z">
        <w:r w:rsidRPr="00CE779A" w:rsidDel="008A2793">
          <w:rPr>
            <w:rFonts w:ascii="台灣楷體" w:eastAsia="台灣楷體" w:hAnsi="台灣楷體" w:cs="Charis SIL"/>
          </w:rPr>
          <w:delText>按呢許</w:delText>
        </w:r>
      </w:del>
      <w:ins w:id="2775" w:author="user" w:date="2015-03-15T19:43:00Z">
        <w:r w:rsidR="008A2793" w:rsidRPr="00CE779A">
          <w:rPr>
            <w:rFonts w:ascii="台灣楷體" w:eastAsia="台灣楷體" w:hAnsi="台灣楷體" w:cs="Charis SIL"/>
          </w:rPr>
          <w:t>允准</w:t>
        </w:r>
      </w:ins>
      <w:r w:rsidRPr="00CE779A">
        <w:rPr>
          <w:rFonts w:ascii="台灣楷體" w:eastAsia="台灣楷體" w:hAnsi="台灣楷體" w:cs="Charis SIL"/>
        </w:rPr>
        <w:t>雙方隔海分疆，</w:t>
      </w:r>
      <w:del w:id="2776" w:author="user" w:date="2015-03-15T19:43:00Z">
        <w:r w:rsidRPr="00CE779A" w:rsidDel="008A2793">
          <w:rPr>
            <w:rFonts w:ascii="台灣楷體" w:eastAsia="台灣楷體" w:hAnsi="台灣楷體" w:cs="Charis SIL"/>
          </w:rPr>
          <w:delText>攏無啥</w:delText>
        </w:r>
      </w:del>
      <w:ins w:id="2777" w:author="user" w:date="2015-03-15T19:43:00Z">
        <w:r w:rsidR="008A2793" w:rsidRPr="00CE779A">
          <w:rPr>
            <w:rFonts w:ascii="台灣楷體" w:eastAsia="台灣楷體" w:hAnsi="台灣楷體" w:cs="Charis SIL"/>
          </w:rPr>
          <w:t>in嘛袂贊成</w:t>
        </w:r>
      </w:ins>
      <w:del w:id="2778" w:author="user" w:date="2015-03-15T19:43:00Z">
        <w:r w:rsidRPr="00CE779A" w:rsidDel="008A2793">
          <w:rPr>
            <w:rFonts w:ascii="台灣楷體" w:eastAsia="台灣楷體" w:hAnsi="台灣楷體" w:cs="Charis SIL"/>
          </w:rPr>
          <w:delText>肯e</w:delText>
        </w:r>
      </w:del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「海澄早</w:t>
      </w:r>
      <w:ins w:id="2779" w:author="user" w:date="2015-03-15T19:44:00Z">
        <w:r w:rsidR="008A2793" w:rsidRPr="00CE779A">
          <w:rPr>
            <w:rFonts w:ascii="台灣楷體" w:eastAsia="台灣楷體" w:hAnsi="台灣楷體" w:cs="Charis SIL"/>
          </w:rPr>
          <w:t>就</w:t>
        </w:r>
      </w:ins>
      <w:r w:rsidRPr="00CE779A">
        <w:rPr>
          <w:rFonts w:ascii="台灣楷體" w:eastAsia="台灣楷體" w:hAnsi="台灣楷體" w:cs="Charis SIL"/>
        </w:rPr>
        <w:t>失</w:t>
      </w:r>
      <w:ins w:id="2780" w:author="user" w:date="2015-03-15T19:44:00Z">
        <w:r w:rsidR="008A2793" w:rsidRPr="00CE779A">
          <w:rPr>
            <w:rFonts w:ascii="台灣楷體" w:eastAsia="台灣楷體" w:hAnsi="台灣楷體" w:cs="Charis SIL"/>
          </w:rPr>
          <w:t>守</w:t>
        </w:r>
      </w:ins>
      <w:r w:rsidRPr="00CE779A">
        <w:rPr>
          <w:rFonts w:ascii="台灣楷體" w:eastAsia="台灣楷體" w:hAnsi="台灣楷體" w:cs="Charis SIL"/>
        </w:rPr>
        <w:t>，這馬</w:t>
      </w:r>
      <w:del w:id="2781" w:author="user" w:date="2015-03-15T19:44:00Z">
        <w:r w:rsidRPr="00CE779A" w:rsidDel="008A2793">
          <w:rPr>
            <w:rFonts w:ascii="台灣楷體" w:eastAsia="台灣楷體" w:hAnsi="台灣楷體" w:cs="Charis SIL"/>
          </w:rPr>
          <w:delText>閣何必</w:delText>
        </w:r>
      </w:del>
      <w:r w:rsidRPr="00CE779A">
        <w:rPr>
          <w:rFonts w:ascii="台灣楷體" w:eastAsia="台灣楷體" w:hAnsi="台灣楷體" w:cs="Charis SIL"/>
        </w:rPr>
        <w:t>求海澄</w:t>
      </w:r>
      <w:del w:id="2782" w:author="user" w:date="2015-03-15T19:44:00Z">
        <w:r w:rsidRPr="00CE779A" w:rsidDel="008A2793">
          <w:rPr>
            <w:rFonts w:ascii="台灣楷體" w:eastAsia="台灣楷體" w:hAnsi="台灣楷體" w:cs="Charis SIL"/>
          </w:rPr>
          <w:delText>咧</w:delText>
        </w:r>
      </w:del>
      <w:ins w:id="2783" w:author="user" w:date="2015-03-15T19:44:00Z">
        <w:r w:rsidR="008A2793" w:rsidRPr="00CE779A">
          <w:rPr>
            <w:rFonts w:ascii="台灣楷體" w:eastAsia="台灣楷體" w:hAnsi="台灣楷體" w:cs="Charis SIL"/>
          </w:rPr>
          <w:t>，是啥物道理</w:t>
        </w:r>
      </w:ins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「就是為著貿易的代誌啊。西征</w:t>
      </w:r>
      <w:del w:id="2784" w:author="user" w:date="2015-03-15T19:36:00Z">
        <w:r w:rsidRPr="00CE779A" w:rsidDel="00A50986">
          <w:rPr>
            <w:rFonts w:ascii="台灣楷體" w:eastAsia="台灣楷體" w:hAnsi="台灣楷體" w:cs="Charis SIL"/>
          </w:rPr>
          <w:delText>以前</w:delText>
        </w:r>
      </w:del>
      <w:ins w:id="2785" w:author="user" w:date="2015-03-15T19:36:00Z">
        <w:r w:rsidR="00A50986" w:rsidRPr="00CE779A">
          <w:rPr>
            <w:rFonts w:ascii="台灣楷體" w:eastAsia="台灣楷體" w:hAnsi="台灣楷體" w:cs="Charis SIL"/>
          </w:rPr>
          <w:t>以早</w:t>
        </w:r>
      </w:ins>
      <w:r w:rsidRPr="00CE779A">
        <w:rPr>
          <w:rFonts w:ascii="台灣楷體" w:eastAsia="台灣楷體" w:hAnsi="台灣楷體" w:cs="Charis SIL"/>
        </w:rPr>
        <w:t>，清朝</w:t>
      </w:r>
      <w:ins w:id="2786" w:author="user" w:date="2015-03-15T19:44:00Z">
        <w:r w:rsidR="008A2793" w:rsidRPr="00CE779A">
          <w:rPr>
            <w:rFonts w:ascii="台灣楷體" w:eastAsia="台灣楷體" w:hAnsi="台灣楷體" w:cs="Charis SIL"/>
          </w:rPr>
          <w:t>雖然</w:t>
        </w:r>
      </w:ins>
      <w:ins w:id="2787" w:author="user" w:date="2015-03-15T19:45:00Z">
        <w:r w:rsidR="008A2793" w:rsidRPr="00CE779A">
          <w:rPr>
            <w:rFonts w:ascii="台灣楷體" w:eastAsia="台灣楷體" w:hAnsi="台灣楷體" w:cs="Charis SIL"/>
          </w:rPr>
          <w:t>頒布禁海</w:t>
        </w:r>
      </w:ins>
      <w:del w:id="2788" w:author="user" w:date="2015-03-15T19:44:00Z">
        <w:r w:rsidRPr="00CE779A" w:rsidDel="008A2793">
          <w:rPr>
            <w:rFonts w:ascii="台灣楷體" w:eastAsia="台灣楷體" w:hAnsi="台灣楷體" w:cs="Charis SIL"/>
          </w:rPr>
          <w:delText>雖</w:delText>
        </w:r>
      </w:del>
      <w:r w:rsidRPr="00CE779A">
        <w:rPr>
          <w:rFonts w:ascii="台灣楷體" w:eastAsia="台灣楷體" w:hAnsi="台灣楷體" w:cs="Charis SIL"/>
        </w:rPr>
        <w:t>令</w:t>
      </w:r>
      <w:ins w:id="2789" w:author="user" w:date="2015-03-15T19:45:00Z">
        <w:r w:rsidR="008A2793" w:rsidRPr="00CE779A">
          <w:rPr>
            <w:rFonts w:ascii="台灣楷體" w:eastAsia="台灣楷體" w:hAnsi="台灣楷體" w:cs="Charis SIL"/>
          </w:rPr>
          <w:t>佮</w:t>
        </w:r>
      </w:ins>
      <w:del w:id="2790" w:author="user" w:date="2015-03-15T19:45:00Z">
        <w:r w:rsidRPr="00CE779A" w:rsidDel="008A2793">
          <w:rPr>
            <w:rFonts w:ascii="台灣楷體" w:eastAsia="台灣楷體" w:hAnsi="台灣楷體" w:cs="Charis SIL"/>
          </w:rPr>
          <w:delText>禁海</w:delText>
        </w:r>
      </w:del>
      <w:r w:rsidRPr="00CE779A">
        <w:rPr>
          <w:rFonts w:ascii="台灣楷體" w:eastAsia="台灣楷體" w:hAnsi="台灣楷體" w:cs="Charis SIL"/>
        </w:rPr>
        <w:t>遷界，</w:t>
      </w:r>
      <w:del w:id="2791" w:author="user" w:date="2015-03-15T19:45:00Z">
        <w:r w:rsidRPr="00CE779A" w:rsidDel="008A2793">
          <w:rPr>
            <w:rFonts w:ascii="台灣楷體" w:eastAsia="台灣楷體" w:hAnsi="台灣楷體" w:cs="Charis SIL"/>
          </w:rPr>
          <w:delText>但</w:delText>
        </w:r>
      </w:del>
      <w:ins w:id="2792" w:author="user" w:date="2015-03-15T19:45:00Z">
        <w:r w:rsidR="008A2793" w:rsidRPr="00CE779A">
          <w:rPr>
            <w:rFonts w:ascii="台灣楷體" w:eastAsia="台灣楷體" w:hAnsi="台灣楷體" w:cs="Charis SIL"/>
          </w:rPr>
          <w:t>毋過</w:t>
        </w:r>
      </w:ins>
      <w:r w:rsidRPr="00CE779A">
        <w:rPr>
          <w:rFonts w:ascii="台灣楷體" w:eastAsia="台灣楷體" w:hAnsi="台灣楷體" w:cs="Charis SIL"/>
        </w:rPr>
        <w:t>私販</w:t>
      </w:r>
      <w:ins w:id="2793" w:author="user" w:date="2015-03-15T19:45:00Z">
        <w:r w:rsidR="008A2793" w:rsidRPr="00CE779A">
          <w:rPr>
            <w:rFonts w:ascii="台灣楷體" w:eastAsia="台灣楷體" w:hAnsi="台灣楷體" w:cs="Charis SIL"/>
          </w:rPr>
          <w:t>仔</w:t>
        </w:r>
      </w:ins>
      <w:r w:rsidRPr="00CE779A">
        <w:rPr>
          <w:rFonts w:ascii="台灣楷體" w:eastAsia="台灣楷體" w:hAnsi="台灣楷體" w:cs="Charis SIL"/>
        </w:rPr>
        <w:t>猶</w:t>
      </w:r>
      <w:del w:id="2794" w:author="user" w:date="2015-03-15T19:45:00Z">
        <w:r w:rsidRPr="00CE779A" w:rsidDel="008A2793">
          <w:rPr>
            <w:rFonts w:ascii="台灣楷體" w:eastAsia="台灣楷體" w:hAnsi="台灣楷體" w:cs="Charis SIL"/>
          </w:rPr>
          <w:delText>可</w:delText>
        </w:r>
      </w:del>
      <w:ins w:id="2795" w:author="user" w:date="2015-03-15T19:45:00Z">
        <w:r w:rsidR="008A2793" w:rsidRPr="00CE779A">
          <w:rPr>
            <w:rFonts w:ascii="台灣楷體" w:eastAsia="台灣楷體" w:hAnsi="台灣楷體" w:cs="Charis SIL"/>
          </w:rPr>
          <w:t>閣會當</w:t>
        </w:r>
      </w:ins>
      <w:r w:rsidRPr="00CE779A">
        <w:rPr>
          <w:rFonts w:ascii="台灣楷體" w:eastAsia="台灣楷體" w:hAnsi="台灣楷體" w:cs="Charis SIL"/>
        </w:rPr>
        <w:t>出入，十幾年前，鄭經</w:t>
      </w:r>
      <w:del w:id="2796" w:author="user" w:date="2015-03-15T19:45:00Z">
        <w:r w:rsidRPr="00CE779A" w:rsidDel="008A2793">
          <w:rPr>
            <w:rFonts w:ascii="台灣楷體" w:eastAsia="台灣楷體" w:hAnsi="台灣楷體" w:cs="Charis SIL"/>
          </w:rPr>
          <w:delText>棄</w:delText>
        </w:r>
      </w:del>
      <w:ins w:id="2797" w:author="user" w:date="2015-03-15T19:45:00Z">
        <w:r w:rsidR="008A2793" w:rsidRPr="00CE779A">
          <w:rPr>
            <w:rFonts w:ascii="台灣楷體" w:eastAsia="台灣楷體" w:hAnsi="台灣楷體" w:cs="Charis SIL"/>
          </w:rPr>
          <w:t>對</w:t>
        </w:r>
      </w:ins>
      <w:r w:rsidRPr="00CE779A">
        <w:rPr>
          <w:rFonts w:ascii="台灣楷體" w:eastAsia="台灣楷體" w:hAnsi="台灣楷體" w:cs="Charis SIL"/>
        </w:rPr>
        <w:t>金廈</w:t>
      </w:r>
      <w:ins w:id="2798" w:author="user" w:date="2015-03-15T19:45:00Z">
        <w:r w:rsidR="008A2793" w:rsidRPr="00CE779A">
          <w:rPr>
            <w:rFonts w:ascii="台灣楷體" w:eastAsia="台灣楷體" w:hAnsi="台灣楷體" w:cs="Charis SIL"/>
          </w:rPr>
          <w:t>走</w:t>
        </w:r>
      </w:ins>
      <w:r w:rsidRPr="00CE779A">
        <w:rPr>
          <w:rFonts w:ascii="台灣楷體" w:eastAsia="台灣楷體" w:hAnsi="台灣楷體" w:cs="Charis SIL"/>
        </w:rPr>
        <w:t>來台</w:t>
      </w:r>
      <w:ins w:id="2799" w:author="user" w:date="2015-03-15T19:45:00Z">
        <w:r w:rsidR="008A2793" w:rsidRPr="00CE779A">
          <w:rPr>
            <w:rFonts w:ascii="台灣楷體" w:eastAsia="台灣楷體" w:hAnsi="台灣楷體" w:cs="Charis SIL"/>
          </w:rPr>
          <w:t>灣</w:t>
        </w:r>
      </w:ins>
      <w:del w:id="2800" w:author="user" w:date="2015-03-20T23:41:00Z">
        <w:r w:rsidRPr="00CE779A" w:rsidDel="00FA0189">
          <w:rPr>
            <w:rFonts w:ascii="台灣楷體" w:eastAsia="台灣楷體" w:hAnsi="台灣楷體" w:cs="Charis SIL"/>
          </w:rPr>
          <w:delText>後</w:delText>
        </w:r>
      </w:del>
      <w:ins w:id="2801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，陳永華捌派水軍一鎮入駐廈門，佮唐山貿易。這十</w:t>
      </w:r>
      <w:del w:id="2802" w:author="user" w:date="2015-03-15T19:45:00Z">
        <w:r w:rsidRPr="00CE779A" w:rsidDel="008A2793">
          <w:rPr>
            <w:rFonts w:ascii="台灣楷體" w:eastAsia="台灣楷體" w:hAnsi="台灣楷體" w:cs="Charis SIL"/>
          </w:rPr>
          <w:delText>偌</w:delText>
        </w:r>
      </w:del>
      <w:ins w:id="2803" w:author="user" w:date="2015-03-15T19:45:00Z">
        <w:r w:rsidR="008A2793" w:rsidRPr="00CE779A">
          <w:rPr>
            <w:rFonts w:ascii="台灣楷體" w:eastAsia="台灣楷體" w:hAnsi="台灣楷體" w:cs="Charis SIL"/>
          </w:rPr>
          <w:t>幾</w:t>
        </w:r>
      </w:ins>
      <w:r w:rsidRPr="00CE779A">
        <w:rPr>
          <w:rFonts w:ascii="台灣楷體" w:eastAsia="台灣楷體" w:hAnsi="台灣楷體" w:cs="Charis SIL"/>
        </w:rPr>
        <w:t>年來，台灣布疋攏是按呢來--ê。如今姚啓聖隔行海禁，制度比</w:t>
      </w:r>
      <w:del w:id="2804" w:author="user" w:date="2015-03-15T19:46:00Z">
        <w:r w:rsidRPr="00CE779A" w:rsidDel="008A2793">
          <w:rPr>
            <w:rFonts w:ascii="台灣楷體" w:eastAsia="台灣楷體" w:hAnsi="台灣楷體" w:cs="Charis SIL"/>
          </w:rPr>
          <w:delText>較早</w:delText>
        </w:r>
      </w:del>
      <w:ins w:id="2805" w:author="user" w:date="2015-03-15T19:46:00Z">
        <w:r w:rsidR="008A2793" w:rsidRPr="00CE779A">
          <w:rPr>
            <w:rFonts w:ascii="台灣楷體" w:eastAsia="台灣楷體" w:hAnsi="台灣楷體" w:cs="Charis SIL"/>
          </w:rPr>
          <w:t>往過閣較</w:t>
        </w:r>
      </w:ins>
      <w:r w:rsidRPr="00CE779A">
        <w:rPr>
          <w:rFonts w:ascii="台灣楷體" w:eastAsia="台灣楷體" w:hAnsi="台灣楷體" w:cs="Charis SIL"/>
        </w:rPr>
        <w:t>嚴，唐山北自福寧，下</w:t>
      </w:r>
      <w:del w:id="2806" w:author="user" w:date="2015-03-15T19:46:00Z">
        <w:r w:rsidRPr="00CE779A" w:rsidDel="008A2793">
          <w:rPr>
            <w:rFonts w:ascii="台灣楷體" w:eastAsia="台灣楷體" w:hAnsi="台灣楷體" w:cs="Charis SIL"/>
          </w:rPr>
          <w:delText>至</w:delText>
        </w:r>
      </w:del>
      <w:ins w:id="2807" w:author="user" w:date="2015-03-15T19:46:00Z">
        <w:r w:rsidR="008A2793" w:rsidRPr="00CE779A">
          <w:rPr>
            <w:rFonts w:ascii="台灣楷體" w:eastAsia="台灣楷體" w:hAnsi="台灣楷體" w:cs="Charis SIL"/>
          </w:rPr>
          <w:t>到</w:t>
        </w:r>
      </w:ins>
      <w:r w:rsidRPr="00CE779A">
        <w:rPr>
          <w:rFonts w:ascii="台灣楷體" w:eastAsia="台灣楷體" w:hAnsi="台灣楷體" w:cs="Charis SIL"/>
        </w:rPr>
        <w:t>詔安，沿海修築界牆，設寨稽查，濱海千里，</w:t>
      </w:r>
      <w:ins w:id="2808" w:author="user" w:date="2015-03-15T19:46:00Z">
        <w:r w:rsidR="008A2793" w:rsidRPr="00CE779A">
          <w:rPr>
            <w:rFonts w:ascii="台灣楷體" w:eastAsia="台灣楷體" w:hAnsi="台灣楷體" w:cs="Charis SIL"/>
          </w:rPr>
          <w:t>攏</w:t>
        </w:r>
      </w:ins>
      <w:r w:rsidRPr="00CE779A">
        <w:rPr>
          <w:rFonts w:ascii="台灣楷體" w:eastAsia="台灣楷體" w:hAnsi="台灣楷體" w:cs="Charis SIL"/>
        </w:rPr>
        <w:t>無</w:t>
      </w:r>
      <w:del w:id="2809" w:author="user" w:date="2015-03-15T19:46:00Z">
        <w:r w:rsidRPr="00CE779A" w:rsidDel="008A2793">
          <w:rPr>
            <w:rFonts w:ascii="台灣楷體" w:eastAsia="台灣楷體" w:hAnsi="台灣楷體" w:cs="Charis SIL"/>
          </w:rPr>
          <w:delText>復</w:delText>
        </w:r>
      </w:del>
      <w:r w:rsidRPr="00CE779A">
        <w:rPr>
          <w:rFonts w:ascii="台灣楷體" w:eastAsia="台灣楷體" w:hAnsi="台灣楷體" w:cs="Charis SIL"/>
        </w:rPr>
        <w:t>人煙，內外阻戰，私販</w:t>
      </w:r>
      <w:ins w:id="2810" w:author="user" w:date="2015-03-15T19:46:00Z">
        <w:r w:rsidR="008A2793" w:rsidRPr="00CE779A">
          <w:rPr>
            <w:rFonts w:ascii="台灣楷體" w:eastAsia="台灣楷體" w:hAnsi="台灣楷體" w:cs="Charis SIL"/>
          </w:rPr>
          <w:t>仔</w:t>
        </w:r>
      </w:ins>
      <w:r w:rsidRPr="00CE779A">
        <w:rPr>
          <w:rFonts w:ascii="台灣楷體" w:eastAsia="台灣楷體" w:hAnsi="台灣楷體" w:cs="Charis SIL"/>
        </w:rPr>
        <w:t>袂</w:t>
      </w:r>
      <w:del w:id="2811" w:author="user" w:date="2015-03-15T19:46:00Z">
        <w:r w:rsidRPr="00CE779A" w:rsidDel="008A2793">
          <w:rPr>
            <w:rFonts w:ascii="台灣楷體" w:eastAsia="台灣楷體" w:hAnsi="台灣楷體" w:cs="Charis SIL"/>
          </w:rPr>
          <w:delText>使</w:delText>
        </w:r>
      </w:del>
      <w:ins w:id="2812" w:author="user" w:date="2015-03-15T19:46:00Z">
        <w:r w:rsidR="008A2793" w:rsidRPr="00CE779A">
          <w:rPr>
            <w:rFonts w:ascii="台灣楷體" w:eastAsia="台灣楷體" w:hAnsi="台灣楷體" w:cs="Charis SIL"/>
          </w:rPr>
          <w:t>當</w:t>
        </w:r>
      </w:ins>
      <w:r w:rsidRPr="00CE779A">
        <w:rPr>
          <w:rFonts w:ascii="台灣楷體" w:eastAsia="台灣楷體" w:hAnsi="台灣楷體" w:cs="Charis SIL"/>
        </w:rPr>
        <w:t>出入，台灣</w:t>
      </w:r>
      <w:del w:id="2813" w:author="user" w:date="2015-03-15T19:46:00Z">
        <w:r w:rsidRPr="00CE779A" w:rsidDel="008A2793">
          <w:rPr>
            <w:rFonts w:ascii="台灣楷體" w:eastAsia="台灣楷體" w:hAnsi="台灣楷體" w:cs="Charis SIL"/>
          </w:rPr>
          <w:delText>所</w:delText>
        </w:r>
      </w:del>
      <w:r w:rsidRPr="00CE779A">
        <w:rPr>
          <w:rFonts w:ascii="台灣楷體" w:eastAsia="台灣楷體" w:hAnsi="台灣楷體" w:cs="Charis SIL"/>
        </w:rPr>
        <w:t>需</w:t>
      </w:r>
      <w:ins w:id="2814" w:author="user" w:date="2015-03-15T19:46:00Z">
        <w:r w:rsidR="008A2793" w:rsidRPr="00CE779A">
          <w:rPr>
            <w:rFonts w:ascii="台灣楷體" w:eastAsia="台灣楷體" w:hAnsi="台灣楷體" w:cs="Charis SIL"/>
          </w:rPr>
          <w:t>要的</w:t>
        </w:r>
      </w:ins>
      <w:r w:rsidRPr="00CE779A">
        <w:rPr>
          <w:rFonts w:ascii="台灣楷體" w:eastAsia="台灣楷體" w:hAnsi="台灣楷體" w:cs="Charis SIL"/>
        </w:rPr>
        <w:t>貨物，</w:t>
      </w:r>
      <w:del w:id="2815" w:author="user" w:date="2015-03-15T19:46:00Z">
        <w:r w:rsidRPr="00CE779A" w:rsidDel="008A2793">
          <w:rPr>
            <w:rFonts w:ascii="台灣楷體" w:eastAsia="台灣楷體" w:hAnsi="台灣楷體" w:cs="Charis SIL"/>
          </w:rPr>
          <w:delText>無由</w:delText>
        </w:r>
      </w:del>
      <w:ins w:id="2816" w:author="user" w:date="2015-03-15T19:46:00Z">
        <w:r w:rsidR="008A2793" w:rsidRPr="00CE779A">
          <w:rPr>
            <w:rFonts w:ascii="台灣楷體" w:eastAsia="台灣楷體" w:hAnsi="台灣楷體" w:cs="Charis SIL"/>
          </w:rPr>
          <w:t>無</w:t>
        </w:r>
      </w:ins>
      <w:ins w:id="2817" w:author="user" w:date="2015-03-15T19:47:00Z">
        <w:r w:rsidR="008A2793" w:rsidRPr="00CE779A">
          <w:rPr>
            <w:rFonts w:ascii="台灣楷體" w:eastAsia="台灣楷體" w:hAnsi="台灣楷體" w:cs="Charis SIL"/>
          </w:rPr>
          <w:t>地</w:t>
        </w:r>
      </w:ins>
      <w:r w:rsidRPr="00CE779A">
        <w:rPr>
          <w:rFonts w:ascii="台灣楷體" w:eastAsia="台灣楷體" w:hAnsi="台灣楷體" w:cs="Charis SIL"/>
        </w:rPr>
        <w:t>取得，東寧以貿易立國，近年東西兩洋船販不利，</w:t>
      </w:r>
      <w:del w:id="2818" w:author="user" w:date="2015-03-15T19:47:00Z">
        <w:r w:rsidRPr="00CE779A" w:rsidDel="008A2793">
          <w:rPr>
            <w:rFonts w:ascii="台灣楷體" w:eastAsia="台灣楷體" w:hAnsi="台灣楷體" w:cs="Charis SIL"/>
          </w:rPr>
          <w:delText>所以</w:delText>
        </w:r>
      </w:del>
      <w:ins w:id="2819" w:author="user" w:date="2015-03-15T19:47:00Z">
        <w:r w:rsidR="008A2793" w:rsidRPr="00CE779A">
          <w:rPr>
            <w:rFonts w:ascii="台灣楷體" w:eastAsia="台灣楷體" w:hAnsi="台灣楷體" w:cs="Charis SIL"/>
          </w:rPr>
          <w:t>毋才會</w:t>
        </w:r>
      </w:ins>
      <w:r w:rsidRPr="00CE779A">
        <w:rPr>
          <w:rFonts w:ascii="台灣楷體" w:eastAsia="台灣楷體" w:hAnsi="台灣楷體" w:cs="Charis SIL"/>
        </w:rPr>
        <w:t>要求海澄，</w:t>
      </w:r>
      <w:del w:id="2820" w:author="user" w:date="2015-03-15T19:47:00Z">
        <w:r w:rsidRPr="00CE779A" w:rsidDel="008A2793">
          <w:rPr>
            <w:rFonts w:ascii="台灣楷體" w:eastAsia="台灣楷體" w:hAnsi="台灣楷體" w:cs="Charis SIL"/>
          </w:rPr>
          <w:delText>以</w:delText>
        </w:r>
      </w:del>
      <w:ins w:id="2821" w:author="user" w:date="2015-03-15T19:47:00Z">
        <w:r w:rsidR="008A2793" w:rsidRPr="00CE779A">
          <w:rPr>
            <w:rFonts w:ascii="台灣楷體" w:eastAsia="台灣楷體" w:hAnsi="台灣楷體" w:cs="Charis SIL"/>
          </w:rPr>
          <w:t>利便</w:t>
        </w:r>
      </w:ins>
      <w:r w:rsidRPr="00CE779A">
        <w:rPr>
          <w:rFonts w:ascii="台灣楷體" w:eastAsia="台灣楷體" w:hAnsi="台灣楷體" w:cs="Charis SIL"/>
        </w:rPr>
        <w:t>佮唐山貿易。」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「原來是按呢……『彈丸之地！』賴塔竟按呢講！」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「台灣雖</w:t>
      </w:r>
      <w:ins w:id="2822" w:author="user" w:date="2015-03-15T19:47:00Z">
        <w:r w:rsidR="008A2793" w:rsidRPr="00CE779A">
          <w:rPr>
            <w:rFonts w:ascii="台灣楷體" w:eastAsia="台灣楷體" w:hAnsi="台灣楷體" w:cs="Charis SIL"/>
          </w:rPr>
          <w:t>然</w:t>
        </w:r>
      </w:ins>
      <w:r w:rsidRPr="00CE779A">
        <w:rPr>
          <w:rFonts w:ascii="台灣楷體" w:eastAsia="台灣楷體" w:hAnsi="台灣楷體" w:cs="Charis SIL"/>
        </w:rPr>
        <w:t>是彈丸之地，</w:t>
      </w:r>
      <w:del w:id="2823" w:author="user" w:date="2015-03-15T19:47:00Z">
        <w:r w:rsidRPr="00CE779A" w:rsidDel="008A2793">
          <w:rPr>
            <w:rFonts w:ascii="台灣楷體" w:eastAsia="台灣楷體" w:hAnsi="台灣楷體" w:cs="Charis SIL"/>
          </w:rPr>
          <w:delText>煞</w:delText>
        </w:r>
      </w:del>
      <w:ins w:id="2824" w:author="user" w:date="2015-03-15T19:47:00Z">
        <w:r w:rsidR="008A2793" w:rsidRPr="00CE779A">
          <w:rPr>
            <w:rFonts w:ascii="台灣楷體" w:eastAsia="台灣楷體" w:hAnsi="台灣楷體" w:cs="Charis SIL"/>
          </w:rPr>
          <w:t>毋過</w:t>
        </w:r>
      </w:ins>
      <w:r w:rsidRPr="00CE779A">
        <w:rPr>
          <w:rFonts w:ascii="台灣楷體" w:eastAsia="台灣楷體" w:hAnsi="台灣楷體" w:cs="Charis SIL"/>
        </w:rPr>
        <w:t>是清人『心腹之患』。清人欲早日結束閩海戰事，消滅海外之患，雖</w:t>
      </w:r>
      <w:ins w:id="2825" w:author="user" w:date="2015-03-15T19:47:00Z">
        <w:r w:rsidR="008A2793" w:rsidRPr="00CE779A">
          <w:rPr>
            <w:rFonts w:ascii="台灣楷體" w:eastAsia="台灣楷體" w:hAnsi="台灣楷體" w:cs="Charis SIL"/>
          </w:rPr>
          <w:t>然</w:t>
        </w:r>
      </w:ins>
      <w:r w:rsidRPr="00CE779A">
        <w:rPr>
          <w:rFonts w:ascii="台灣楷體" w:eastAsia="台灣楷體" w:hAnsi="台灣楷體" w:cs="Charis SIL"/>
        </w:rPr>
        <w:t>一時袂用武力，</w:t>
      </w:r>
      <w:del w:id="2826" w:author="user" w:date="2015-03-15T19:47:00Z">
        <w:r w:rsidRPr="00CE779A" w:rsidDel="008A2793">
          <w:rPr>
            <w:rFonts w:ascii="台灣楷體" w:eastAsia="台灣楷體" w:hAnsi="台灣楷體" w:cs="Charis SIL"/>
          </w:rPr>
          <w:delText>但</w:delText>
        </w:r>
      </w:del>
      <w:ins w:id="2827" w:author="user" w:date="2015-03-15T19:47:00Z">
        <w:r w:rsidR="008A2793" w:rsidRPr="00CE779A">
          <w:rPr>
            <w:rFonts w:ascii="台灣楷體" w:eastAsia="台灣楷體" w:hAnsi="台灣楷體" w:cs="Charis SIL"/>
          </w:rPr>
          <w:t>終其尾</w:t>
        </w:r>
      </w:ins>
      <w:del w:id="2828" w:author="user" w:date="2015-03-15T19:48:00Z">
        <w:r w:rsidRPr="00CE779A" w:rsidDel="008A2793">
          <w:rPr>
            <w:rFonts w:ascii="台灣楷體" w:eastAsia="台灣楷體" w:hAnsi="台灣楷體" w:cs="Charis SIL"/>
          </w:rPr>
          <w:delText>總愛</w:delText>
        </w:r>
      </w:del>
      <w:ins w:id="2829" w:author="user" w:date="2015-03-15T19:48:00Z">
        <w:r w:rsidR="008A2793" w:rsidRPr="00CE779A">
          <w:rPr>
            <w:rFonts w:ascii="台灣楷體" w:eastAsia="台灣楷體" w:hAnsi="台灣楷體" w:cs="Charis SIL"/>
          </w:rPr>
          <w:t>嘛是會</w:t>
        </w:r>
      </w:ins>
      <w:r w:rsidRPr="00CE779A">
        <w:rPr>
          <w:rFonts w:ascii="台灣楷體" w:eastAsia="台灣楷體" w:hAnsi="台灣楷體" w:cs="Charis SIL"/>
        </w:rPr>
        <w:t>設法</w:t>
      </w:r>
      <w:del w:id="2830" w:author="user" w:date="2015-03-15T19:48:00Z">
        <w:r w:rsidRPr="00CE779A" w:rsidDel="008A2793">
          <w:rPr>
            <w:rFonts w:ascii="台灣楷體" w:eastAsia="台灣楷體" w:hAnsi="台灣楷體" w:cs="Charis SIL"/>
          </w:rPr>
          <w:delText>除去</w:delText>
        </w:r>
      </w:del>
      <w:ins w:id="2831" w:author="user" w:date="2015-03-15T19:48:00Z">
        <w:r w:rsidR="008A2793" w:rsidRPr="00CE779A">
          <w:rPr>
            <w:rFonts w:ascii="台灣楷體" w:eastAsia="台灣楷體" w:hAnsi="台灣楷體" w:cs="Charis SIL"/>
          </w:rPr>
          <w:t>除掉這个</w:t>
        </w:r>
      </w:ins>
      <w:del w:id="2832" w:author="user" w:date="2015-03-15T19:48:00Z">
        <w:r w:rsidRPr="00CE779A" w:rsidDel="008A2793">
          <w:rPr>
            <w:rFonts w:ascii="台灣楷體" w:eastAsia="台灣楷體" w:hAnsi="台灣楷體" w:cs="Charis SIL"/>
          </w:rPr>
          <w:delText>此</w:delText>
        </w:r>
      </w:del>
      <w:r w:rsidRPr="00CE779A">
        <w:rPr>
          <w:rFonts w:ascii="台灣楷體" w:eastAsia="台灣楷體" w:hAnsi="台灣楷體" w:cs="Charis SIL"/>
        </w:rPr>
        <w:t>外患，</w:t>
      </w:r>
      <w:ins w:id="2833" w:author="user" w:date="2015-03-15T19:48:00Z">
        <w:r w:rsidR="008A2793" w:rsidRPr="00CE779A">
          <w:rPr>
            <w:rFonts w:ascii="台灣楷體" w:eastAsia="台灣楷體" w:hAnsi="台灣楷體" w:cs="Charis SIL"/>
          </w:rPr>
          <w:t>若</w:t>
        </w:r>
      </w:ins>
      <w:r w:rsidRPr="00CE779A">
        <w:rPr>
          <w:rFonts w:ascii="台灣楷體" w:eastAsia="台灣楷體" w:hAnsi="台灣楷體" w:cs="Charis SIL"/>
        </w:rPr>
        <w:t>無</w:t>
      </w:r>
      <w:del w:id="2834" w:author="user" w:date="2015-03-15T19:48:00Z">
        <w:r w:rsidRPr="00CE779A" w:rsidDel="008A2793">
          <w:rPr>
            <w:rFonts w:ascii="台灣楷體" w:eastAsia="台灣楷體" w:hAnsi="台灣楷體" w:cs="Charis SIL"/>
          </w:rPr>
          <w:delText>無法度</w:delText>
        </w:r>
      </w:del>
      <w:ins w:id="2835" w:author="user" w:date="2015-03-15T19:48:00Z">
        <w:r w:rsidR="008A2793" w:rsidRPr="00CE779A">
          <w:rPr>
            <w:rFonts w:ascii="台灣楷體" w:eastAsia="台灣楷體" w:hAnsi="台灣楷體" w:cs="Charis SIL"/>
          </w:rPr>
          <w:t>in袂當</w:t>
        </w:r>
      </w:ins>
      <w:r w:rsidRPr="00CE779A">
        <w:rPr>
          <w:rFonts w:ascii="台灣楷體" w:eastAsia="台灣楷體" w:hAnsi="台灣楷體" w:cs="Charis SIL"/>
        </w:rPr>
        <w:t>安心</w:t>
      </w:r>
      <w:ins w:id="2836" w:author="user" w:date="2015-03-15T19:48:00Z">
        <w:r w:rsidR="008A2793" w:rsidRPr="00CE779A">
          <w:rPr>
            <w:rFonts w:ascii="台灣楷體" w:eastAsia="台灣楷體" w:hAnsi="台灣楷體" w:cs="Charis SIL"/>
          </w:rPr>
          <w:t>啊</w:t>
        </w:r>
      </w:ins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「是啊！姚啓聖招撫台灣，手段是</w:t>
      </w:r>
      <w:del w:id="2837" w:author="user" w:date="2015-03-15T19:48:00Z">
        <w:r w:rsidRPr="00CE779A" w:rsidDel="008A2793">
          <w:rPr>
            <w:rFonts w:ascii="台灣楷體" w:eastAsia="台灣楷體" w:hAnsi="台灣楷體" w:cs="Charis SIL"/>
          </w:rPr>
          <w:delText>無所不用其極</w:delText>
        </w:r>
      </w:del>
      <w:ins w:id="2838" w:author="user" w:date="2015-03-15T19:48:00Z">
        <w:r w:rsidR="008A2793" w:rsidRPr="00CE779A">
          <w:rPr>
            <w:rFonts w:ascii="台灣楷體" w:eastAsia="台灣楷體" w:hAnsi="台灣楷體" w:cs="Charis SIL"/>
          </w:rPr>
          <w:t>無所不至</w:t>
        </w:r>
      </w:ins>
      <w:r w:rsidRPr="00CE779A">
        <w:rPr>
          <w:rFonts w:ascii="台灣楷體" w:eastAsia="台灣楷體" w:hAnsi="台灣楷體" w:cs="Charis SIL"/>
        </w:rPr>
        <w:t>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「無毋著！舊年傅為霖自金廈往福州報命議和，無結果，就惹</w:t>
      </w:r>
      <w:del w:id="2839" w:author="user" w:date="2015-03-15T19:49:00Z">
        <w:r w:rsidRPr="00CE779A" w:rsidDel="008A2793">
          <w:rPr>
            <w:rFonts w:ascii="台灣楷體" w:eastAsia="台灣楷體" w:hAnsi="台灣楷體" w:cs="Charis SIL"/>
          </w:rPr>
          <w:delText>回誠濟</w:delText>
        </w:r>
      </w:del>
      <w:ins w:id="2840" w:author="user" w:date="2015-03-15T19:49:00Z">
        <w:r w:rsidR="008A2793" w:rsidRPr="00CE779A">
          <w:rPr>
            <w:rFonts w:ascii="台灣楷體" w:eastAsia="台灣楷體" w:hAnsi="台灣楷體" w:cs="Charis SIL"/>
          </w:rPr>
          <w:t>出</w:t>
        </w:r>
      </w:ins>
      <w:r w:rsidRPr="00CE779A">
        <w:rPr>
          <w:rFonts w:ascii="台灣楷體" w:eastAsia="台灣楷體" w:hAnsi="台灣楷體" w:cs="Charis SIL"/>
        </w:rPr>
        <w:t>是非</w:t>
      </w:r>
      <w:ins w:id="2841" w:author="user" w:date="2015-03-15T19:49:00Z">
        <w:r w:rsidR="008A2793" w:rsidRPr="00CE779A">
          <w:rPr>
            <w:rFonts w:ascii="台灣楷體" w:eastAsia="台灣楷體" w:hAnsi="台灣楷體" w:cs="Charis SIL"/>
          </w:rPr>
          <w:t>了了</w:t>
        </w:r>
      </w:ins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(p.87)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「傅為霖受姚啓聖招待，閣收重禮，轉來受人指責，到今閣有人講閒仔話。所以東寧這爿，</w:t>
      </w:r>
      <w:del w:id="2842" w:author="user" w:date="2015-03-15T19:49:00Z">
        <w:r w:rsidRPr="00CE779A" w:rsidDel="008A2793">
          <w:rPr>
            <w:rFonts w:ascii="台灣楷體" w:eastAsia="台灣楷體" w:hAnsi="台灣楷體" w:cs="Charis SIL"/>
          </w:rPr>
          <w:delText>這馬</w:delText>
        </w:r>
      </w:del>
      <w:ins w:id="2843" w:author="user" w:date="2015-03-15T19:49:00Z">
        <w:r w:rsidR="008A2793" w:rsidRPr="00CE779A">
          <w:rPr>
            <w:rFonts w:ascii="台灣楷體" w:eastAsia="台灣楷體" w:hAnsi="台灣楷體" w:cs="Charis SIL"/>
          </w:rPr>
          <w:t>這陣</w:t>
        </w:r>
      </w:ins>
      <w:del w:id="2844" w:author="user" w:date="2015-03-22T00:21:00Z">
        <w:r w:rsidRPr="00CE779A" w:rsidDel="006E0C99">
          <w:rPr>
            <w:rFonts w:ascii="台灣楷體" w:eastAsia="台灣楷體" w:hAnsi="台灣楷體" w:cs="Charis SIL"/>
          </w:rPr>
          <w:delText>誰</w:delText>
        </w:r>
      </w:del>
      <w:ins w:id="2845" w:author="user" w:date="2015-03-22T00:21:00Z">
        <w:r w:rsidR="006E0C99" w:rsidRPr="00CE779A">
          <w:rPr>
            <w:rFonts w:ascii="台灣楷體" w:eastAsia="台灣楷體" w:hAnsi="台灣楷體" w:cs="Charis SIL"/>
          </w:rPr>
          <w:t>啥人</w:t>
        </w:r>
      </w:ins>
      <w:r w:rsidRPr="00CE779A">
        <w:rPr>
          <w:rFonts w:ascii="台灣楷體" w:eastAsia="台灣楷體" w:hAnsi="台灣楷體" w:cs="Charis SIL"/>
        </w:rPr>
        <w:t>攏無方便</w:t>
      </w:r>
      <w:del w:id="2846" w:author="user" w:date="2015-03-15T19:49:00Z">
        <w:r w:rsidRPr="00CE779A" w:rsidDel="008A2793">
          <w:rPr>
            <w:rFonts w:ascii="台灣楷體" w:eastAsia="台灣楷體" w:hAnsi="台灣楷體" w:cs="Charis SIL"/>
          </w:rPr>
          <w:delText>加</w:delText>
        </w:r>
      </w:del>
      <w:r w:rsidRPr="00CE779A">
        <w:rPr>
          <w:rFonts w:ascii="台灣楷體" w:eastAsia="台灣楷體" w:hAnsi="台灣楷體" w:cs="Charis SIL"/>
        </w:rPr>
        <w:t>做主張。」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沈國公</w:t>
      </w:r>
      <w:del w:id="2847" w:author="user" w:date="2015-03-15T22:47:00Z">
        <w:r w:rsidRPr="00CE779A" w:rsidDel="0081727D">
          <w:rPr>
            <w:rFonts w:ascii="台灣楷體" w:eastAsia="台灣楷體" w:hAnsi="台灣楷體" w:cs="Charis SIL"/>
          </w:rPr>
          <w:delText>點頭</w:delText>
        </w:r>
      </w:del>
      <w:ins w:id="2848" w:author="user" w:date="2015-03-15T22:47:00Z">
        <w:r w:rsidR="0081727D" w:rsidRPr="00CE779A">
          <w:rPr>
            <w:rFonts w:ascii="台灣楷體" w:eastAsia="台灣楷體" w:hAnsi="台灣楷體" w:cs="Charis SIL"/>
          </w:rPr>
          <w:t>頕頭</w:t>
        </w:r>
      </w:ins>
      <w:r w:rsidRPr="00CE779A">
        <w:rPr>
          <w:rFonts w:ascii="台灣楷體" w:eastAsia="台灣楷體" w:hAnsi="台灣楷體" w:cs="Charis SIL"/>
        </w:rPr>
        <w:t>，講：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「所以招撫議和的代誌，</w:t>
      </w:r>
      <w:del w:id="2849" w:author="user" w:date="2015-03-17T16:34:00Z">
        <w:r w:rsidRPr="00CE779A" w:rsidDel="00F4565E">
          <w:rPr>
            <w:rFonts w:ascii="台灣楷體" w:eastAsia="台灣楷體" w:hAnsi="台灣楷體" w:cs="Charis SIL"/>
          </w:rPr>
          <w:delText>一向</w:delText>
        </w:r>
      </w:del>
      <w:ins w:id="2850" w:author="user" w:date="2015-03-17T16:34:00Z">
        <w:r w:rsidR="00F4565E" w:rsidRPr="00CE779A">
          <w:rPr>
            <w:rFonts w:ascii="台灣楷體" w:eastAsia="台灣楷體" w:hAnsi="台灣楷體" w:cs="Charis SIL"/>
          </w:rPr>
          <w:t>在來</w:t>
        </w:r>
      </w:ins>
      <w:del w:id="2851" w:author="user" w:date="2015-03-17T22:57:00Z">
        <w:r w:rsidRPr="00CE779A" w:rsidDel="003B5E65">
          <w:rPr>
            <w:rFonts w:ascii="台灣楷體" w:eastAsia="台灣楷體" w:hAnsi="台灣楷體" w:cs="Charis SIL"/>
          </w:rPr>
          <w:delText>誠</w:delText>
        </w:r>
      </w:del>
      <w:r w:rsidRPr="00CE779A">
        <w:rPr>
          <w:rFonts w:ascii="台灣楷體" w:eastAsia="台灣楷體" w:hAnsi="台灣楷體" w:cs="Charis SIL"/>
        </w:rPr>
        <w:t>困難，如今鄭軍退守台灣，形勢佮較早無仝，閣較歹</w:t>
      </w:r>
      <w:del w:id="2852" w:author="user" w:date="2015-03-15T19:50:00Z">
        <w:r w:rsidRPr="00CE779A" w:rsidDel="008A2793">
          <w:rPr>
            <w:rFonts w:ascii="台灣楷體" w:eastAsia="台灣楷體" w:hAnsi="台灣楷體" w:cs="Charis SIL"/>
          </w:rPr>
          <w:delText>與議</w:delText>
        </w:r>
      </w:del>
      <w:ins w:id="2853" w:author="user" w:date="2015-03-15T19:50:00Z">
        <w:r w:rsidR="008A2793" w:rsidRPr="00CE779A">
          <w:rPr>
            <w:rFonts w:ascii="台灣楷體" w:eastAsia="台灣楷體" w:hAnsi="台灣楷體" w:cs="Charis SIL"/>
          </w:rPr>
          <w:t>參詳</w:t>
        </w:r>
      </w:ins>
      <w:r w:rsidRPr="00CE779A">
        <w:rPr>
          <w:rFonts w:ascii="台灣楷體" w:eastAsia="台灣楷體" w:hAnsi="台灣楷體" w:cs="Charis SIL"/>
        </w:rPr>
        <w:t>矣……」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「若袂使議和，終須一戰。沈國公lí敢猶是認為東寧無法度抵敵清人？」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沈國公吐一口氣講：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「早年國性爺入台時，guá對i猶</w:t>
      </w:r>
      <w:ins w:id="2854" w:author="user" w:date="2015-03-15T19:57:00Z">
        <w:r w:rsidR="00CC6CA4" w:rsidRPr="00CE779A">
          <w:rPr>
            <w:rFonts w:ascii="台灣楷體" w:eastAsia="台灣楷體" w:hAnsi="台灣楷體" w:cs="Charis SIL"/>
          </w:rPr>
          <w:t>有</w:t>
        </w:r>
      </w:ins>
      <w:r w:rsidRPr="00CE779A">
        <w:rPr>
          <w:rFonts w:ascii="台灣楷體" w:eastAsia="台灣楷體" w:hAnsi="台灣楷體" w:cs="Charis SIL"/>
        </w:rPr>
        <w:t>抱</w:t>
      </w:r>
      <w:ins w:id="2855" w:author="user" w:date="2015-03-15T19:57:00Z">
        <w:r w:rsidR="00CC6CA4" w:rsidRPr="00CE779A">
          <w:rPr>
            <w:rFonts w:ascii="台灣楷體" w:eastAsia="台灣楷體" w:hAnsi="台灣楷體" w:cs="Charis SIL"/>
          </w:rPr>
          <w:t>一絲仔</w:t>
        </w:r>
      </w:ins>
      <w:del w:id="2856" w:author="user" w:date="2015-03-15T19:57:00Z">
        <w:r w:rsidRPr="00CE779A" w:rsidDel="00CC6CA4">
          <w:rPr>
            <w:rFonts w:ascii="台灣楷體" w:eastAsia="台灣楷體" w:hAnsi="台灣楷體" w:cs="Charis SIL"/>
          </w:rPr>
          <w:delText>有希</w:delText>
        </w:r>
      </w:del>
      <w:ins w:id="2857" w:author="user" w:date="2015-03-15T19:57:00Z">
        <w:r w:rsidR="00CC6CA4" w:rsidRPr="00CE779A">
          <w:rPr>
            <w:rFonts w:ascii="台灣楷體" w:eastAsia="台灣楷體" w:hAnsi="台灣楷體" w:cs="Charis SIL"/>
          </w:rPr>
          <w:t>向</w:t>
        </w:r>
      </w:ins>
      <w:r w:rsidRPr="00CE779A">
        <w:rPr>
          <w:rFonts w:ascii="台灣楷體" w:eastAsia="台灣楷體" w:hAnsi="台灣楷體" w:cs="Charis SIL"/>
        </w:rPr>
        <w:t>望。如今……如今連自保攏有困難！台灣閣唐山有海洋天塹，烏洋險流，水軍飛渡無簡單，北人毋</w:t>
      </w:r>
      <w:del w:id="2858" w:author="user" w:date="2015-03-15T19:57:00Z">
        <w:r w:rsidRPr="00CE779A" w:rsidDel="00CC6CA4">
          <w:rPr>
            <w:rFonts w:ascii="台灣楷體" w:eastAsia="台灣楷體" w:hAnsi="台灣楷體" w:cs="Charis SIL"/>
          </w:rPr>
          <w:delText>知</w:delText>
        </w:r>
      </w:del>
      <w:ins w:id="2859" w:author="user" w:date="2015-03-15T19:57:00Z">
        <w:r w:rsidR="00CC6CA4" w:rsidRPr="00CE779A">
          <w:rPr>
            <w:rFonts w:ascii="台灣楷體" w:eastAsia="台灣楷體" w:hAnsi="台灣楷體" w:cs="Charis SIL"/>
          </w:rPr>
          <w:t>捌</w:t>
        </w:r>
      </w:ins>
      <w:r w:rsidRPr="00CE779A">
        <w:rPr>
          <w:rFonts w:ascii="台灣楷體" w:eastAsia="台灣楷體" w:hAnsi="台灣楷體" w:cs="Charis SIL"/>
        </w:rPr>
        <w:t>水</w:t>
      </w:r>
      <w:ins w:id="2860" w:author="user" w:date="2015-03-15T19:57:00Z">
        <w:r w:rsidR="00CC6CA4" w:rsidRPr="00CE779A">
          <w:rPr>
            <w:rFonts w:ascii="台灣楷體" w:eastAsia="台灣楷體" w:hAnsi="台灣楷體" w:cs="Charis SIL"/>
          </w:rPr>
          <w:t>性</w:t>
        </w:r>
      </w:ins>
      <w:r w:rsidRPr="00CE779A">
        <w:rPr>
          <w:rFonts w:ascii="台灣楷體" w:eastAsia="台灣楷體" w:hAnsi="台灣楷體" w:cs="Charis SIL"/>
        </w:rPr>
        <w:t>，本來</w:t>
      </w:r>
      <w:del w:id="2861" w:author="user" w:date="2015-03-15T19:58:00Z">
        <w:r w:rsidRPr="00CE779A" w:rsidDel="00CC6CA4">
          <w:rPr>
            <w:rFonts w:ascii="台灣楷體" w:eastAsia="台灣楷體" w:hAnsi="台灣楷體" w:cs="Charis SIL"/>
          </w:rPr>
          <w:delText>袂當奈</w:delText>
        </w:r>
      </w:del>
      <w:ins w:id="2862" w:author="user" w:date="2015-03-15T19:58:00Z">
        <w:r w:rsidR="00CC6CA4" w:rsidRPr="00CE779A">
          <w:rPr>
            <w:rFonts w:ascii="台灣楷體" w:eastAsia="台灣楷體" w:hAnsi="台灣楷體" w:cs="Charis SIL"/>
          </w:rPr>
          <w:t>無</w:t>
        </w:r>
      </w:ins>
      <w:r w:rsidRPr="00CE779A">
        <w:rPr>
          <w:rFonts w:ascii="台灣楷體" w:eastAsia="台灣楷體" w:hAnsi="台灣楷體" w:cs="Charis SIL"/>
        </w:rPr>
        <w:t>lán</w:t>
      </w:r>
      <w:del w:id="2863" w:author="user" w:date="2015-03-15T19:58:00Z">
        <w:r w:rsidRPr="00CE779A" w:rsidDel="00CC6CA4">
          <w:rPr>
            <w:rFonts w:ascii="台灣楷體" w:eastAsia="台灣楷體" w:hAnsi="台灣楷體" w:cs="Charis SIL"/>
          </w:rPr>
          <w:delText>如何</w:delText>
        </w:r>
      </w:del>
      <w:ins w:id="2864" w:author="user" w:date="2015-03-15T19:58:00Z">
        <w:r w:rsidR="00CC6CA4" w:rsidRPr="00CE779A">
          <w:rPr>
            <w:rFonts w:ascii="台灣楷體" w:eastAsia="台灣楷體" w:hAnsi="台灣楷體" w:cs="Charis SIL"/>
          </w:rPr>
          <w:t>的奈何（ta-ôa）</w:t>
        </w:r>
      </w:ins>
      <w:r w:rsidRPr="00CE779A">
        <w:rPr>
          <w:rFonts w:ascii="台灣楷體" w:eastAsia="台灣楷體" w:hAnsi="台灣楷體" w:cs="Charis SIL"/>
        </w:rPr>
        <w:t>，台灣閣較</w:t>
      </w:r>
      <w:ins w:id="2865" w:author="user" w:date="2015-03-15T19:58:00Z">
        <w:r w:rsidR="00CC6CA4" w:rsidRPr="00CE779A">
          <w:rPr>
            <w:rFonts w:ascii="台灣楷體" w:eastAsia="台灣楷體" w:hAnsi="台灣楷體" w:cs="Charis SIL"/>
          </w:rPr>
          <w:t>衰</w:t>
        </w:r>
      </w:ins>
      <w:del w:id="2866" w:author="user" w:date="2015-03-15T19:58:00Z">
        <w:r w:rsidRPr="00CE779A" w:rsidDel="00CC6CA4">
          <w:rPr>
            <w:rFonts w:ascii="台灣楷體" w:eastAsia="台灣楷體" w:hAnsi="台灣楷體" w:cs="Charis SIL"/>
          </w:rPr>
          <w:delText>弱</w:delText>
        </w:r>
      </w:del>
      <w:ins w:id="2867" w:author="user" w:date="2015-03-15T19:58:00Z">
        <w:r w:rsidR="00CC6CA4" w:rsidRPr="00CE779A">
          <w:rPr>
            <w:rFonts w:ascii="台灣楷體" w:eastAsia="台灣楷體" w:hAnsi="台灣楷體" w:cs="Charis SIL"/>
          </w:rPr>
          <w:t>荏</w:t>
        </w:r>
      </w:ins>
      <w:r w:rsidRPr="00CE779A">
        <w:rPr>
          <w:rFonts w:ascii="台灣楷體" w:eastAsia="台灣楷體" w:hAnsi="台灣楷體" w:cs="Charis SIL"/>
        </w:rPr>
        <w:t>，</w:t>
      </w:r>
      <w:ins w:id="2868" w:author="user" w:date="2015-03-15T19:59:00Z">
        <w:r w:rsidR="00CC6CA4" w:rsidRPr="00CE779A">
          <w:rPr>
            <w:rFonts w:ascii="台灣楷體" w:eastAsia="台灣楷體" w:hAnsi="台灣楷體" w:cs="Charis SIL"/>
          </w:rPr>
          <w:t>若是欲向</w:t>
        </w:r>
      </w:ins>
      <w:r w:rsidRPr="00CE779A">
        <w:rPr>
          <w:rFonts w:ascii="台灣楷體" w:eastAsia="台灣楷體" w:hAnsi="台灣楷體" w:cs="Charis SIL"/>
        </w:rPr>
        <w:t>西攻復大明天下，檢采有困難，</w:t>
      </w:r>
      <w:del w:id="2869" w:author="user" w:date="2015-03-15T19:58:00Z">
        <w:r w:rsidRPr="00CE779A" w:rsidDel="00CC6CA4">
          <w:rPr>
            <w:rFonts w:ascii="台灣楷體" w:eastAsia="台灣楷體" w:hAnsi="台灣楷體" w:cs="Charis SIL"/>
          </w:rPr>
          <w:delText>但</w:delText>
        </w:r>
      </w:del>
      <w:ins w:id="2870" w:author="user" w:date="2015-03-15T19:58:00Z">
        <w:r w:rsidR="00CC6CA4" w:rsidRPr="00CE779A">
          <w:rPr>
            <w:rFonts w:ascii="台灣楷體" w:eastAsia="台灣楷體" w:hAnsi="台灣楷體" w:cs="Charis SIL"/>
          </w:rPr>
          <w:t>總--是</w:t>
        </w:r>
      </w:ins>
      <w:r w:rsidRPr="00CE779A">
        <w:rPr>
          <w:rFonts w:ascii="台灣楷體" w:eastAsia="台灣楷體" w:hAnsi="台灣楷體" w:cs="Charis SIL"/>
        </w:rPr>
        <w:t>劃海自保，</w:t>
      </w:r>
      <w:ins w:id="2871" w:author="user" w:date="2015-03-15T19:59:00Z">
        <w:r w:rsidR="00CC6CA4" w:rsidRPr="00CE779A">
          <w:rPr>
            <w:rFonts w:ascii="台灣楷體" w:eastAsia="台灣楷體" w:hAnsi="台灣楷體" w:cs="Charis SIL"/>
          </w:rPr>
          <w:t>嘛是</w:t>
        </w:r>
      </w:ins>
      <w:r w:rsidRPr="00CE779A">
        <w:rPr>
          <w:rFonts w:ascii="台灣楷體" w:eastAsia="台灣楷體" w:hAnsi="台灣楷體" w:cs="Charis SIL"/>
        </w:rPr>
        <w:t>有夠矣……鄭經本</w:t>
      </w:r>
      <w:ins w:id="2872" w:author="user" w:date="2015-03-15T19:59:00Z">
        <w:r w:rsidR="00CC6CA4" w:rsidRPr="00CE779A">
          <w:rPr>
            <w:rFonts w:ascii="台灣楷體" w:eastAsia="台灣楷體" w:hAnsi="台灣楷體" w:cs="Charis SIL"/>
          </w:rPr>
          <w:t>來</w:t>
        </w:r>
      </w:ins>
      <w:r w:rsidRPr="00CE779A">
        <w:rPr>
          <w:rFonts w:ascii="台灣楷體" w:eastAsia="台灣楷體" w:hAnsi="台灣楷體" w:cs="Charis SIL"/>
        </w:rPr>
        <w:t>欲自保，</w:t>
      </w:r>
      <w:del w:id="2873" w:author="user" w:date="2015-03-15T19:59:00Z">
        <w:r w:rsidRPr="00CE779A" w:rsidDel="00CC6CA4">
          <w:rPr>
            <w:rFonts w:ascii="台灣楷體" w:eastAsia="台灣楷體" w:hAnsi="台灣楷體" w:cs="Charis SIL"/>
          </w:rPr>
          <w:delText>煞</w:delText>
        </w:r>
      </w:del>
      <w:ins w:id="2874" w:author="user" w:date="2015-03-15T19:59:00Z">
        <w:r w:rsidR="00CC6CA4" w:rsidRPr="00CE779A">
          <w:rPr>
            <w:rFonts w:ascii="台灣楷體" w:eastAsia="台灣楷體" w:hAnsi="台灣楷體" w:cs="Charis SIL"/>
          </w:rPr>
          <w:t>偏偏</w:t>
        </w:r>
      </w:ins>
      <w:r w:rsidRPr="00CE779A">
        <w:rPr>
          <w:rFonts w:ascii="台灣楷體" w:eastAsia="台灣楷體" w:hAnsi="台灣楷體" w:cs="Charis SIL"/>
        </w:rPr>
        <w:t>毋知自保之策，</w:t>
      </w:r>
      <w:del w:id="2875" w:author="user" w:date="2015-03-15T19:59:00Z">
        <w:r w:rsidRPr="00CE779A" w:rsidDel="00CC6CA4">
          <w:rPr>
            <w:rFonts w:ascii="台灣楷體" w:eastAsia="台灣楷體" w:hAnsi="台灣楷體" w:cs="Charis SIL"/>
          </w:rPr>
          <w:delText>竟</w:delText>
        </w:r>
      </w:del>
      <w:ins w:id="2876" w:author="user" w:date="2015-03-15T19:59:00Z">
        <w:r w:rsidR="00CC6CA4" w:rsidRPr="00CE779A">
          <w:rPr>
            <w:rFonts w:ascii="台灣楷體" w:eastAsia="台灣楷體" w:hAnsi="台灣楷體" w:cs="Charis SIL"/>
          </w:rPr>
          <w:t>儑面（gām-bīn）</w:t>
        </w:r>
      </w:ins>
      <w:r w:rsidRPr="00CE779A">
        <w:rPr>
          <w:rFonts w:ascii="台灣楷體" w:eastAsia="台灣楷體" w:hAnsi="台灣楷體" w:cs="Charis SIL"/>
        </w:rPr>
        <w:t>雄狂起兵西征，</w:t>
      </w:r>
      <w:ins w:id="2877" w:author="user" w:date="2015-03-15T20:00:00Z">
        <w:r w:rsidR="00CC6CA4" w:rsidRPr="00CE779A">
          <w:rPr>
            <w:rFonts w:ascii="台灣楷體" w:eastAsia="台灣楷體" w:hAnsi="台灣楷體" w:cs="Charis SIL"/>
          </w:rPr>
          <w:t>予</w:t>
        </w:r>
      </w:ins>
      <w:del w:id="2878" w:author="user" w:date="2015-03-15T20:00:00Z">
        <w:r w:rsidRPr="00CE779A" w:rsidDel="00CC6CA4">
          <w:rPr>
            <w:rFonts w:ascii="台灣楷體" w:eastAsia="台灣楷體" w:hAnsi="台灣楷體" w:cs="Charis SIL"/>
          </w:rPr>
          <w:delText>共</w:delText>
        </w:r>
      </w:del>
      <w:r w:rsidRPr="00CE779A">
        <w:rPr>
          <w:rFonts w:ascii="台灣楷體" w:eastAsia="台灣楷體" w:hAnsi="台灣楷體" w:cs="Charis SIL"/>
        </w:rPr>
        <w:t>滿清</w:t>
      </w:r>
      <w:ins w:id="2879" w:author="user" w:date="2015-03-15T20:00:00Z">
        <w:r w:rsidR="00CC6CA4" w:rsidRPr="00CE779A">
          <w:rPr>
            <w:rFonts w:ascii="台灣楷體" w:eastAsia="台灣楷體" w:hAnsi="台灣楷體" w:cs="Charis SIL"/>
          </w:rPr>
          <w:t>規腹</w:t>
        </w:r>
      </w:ins>
      <w:del w:id="2880" w:author="user" w:date="2015-03-15T20:00:00Z">
        <w:r w:rsidRPr="00CE779A" w:rsidDel="00CC6CA4">
          <w:rPr>
            <w:rFonts w:ascii="台灣楷體" w:eastAsia="台灣楷體" w:hAnsi="台灣楷體" w:cs="Charis SIL"/>
          </w:rPr>
          <w:delText>惹</w:delText>
        </w:r>
      </w:del>
      <w:r w:rsidRPr="00CE779A">
        <w:rPr>
          <w:rFonts w:ascii="台灣楷體" w:eastAsia="台灣楷體" w:hAnsi="台灣楷體" w:cs="Charis SIL"/>
        </w:rPr>
        <w:t>火，三藩</w:t>
      </w:r>
      <w:del w:id="2881" w:author="user" w:date="2015-03-15T20:00:00Z">
        <w:r w:rsidRPr="00CE779A" w:rsidDel="00CC6CA4">
          <w:rPr>
            <w:rFonts w:ascii="台灣楷體" w:eastAsia="台灣楷體" w:hAnsi="台灣楷體" w:cs="Charis SIL"/>
          </w:rPr>
          <w:delText>既</w:delText>
        </w:r>
      </w:del>
      <w:r w:rsidRPr="00CE779A">
        <w:rPr>
          <w:rFonts w:ascii="台灣楷體" w:eastAsia="台灣楷體" w:hAnsi="台灣楷體" w:cs="Charis SIL"/>
        </w:rPr>
        <w:t>平</w:t>
      </w:r>
      <w:ins w:id="2882" w:author="user" w:date="2015-03-15T20:00:00Z">
        <w:r w:rsidR="00CC6CA4" w:rsidRPr="00CE779A">
          <w:rPr>
            <w:rFonts w:ascii="台灣楷體" w:eastAsia="台灣楷體" w:hAnsi="台灣楷體" w:cs="Charis SIL"/>
          </w:rPr>
          <w:t>定</w:t>
        </w:r>
      </w:ins>
      <w:ins w:id="2883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，滿清</w:t>
      </w:r>
      <w:del w:id="2884" w:author="user" w:date="2015-03-15T20:00:00Z">
        <w:r w:rsidRPr="00CE779A" w:rsidDel="00CC6CA4">
          <w:rPr>
            <w:rFonts w:ascii="台灣楷體" w:eastAsia="台灣楷體" w:hAnsi="台灣楷體" w:cs="Charis SIL"/>
          </w:rPr>
          <w:delText>中</w:delText>
        </w:r>
      </w:del>
      <w:r w:rsidRPr="00CE779A">
        <w:rPr>
          <w:rFonts w:ascii="台灣楷體" w:eastAsia="台灣楷體" w:hAnsi="台灣楷體" w:cs="Charis SIL"/>
        </w:rPr>
        <w:t>決意平</w:t>
      </w:r>
      <w:ins w:id="2885" w:author="user" w:date="2015-03-15T20:04:00Z">
        <w:r w:rsidR="00AD7D12" w:rsidRPr="00CE779A">
          <w:rPr>
            <w:rFonts w:ascii="台灣楷體" w:eastAsia="台灣楷體" w:hAnsi="台灣楷體" w:cs="Charis SIL"/>
          </w:rPr>
          <w:t>定</w:t>
        </w:r>
      </w:ins>
      <w:r w:rsidRPr="00CE779A">
        <w:rPr>
          <w:rFonts w:ascii="台灣楷體" w:eastAsia="台灣楷體" w:hAnsi="台灣楷體" w:cs="Charis SIL"/>
        </w:rPr>
        <w:t>台</w:t>
      </w:r>
      <w:ins w:id="2886" w:author="user" w:date="2015-03-15T20:04:00Z">
        <w:r w:rsidR="00AD7D12" w:rsidRPr="00CE779A">
          <w:rPr>
            <w:rFonts w:ascii="台灣楷體" w:eastAsia="台灣楷體" w:hAnsi="台灣楷體" w:cs="Charis SIL"/>
          </w:rPr>
          <w:t>灣</w:t>
        </w:r>
      </w:ins>
      <w:r w:rsidRPr="00CE779A">
        <w:rPr>
          <w:rFonts w:ascii="台灣楷體" w:eastAsia="台灣楷體" w:hAnsi="台灣楷體" w:cs="Charis SIL"/>
        </w:rPr>
        <w:t>。唉！如今台灣船無滿百，兵無滿萬，清人拄咧大修戰船，整頓水師，海洋形勢已經改變，鄭經閤</w:t>
      </w:r>
      <w:del w:id="2887" w:author="user" w:date="2015-03-15T20:05:00Z">
        <w:r w:rsidRPr="00CE779A" w:rsidDel="00AD7D12">
          <w:rPr>
            <w:rFonts w:ascii="台灣楷體" w:eastAsia="台灣楷體" w:hAnsi="台灣楷體" w:cs="Charis SIL"/>
          </w:rPr>
          <w:delText>無</w:delText>
        </w:r>
      </w:del>
      <w:ins w:id="2888" w:author="user" w:date="2015-03-15T20:05:00Z">
        <w:r w:rsidR="00AD7D12" w:rsidRPr="00CE779A">
          <w:rPr>
            <w:rFonts w:ascii="台灣楷體" w:eastAsia="台灣楷體" w:hAnsi="台灣楷體" w:cs="Charis SIL"/>
          </w:rPr>
          <w:t>毋</w:t>
        </w:r>
      </w:ins>
      <w:r w:rsidRPr="00CE779A">
        <w:rPr>
          <w:rFonts w:ascii="台灣楷體" w:eastAsia="台灣楷體" w:hAnsi="台灣楷體" w:cs="Charis SIL"/>
        </w:rPr>
        <w:t>振作，guá驚天塹無足以靠，烏洋無足以守矣！」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「何蘭人敢會閣用甲</w:t>
      </w:r>
      <w:del w:id="2889" w:author="user" w:date="2015-03-20T23:17:00Z">
        <w:r w:rsidRPr="00CE779A" w:rsidDel="0036665F">
          <w:rPr>
            <w:rFonts w:ascii="台灣楷體" w:eastAsia="台灣楷體" w:hAnsi="台灣楷體" w:cs="Charis SIL"/>
          </w:rPr>
          <w:delText>板</w:delText>
        </w:r>
      </w:del>
      <w:ins w:id="2890" w:author="user" w:date="2015-03-20T23:17:00Z">
        <w:r w:rsidR="0036665F" w:rsidRPr="00CE779A">
          <w:rPr>
            <w:rFonts w:ascii="台灣楷體" w:eastAsia="台灣楷體" w:hAnsi="台灣楷體" w:cs="Charis SIL"/>
          </w:rPr>
          <w:t>枋</w:t>
        </w:r>
      </w:ins>
      <w:r w:rsidRPr="00CE779A">
        <w:rPr>
          <w:rFonts w:ascii="台灣楷體" w:eastAsia="台灣楷體" w:hAnsi="台灣楷體" w:cs="Charis SIL"/>
        </w:rPr>
        <w:t>船</w:t>
      </w:r>
      <w:ins w:id="2891" w:author="user" w:date="2015-03-15T20:05:00Z">
        <w:r w:rsidR="00AD7D12" w:rsidRPr="00CE779A">
          <w:rPr>
            <w:rFonts w:ascii="台灣楷體" w:eastAsia="台灣楷體" w:hAnsi="台灣楷體" w:cs="Charis SIL"/>
          </w:rPr>
          <w:t>幫</w:t>
        </w:r>
      </w:ins>
      <w:r w:rsidRPr="00CE779A">
        <w:rPr>
          <w:rFonts w:ascii="台灣楷體" w:eastAsia="台灣楷體" w:hAnsi="台灣楷體" w:cs="Charis SIL"/>
        </w:rPr>
        <w:t>助清</w:t>
      </w:r>
      <w:del w:id="2892" w:author="user" w:date="2015-03-15T20:05:00Z">
        <w:r w:rsidRPr="00CE779A" w:rsidDel="00AD7D12">
          <w:rPr>
            <w:rFonts w:ascii="台灣楷體" w:eastAsia="台灣楷體" w:hAnsi="台灣楷體" w:cs="Charis SIL"/>
          </w:rPr>
          <w:delText>咧</w:delText>
        </w:r>
      </w:del>
      <w:ins w:id="2893" w:author="user" w:date="2015-03-15T20:05:00Z">
        <w:r w:rsidR="00AD7D12" w:rsidRPr="00CE779A">
          <w:rPr>
            <w:rFonts w:ascii="台灣楷體" w:eastAsia="台灣楷體" w:hAnsi="台灣楷體" w:cs="Charis SIL"/>
          </w:rPr>
          <w:t>兵</w:t>
        </w:r>
      </w:ins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「這馬清人毋免求助何蘭矣。自從日本鎖國，何蘭人、西班牙人、英吉利人袂使前往日本貿易，攏</w:t>
      </w:r>
      <w:del w:id="2894" w:author="user" w:date="2015-03-17T22:57:00Z">
        <w:r w:rsidRPr="00CE779A" w:rsidDel="003B5E65">
          <w:rPr>
            <w:rFonts w:ascii="台灣楷體" w:eastAsia="台灣楷體" w:hAnsi="台灣楷體" w:cs="Charis SIL"/>
          </w:rPr>
          <w:delText>不再</w:delText>
        </w:r>
      </w:del>
      <w:ins w:id="2895" w:author="user" w:date="2015-03-17T22:57:00Z">
        <w:r w:rsidR="003B5E65" w:rsidRPr="00CE779A">
          <w:rPr>
            <w:rFonts w:ascii="台灣楷體" w:eastAsia="台灣楷體" w:hAnsi="台灣楷體" w:cs="Charis SIL"/>
          </w:rPr>
          <w:t>無閣</w:t>
        </w:r>
      </w:ins>
      <w:r w:rsidRPr="00CE779A">
        <w:rPr>
          <w:rFonts w:ascii="台灣楷體" w:eastAsia="台灣楷體" w:hAnsi="台灣楷體" w:cs="Charis SIL"/>
        </w:rPr>
        <w:t>對台灣用力。若是洋人猶對台灣有意，清人欲取台灣，檢采</w:t>
      </w:r>
      <w:del w:id="2896" w:author="user" w:date="2015-03-17T22:57:00Z">
        <w:r w:rsidRPr="00CE779A" w:rsidDel="003B5E65">
          <w:rPr>
            <w:rFonts w:ascii="台灣楷體" w:eastAsia="台灣楷體" w:hAnsi="台灣楷體" w:cs="Charis SIL"/>
          </w:rPr>
          <w:delText>猶</w:delText>
        </w:r>
      </w:del>
      <w:r w:rsidRPr="00CE779A">
        <w:rPr>
          <w:rFonts w:ascii="台灣楷體" w:eastAsia="台灣楷體" w:hAnsi="台灣楷體" w:cs="Charis SIL"/>
        </w:rPr>
        <w:t>有顧慮。當年荷蘭人用甲</w:t>
      </w:r>
      <w:del w:id="2897" w:author="user" w:date="2015-03-20T23:17:00Z">
        <w:r w:rsidRPr="00CE779A" w:rsidDel="0036665F">
          <w:rPr>
            <w:rFonts w:ascii="台灣楷體" w:eastAsia="台灣楷體" w:hAnsi="台灣楷體" w:cs="Charis SIL"/>
          </w:rPr>
          <w:delText>板</w:delText>
        </w:r>
      </w:del>
      <w:ins w:id="2898" w:author="user" w:date="2015-03-20T23:17:00Z">
        <w:r w:rsidR="0036665F" w:rsidRPr="00CE779A">
          <w:rPr>
            <w:rFonts w:ascii="台灣楷體" w:eastAsia="台灣楷體" w:hAnsi="台灣楷體" w:cs="Charis SIL"/>
          </w:rPr>
          <w:t>枋</w:t>
        </w:r>
      </w:ins>
      <w:r w:rsidRPr="00CE779A">
        <w:rPr>
          <w:rFonts w:ascii="台灣楷體" w:eastAsia="台灣楷體" w:hAnsi="台灣楷體" w:cs="Charis SIL"/>
        </w:rPr>
        <w:t>船助清，目的是愛清人共鄭氏滅掉</w:t>
      </w:r>
      <w:del w:id="2899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ins w:id="2900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。將台灣還予荷人，如今清人</w:t>
      </w:r>
      <w:del w:id="2901" w:author="user" w:date="2015-03-13T12:16:00Z">
        <w:r w:rsidRPr="00CE779A" w:rsidDel="009C5072">
          <w:rPr>
            <w:rFonts w:ascii="台灣楷體" w:eastAsia="台灣楷體" w:hAnsi="台灣楷體" w:cs="Charis SIL"/>
          </w:rPr>
          <w:delText>那會</w:delText>
        </w:r>
      </w:del>
      <w:ins w:id="2902" w:author="user" w:date="2015-03-13T12:16:00Z">
        <w:r w:rsidR="009C5072" w:rsidRPr="00CE779A">
          <w:rPr>
            <w:rFonts w:ascii="台灣楷體" w:eastAsia="台灣楷體" w:hAnsi="台灣楷體" w:cs="Charis SIL"/>
          </w:rPr>
          <w:t>哪會</w:t>
        </w:r>
      </w:ins>
      <w:r w:rsidRPr="00CE779A">
        <w:rPr>
          <w:rFonts w:ascii="台灣楷體" w:eastAsia="台灣楷體" w:hAnsi="台灣楷體" w:cs="Charis SIL"/>
        </w:rPr>
        <w:t>閣佮荷人合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(p.88)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作咧？荷人若袂使閣取台灣，i閣何必助清咧？如今東西洋各國攏無插手，乾膠成明清兩國相抗之勢，洋人無來，東寧顛倒不利矣。」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望山吐一口氣，猶原問講：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「東寧敢真正無法度對抗滿清？」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「內無善政，外無堅兵，按怎對抗？」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「國姓爺一片忠心，想欲保大明正朔，i地下有知，一定誠失望。鄭經王爺既毋肯臣服滿清，嘛毋肯佮清人議和，就應該鎮作，實現國姓爺遺志，拍拚反清復明才對。」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鄭經為政為人，大失人君之風，閣毋知治台辦法。以台灣彈丸之地，欲對抗滿清天下之力，干焦有內結番漢百姓，外連東西兩洋，修民政，整軍備，才足以自存。像鄭經如今作法，干焦知影逐色啉酒，遊戲歡樂，縱容文武貪凌百姓，國政如此，自保猶袂使，閣會使講啥物反清復明咧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「按呢lán愛按怎咧？」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「毋願降，毋受撫，毋肯和！袂使攻，袂使戰，袂使守！干焦依賴彼烏水溝！」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「唉！莫怪總制爺生前煩惱。」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「總制爺有心無謀，有謀無力──抑是i已經知影形勢困難，所以毋肯用力……台灣府庫已盡，鄭經完全無關心，閣用巨款去造洲仔尾園亭……」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「guá聽講，本來愛撥款修造戰船，這馬攏停落來矣。」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 xml:space="preserve">──── 10/19 </w:t>
      </w:r>
      <w:r w:rsidRPr="00CE779A">
        <w:rPr>
          <w:rFonts w:ascii="新細明體" w:eastAsia="新細明體" w:hAnsi="新細明體" w:cs="新細明體" w:hint="eastAsia"/>
          <w:b/>
          <w:bCs/>
        </w:rPr>
        <w:t> </w:t>
      </w:r>
      <w:r w:rsidRPr="00CE779A">
        <w:rPr>
          <w:rFonts w:ascii="台灣楷體" w:eastAsia="台灣楷體" w:hAnsi="台灣楷體" w:cs="台灣楷體" w:hint="eastAsia"/>
          <w:b/>
          <w:bCs/>
        </w:rPr>
        <w:t>P.89~P.93 ────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(p.89)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「哼！外有強敵當前，內則大修園亭！」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2903" w:author="user" w:date="2015-03-17T16:46:00Z">
        <w:r w:rsidRPr="00CE779A" w:rsidDel="00655848">
          <w:rPr>
            <w:rFonts w:ascii="台灣楷體" w:eastAsia="台灣楷體" w:hAnsi="台灣楷體" w:cs="Charis SIL"/>
          </w:rPr>
          <w:delText>為啥物</w:delText>
        </w:r>
      </w:del>
      <w:ins w:id="2904" w:author="user" w:date="2015-03-17T16:46:00Z">
        <w:r w:rsidR="00655848" w:rsidRPr="00CE779A">
          <w:rPr>
            <w:rFonts w:ascii="台灣楷體" w:eastAsia="台灣楷體" w:hAnsi="台灣楷體" w:cs="Charis SIL"/>
          </w:rPr>
          <w:t>按怎</w:t>
        </w:r>
      </w:ins>
      <w:r w:rsidRPr="00CE779A">
        <w:rPr>
          <w:rFonts w:ascii="台灣楷體" w:eastAsia="台灣楷體" w:hAnsi="台灣楷體" w:cs="Charis SIL"/>
        </w:rPr>
        <w:t>無人去向王爺提起咧？」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沈國公冷笑一聲，搖頭吟一句詩：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「『莫怪今來閉其口……』」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「lí講啥？」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「guá吟一句詩──lí敢袂記得矣？國姓爺佇廈門時，察言官常壽寧捌檢舉鄭泰盜用公銀，顛倒去予國姓爺流放來台灣。I的朋友寫一首詩送i──這就是其中一句。」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「唔──這件代誌guá想起來矣，彼詩guá袂記得矣。」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</w:t>
      </w:r>
      <w:del w:id="2905" w:author="user" w:date="2015-03-14T19:54:00Z">
        <w:r w:rsidRPr="00CE779A" w:rsidDel="007D6B6D">
          <w:rPr>
            <w:rFonts w:ascii="台灣楷體" w:eastAsia="台灣楷體" w:hAnsi="台灣楷體" w:cs="Charis SIL"/>
          </w:rPr>
          <w:delText>袂袂</w:delText>
        </w:r>
      </w:del>
      <w:ins w:id="2906" w:author="user" w:date="2015-03-14T19:54:00Z">
        <w:r w:rsidR="007D6B6D" w:rsidRPr="00CE779A">
          <w:rPr>
            <w:rFonts w:ascii="台灣楷體" w:eastAsia="台灣楷體" w:hAnsi="台灣楷體" w:cs="Charis SIL"/>
          </w:rPr>
          <w:t>無放</w:t>
        </w:r>
      </w:ins>
      <w:r w:rsidRPr="00CE779A">
        <w:rPr>
          <w:rFonts w:ascii="台灣楷體" w:eastAsia="台灣楷體" w:hAnsi="台灣楷體" w:cs="Charis SIL"/>
        </w:rPr>
        <w:t>記得：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「『與君同里老相鄰，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詗察如羅不敢前；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莫怪今來閉其口，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郊居八載作寒蟬。』」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(p.90)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7.海上遊民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沈國公吟徐先生的詩句，竟然目屎流規面。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逐遍提起這類代誌，攏會磕動情懷，引起i的</w:t>
      </w:r>
      <w:del w:id="2907" w:author="user" w:date="2015-03-15T20:06:00Z">
        <w:r w:rsidRPr="00CE779A" w:rsidDel="00AD7D12">
          <w:rPr>
            <w:rFonts w:ascii="台灣楷體" w:eastAsia="台灣楷體" w:hAnsi="台灣楷體" w:cs="Charis SIL"/>
          </w:rPr>
          <w:delText>商敢</w:delText>
        </w:r>
      </w:del>
      <w:ins w:id="2908" w:author="user" w:date="2015-03-15T20:06:00Z">
        <w:r w:rsidR="00AD7D12" w:rsidRPr="00CE779A">
          <w:rPr>
            <w:rFonts w:ascii="台灣楷體" w:eastAsia="台灣楷體" w:hAnsi="台灣楷體" w:cs="Charis SIL"/>
          </w:rPr>
          <w:t>感傷</w:t>
        </w:r>
      </w:ins>
      <w:r w:rsidRPr="00CE779A">
        <w:rPr>
          <w:rFonts w:ascii="台灣楷體" w:eastAsia="台灣楷體" w:hAnsi="台灣楷體" w:cs="Charis SIL"/>
        </w:rPr>
        <w:t>。望山毋知影按怎安慰，</w:t>
      </w:r>
      <w:del w:id="2909" w:author="user" w:date="2015-03-15T20:07:00Z">
        <w:r w:rsidRPr="00CE779A" w:rsidDel="00AD7D12">
          <w:rPr>
            <w:rFonts w:ascii="台灣楷體" w:eastAsia="台灣楷體" w:hAnsi="台灣楷體" w:cs="Charis SIL"/>
          </w:rPr>
          <w:delText>看涼風</w:delText>
        </w:r>
      </w:del>
      <w:ins w:id="2910" w:author="user" w:date="2015-03-15T20:07:00Z">
        <w:r w:rsidR="00AD7D12" w:rsidRPr="00CE779A">
          <w:rPr>
            <w:rFonts w:ascii="台灣楷體" w:eastAsia="台灣楷體" w:hAnsi="台灣楷體" w:cs="Charis SIL"/>
          </w:rPr>
          <w:t>透北風</w:t>
        </w:r>
      </w:ins>
      <w:del w:id="2911" w:author="user" w:date="2015-03-15T20:07:00Z">
        <w:r w:rsidRPr="00CE779A" w:rsidDel="00AD7D12">
          <w:rPr>
            <w:rFonts w:ascii="台灣楷體" w:eastAsia="台灣楷體" w:hAnsi="台灣楷體" w:cs="Charis SIL"/>
          </w:rPr>
          <w:delText>吹起</w:delText>
        </w:r>
      </w:del>
      <w:ins w:id="2912" w:author="user" w:date="2015-03-15T20:07:00Z">
        <w:r w:rsidR="00AD7D12" w:rsidRPr="00CE779A">
          <w:rPr>
            <w:rFonts w:ascii="台灣楷體" w:eastAsia="台灣楷體" w:hAnsi="台灣楷體" w:cs="Charis SIL"/>
          </w:rPr>
          <w:t>矣</w:t>
        </w:r>
      </w:ins>
      <w:r w:rsidRPr="00CE779A">
        <w:rPr>
          <w:rFonts w:ascii="台灣楷體" w:eastAsia="台灣楷體" w:hAnsi="台灣楷體" w:cs="Charis SIL"/>
        </w:rPr>
        <w:t>，冷意陣陣，</w:t>
      </w:r>
      <w:del w:id="2913" w:author="user" w:date="2015-03-15T20:07:00Z">
        <w:r w:rsidRPr="00CE779A" w:rsidDel="00AD7D12">
          <w:rPr>
            <w:rFonts w:ascii="台灣楷體" w:eastAsia="台灣楷體" w:hAnsi="台灣楷體" w:cs="Charis SIL"/>
          </w:rPr>
          <w:delText>就</w:delText>
        </w:r>
      </w:del>
      <w:ins w:id="2914" w:author="user" w:date="2015-03-15T20:07:00Z">
        <w:r w:rsidR="00AD7D12" w:rsidRPr="00CE779A">
          <w:rPr>
            <w:rFonts w:ascii="台灣楷體" w:eastAsia="台灣楷體" w:hAnsi="台灣楷體" w:cs="Charis SIL"/>
          </w:rPr>
          <w:t>i</w:t>
        </w:r>
      </w:ins>
      <w:r w:rsidRPr="00CE779A">
        <w:rPr>
          <w:rFonts w:ascii="台灣楷體" w:eastAsia="台灣楷體" w:hAnsi="台灣楷體" w:cs="Charis SIL"/>
        </w:rPr>
        <w:t>去</w:t>
      </w:r>
      <w:ins w:id="2915" w:author="user" w:date="2015-03-15T20:06:00Z">
        <w:r w:rsidR="00AD7D12" w:rsidRPr="00CE779A">
          <w:rPr>
            <w:rFonts w:ascii="台灣楷體" w:eastAsia="台灣楷體" w:hAnsi="台灣楷體" w:cs="Charis SIL"/>
          </w:rPr>
          <w:t>眠</w:t>
        </w:r>
      </w:ins>
      <w:r w:rsidRPr="00CE779A">
        <w:rPr>
          <w:rFonts w:ascii="台灣楷體" w:eastAsia="台灣楷體" w:hAnsi="台灣楷體" w:cs="Charis SIL"/>
        </w:rPr>
        <w:t>床頭</w:t>
      </w:r>
      <w:del w:id="2916" w:author="user" w:date="2015-03-15T20:06:00Z">
        <w:r w:rsidRPr="00CE779A" w:rsidDel="00AD7D12">
          <w:rPr>
            <w:rFonts w:ascii="台灣楷體" w:eastAsia="台灣楷體" w:hAnsi="台灣楷體" w:cs="Charis SIL"/>
          </w:rPr>
          <w:delText>提起</w:delText>
        </w:r>
      </w:del>
      <w:ins w:id="2917" w:author="user" w:date="2015-03-15T20:06:00Z">
        <w:r w:rsidR="00AD7D12" w:rsidRPr="00CE779A">
          <w:rPr>
            <w:rFonts w:ascii="台灣楷體" w:eastAsia="台灣楷體" w:hAnsi="台灣楷體" w:cs="Charis SIL"/>
          </w:rPr>
          <w:t>挔</w:t>
        </w:r>
      </w:ins>
      <w:ins w:id="2918" w:author="user" w:date="2015-03-15T20:07:00Z">
        <w:r w:rsidR="00AD7D12" w:rsidRPr="00CE779A">
          <w:rPr>
            <w:rFonts w:ascii="台灣楷體" w:eastAsia="台灣楷體" w:hAnsi="台灣楷體" w:cs="Charis SIL"/>
          </w:rPr>
          <w:t>一領</w:t>
        </w:r>
      </w:ins>
      <w:r w:rsidRPr="00CE779A">
        <w:rPr>
          <w:rFonts w:ascii="台灣楷體" w:eastAsia="台灣楷體" w:hAnsi="台灣楷體" w:cs="Charis SIL"/>
        </w:rPr>
        <w:t>棉裘</w:t>
      </w:r>
      <w:del w:id="2919" w:author="user" w:date="2015-03-15T20:07:00Z">
        <w:r w:rsidRPr="00CE779A" w:rsidDel="00AD7D12">
          <w:rPr>
            <w:rFonts w:ascii="台灣楷體" w:eastAsia="台灣楷體" w:hAnsi="台灣楷體" w:cs="Charis SIL"/>
          </w:rPr>
          <w:delText>，為i添</w:delText>
        </w:r>
      </w:del>
      <w:ins w:id="2920" w:author="user" w:date="2015-03-15T20:07:00Z">
        <w:r w:rsidR="00AD7D12" w:rsidRPr="00CE779A">
          <w:rPr>
            <w:rFonts w:ascii="台灣楷體" w:eastAsia="台灣楷體" w:hAnsi="台灣楷體" w:cs="Charis SIL"/>
          </w:rPr>
          <w:t>來</w:t>
        </w:r>
      </w:ins>
      <w:del w:id="2921" w:author="user" w:date="2015-03-15T20:07:00Z">
        <w:r w:rsidRPr="00CE779A" w:rsidDel="00AD7D12">
          <w:rPr>
            <w:rFonts w:ascii="台灣楷體" w:eastAsia="台灣楷體" w:hAnsi="台灣楷體" w:cs="Charis SIL"/>
          </w:rPr>
          <w:delText>起</w:delText>
        </w:r>
      </w:del>
      <w:ins w:id="2922" w:author="user" w:date="2015-03-15T20:07:00Z">
        <w:r w:rsidR="00AD7D12" w:rsidRPr="00CE779A">
          <w:rPr>
            <w:rFonts w:ascii="台灣楷體" w:eastAsia="台灣楷體" w:hAnsi="台灣楷體" w:cs="Charis SIL"/>
          </w:rPr>
          <w:t>予</w:t>
        </w:r>
      </w:ins>
      <w:ins w:id="2923" w:author="user" w:date="2015-03-15T20:08:00Z">
        <w:r w:rsidR="00AD7D12" w:rsidRPr="00CE779A">
          <w:rPr>
            <w:rFonts w:ascii="台灣楷體" w:eastAsia="台灣楷體" w:hAnsi="台灣楷體" w:cs="Charis SIL"/>
          </w:rPr>
          <w:t>沈國公</w:t>
        </w:r>
      </w:ins>
      <w:r w:rsidRPr="00CE779A">
        <w:rPr>
          <w:rFonts w:ascii="台灣楷體" w:eastAsia="台灣楷體" w:hAnsi="台灣楷體" w:cs="Charis SIL"/>
        </w:rPr>
        <w:t>。沈國公</w:t>
      </w:r>
      <w:del w:id="2924" w:author="user" w:date="2015-03-15T20:08:00Z">
        <w:r w:rsidRPr="00CE779A" w:rsidDel="00AD7D12">
          <w:rPr>
            <w:rFonts w:ascii="台灣楷體" w:eastAsia="台灣楷體" w:hAnsi="台灣楷體" w:cs="Charis SIL"/>
          </w:rPr>
          <w:delText>一爿</w:delText>
        </w:r>
      </w:del>
      <w:ins w:id="2925" w:author="user" w:date="2015-03-15T20:08:00Z">
        <w:r w:rsidR="00AD7D12" w:rsidRPr="00CE779A">
          <w:rPr>
            <w:rFonts w:ascii="台灣楷體" w:eastAsia="台灣楷體" w:hAnsi="台灣楷體" w:cs="Charis SIL"/>
          </w:rPr>
          <w:t>那</w:t>
        </w:r>
      </w:ins>
      <w:r w:rsidRPr="00CE779A">
        <w:rPr>
          <w:rFonts w:ascii="台灣楷體" w:eastAsia="台灣楷體" w:hAnsi="台灣楷體" w:cs="Charis SIL"/>
        </w:rPr>
        <w:t>鈕鈕仔，</w:t>
      </w:r>
      <w:del w:id="2926" w:author="user" w:date="2015-03-15T20:08:00Z">
        <w:r w:rsidRPr="00CE779A" w:rsidDel="00AD7D12">
          <w:rPr>
            <w:rFonts w:ascii="台灣楷體" w:eastAsia="台灣楷體" w:hAnsi="台灣楷體" w:cs="Charis SIL"/>
          </w:rPr>
          <w:delText>一爿</w:delText>
        </w:r>
      </w:del>
      <w:ins w:id="2927" w:author="user" w:date="2015-03-15T20:08:00Z">
        <w:r w:rsidR="00AD7D12" w:rsidRPr="00CE779A">
          <w:rPr>
            <w:rFonts w:ascii="台灣楷體" w:eastAsia="台灣楷體" w:hAnsi="台灣楷體" w:cs="Charis SIL"/>
          </w:rPr>
          <w:t>那</w:t>
        </w:r>
      </w:ins>
      <w:r w:rsidRPr="00CE779A">
        <w:rPr>
          <w:rFonts w:ascii="台灣楷體" w:eastAsia="台灣楷體" w:hAnsi="台灣楷體" w:cs="Charis SIL"/>
        </w:rPr>
        <w:t>問講：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「彼素面姑娘──這針線誠好──彼素面姑娘佮lí的婚事到底按怎？昨昏問lí，lí講困難重重。」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「沈國公，guá這擺來就是欲請lí</w:t>
      </w:r>
      <w:del w:id="2928" w:author="user" w:date="2015-03-15T20:08:00Z">
        <w:r w:rsidRPr="00CE779A" w:rsidDel="00AD7D12">
          <w:rPr>
            <w:rFonts w:ascii="台灣楷體" w:eastAsia="台灣楷體" w:hAnsi="台灣楷體" w:cs="Charis SIL"/>
          </w:rPr>
          <w:delText>幫助ê</w:delText>
        </w:r>
      </w:del>
      <w:ins w:id="2929" w:author="user" w:date="2015-03-15T20:08:00Z">
        <w:r w:rsidR="00AD7D12" w:rsidRPr="00CE779A">
          <w:rPr>
            <w:rFonts w:ascii="台灣楷體" w:eastAsia="台灣楷體" w:hAnsi="台灣楷體" w:cs="Charis SIL"/>
          </w:rPr>
          <w:t>鬥相共</w:t>
        </w:r>
      </w:ins>
      <w:r w:rsidRPr="00CE779A">
        <w:rPr>
          <w:rFonts w:ascii="台灣楷體" w:eastAsia="台灣楷體" w:hAnsi="台灣楷體" w:cs="Charis SIL"/>
        </w:rPr>
        <w:t>，昨昏毋知按怎講起。」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ins w:id="2930" w:author="user" w:date="2015-03-15T20:08:00Z">
        <w:r w:rsidR="00AD7D12" w:rsidRPr="00CE779A">
          <w:rPr>
            <w:rFonts w:ascii="台灣楷體" w:eastAsia="台灣楷體" w:hAnsi="台灣楷體" w:cs="Charis SIL"/>
          </w:rPr>
          <w:t>í鬥相共</w:t>
        </w:r>
      </w:ins>
      <w:del w:id="2931" w:author="user" w:date="2015-03-15T20:08:00Z">
        <w:r w:rsidRPr="00CE779A" w:rsidDel="00AD7D12">
          <w:rPr>
            <w:rFonts w:ascii="台灣楷體" w:eastAsia="台灣楷體" w:hAnsi="台灣楷體" w:cs="Charis SIL"/>
          </w:rPr>
          <w:delText>幫助lín</w:delText>
        </w:r>
      </w:del>
      <w:r w:rsidRPr="00CE779A">
        <w:rPr>
          <w:rFonts w:ascii="台灣楷體" w:eastAsia="台灣楷體" w:hAnsi="台灣楷體" w:cs="Charis SIL"/>
        </w:rPr>
        <w:t>，guá</w:t>
      </w:r>
      <w:del w:id="2932" w:author="user" w:date="2015-03-15T20:08:00Z">
        <w:r w:rsidRPr="00CE779A" w:rsidDel="00AD7D12">
          <w:rPr>
            <w:rFonts w:ascii="台灣楷體" w:eastAsia="台灣楷體" w:hAnsi="台灣楷體" w:cs="Charis SIL"/>
          </w:rPr>
          <w:delText>會使</w:delText>
        </w:r>
      </w:del>
      <w:ins w:id="2933" w:author="user" w:date="2015-03-15T20:08:00Z">
        <w:r w:rsidR="00AD7D12" w:rsidRPr="00CE779A">
          <w:rPr>
            <w:rFonts w:ascii="台灣楷體" w:eastAsia="台灣楷體" w:hAnsi="台灣楷體" w:cs="Charis SIL"/>
          </w:rPr>
          <w:t>欲</w:t>
        </w:r>
      </w:ins>
      <w:r w:rsidRPr="00CE779A">
        <w:rPr>
          <w:rFonts w:ascii="台灣楷體" w:eastAsia="台灣楷體" w:hAnsi="台灣楷體" w:cs="Charis SIL"/>
        </w:rPr>
        <w:t>按怎</w:t>
      </w:r>
      <w:ins w:id="2934" w:author="user" w:date="2015-03-15T20:08:00Z">
        <w:r w:rsidR="00AD7D12" w:rsidRPr="00CE779A">
          <w:rPr>
            <w:rFonts w:ascii="台灣楷體" w:eastAsia="台灣楷體" w:hAnsi="台灣楷體" w:cs="Charis SIL"/>
          </w:rPr>
          <w:t>鬥相共</w:t>
        </w:r>
      </w:ins>
      <w:del w:id="2935" w:author="user" w:date="2015-03-15T20:08:00Z">
        <w:r w:rsidRPr="00CE779A" w:rsidDel="00AD7D12">
          <w:rPr>
            <w:rFonts w:ascii="台灣楷體" w:eastAsia="台灣楷體" w:hAnsi="台灣楷體" w:cs="Charis SIL"/>
          </w:rPr>
          <w:delText>幫助lín咧</w:delText>
        </w:r>
      </w:del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「陳素面佮郭舵公in厝內的代誌，沈國公lí是知影ê。guán的代誌，郭舵公</w:t>
      </w:r>
      <w:del w:id="2936" w:author="user" w:date="2015-03-15T20:09:00Z">
        <w:r w:rsidRPr="00CE779A" w:rsidDel="00AD7D12">
          <w:rPr>
            <w:rFonts w:ascii="台灣楷體" w:eastAsia="台灣楷體" w:hAnsi="台灣楷體" w:cs="Charis SIL"/>
          </w:rPr>
          <w:delText>是</w:delText>
        </w:r>
      </w:del>
      <w:ins w:id="2937" w:author="user" w:date="2015-03-15T20:09:00Z">
        <w:r w:rsidR="00AD7D12" w:rsidRPr="00CE779A">
          <w:rPr>
            <w:rFonts w:ascii="台灣楷體" w:eastAsia="台灣楷體" w:hAnsi="台灣楷體" w:cs="Charis SIL"/>
          </w:rPr>
          <w:t>有</w:t>
        </w:r>
      </w:ins>
      <w:r w:rsidRPr="00CE779A">
        <w:rPr>
          <w:rFonts w:ascii="台灣楷體" w:eastAsia="台灣楷體" w:hAnsi="台灣楷體" w:cs="Charis SIL"/>
        </w:rPr>
        <w:t>同意</w:t>
      </w:r>
      <w:del w:id="2938" w:author="user" w:date="2015-03-15T20:09:00Z">
        <w:r w:rsidRPr="00CE779A" w:rsidDel="00AD7D12">
          <w:rPr>
            <w:rFonts w:ascii="台灣楷體" w:eastAsia="台灣楷體" w:hAnsi="台灣楷體" w:cs="Charis SIL"/>
          </w:rPr>
          <w:delText>ê</w:delText>
        </w:r>
      </w:del>
      <w:r w:rsidRPr="00CE779A">
        <w:rPr>
          <w:rFonts w:ascii="台灣楷體" w:eastAsia="台灣楷體" w:hAnsi="台灣楷體" w:cs="Charis SIL"/>
        </w:rPr>
        <w:t>，</w:t>
      </w:r>
      <w:del w:id="2939" w:author="user" w:date="2015-03-15T20:09:00Z">
        <w:r w:rsidRPr="00CE779A" w:rsidDel="00AD7D12">
          <w:rPr>
            <w:rFonts w:ascii="台灣楷體" w:eastAsia="台灣楷體" w:hAnsi="台灣楷體" w:cs="Charis SIL"/>
          </w:rPr>
          <w:delText>只是</w:delText>
        </w:r>
      </w:del>
      <w:ins w:id="2940" w:author="user" w:date="2015-03-15T20:09:00Z">
        <w:r w:rsidR="00AD7D12" w:rsidRPr="00CE779A">
          <w:rPr>
            <w:rFonts w:ascii="台灣楷體" w:eastAsia="台灣楷體" w:hAnsi="台灣楷體" w:cs="Charis SIL"/>
          </w:rPr>
          <w:t>毋過</w:t>
        </w:r>
      </w:ins>
      <w:r w:rsidRPr="00CE779A">
        <w:rPr>
          <w:rFonts w:ascii="台灣楷體" w:eastAsia="台灣楷體" w:hAnsi="台灣楷體" w:cs="Charis SIL"/>
        </w:rPr>
        <w:t>許姑──素面的母親──無同意。」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「唔！」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「素面因為in</w:t>
      </w:r>
      <w:ins w:id="2941" w:author="user" w:date="2015-03-15T20:12:00Z">
        <w:r w:rsidR="00AD7D12" w:rsidRPr="00CE779A">
          <w:rPr>
            <w:rFonts w:ascii="台灣楷體" w:eastAsia="台灣楷體" w:hAnsi="台灣楷體" w:cs="Charis SIL"/>
          </w:rPr>
          <w:t>阿</w:t>
        </w:r>
      </w:ins>
      <w:r w:rsidRPr="00CE779A">
        <w:rPr>
          <w:rFonts w:ascii="台灣楷體" w:eastAsia="台灣楷體" w:hAnsi="台灣楷體" w:cs="Charis SIL"/>
        </w:rPr>
        <w:t>母</w:t>
      </w:r>
      <w:ins w:id="2942" w:author="user" w:date="2015-03-15T20:12:00Z">
        <w:r w:rsidR="00AD7D12" w:rsidRPr="00CE779A">
          <w:rPr>
            <w:rFonts w:ascii="台灣楷體" w:eastAsia="台灣楷體" w:hAnsi="台灣楷體" w:cs="Charis SIL"/>
          </w:rPr>
          <w:t>無答應</w:t>
        </w:r>
      </w:ins>
      <w:r w:rsidRPr="00CE779A">
        <w:rPr>
          <w:rFonts w:ascii="台灣楷體" w:eastAsia="台灣楷體" w:hAnsi="台灣楷體" w:cs="Charis SIL"/>
        </w:rPr>
        <w:t>婚事</w:t>
      </w:r>
      <w:del w:id="2943" w:author="user" w:date="2015-03-15T20:12:00Z">
        <w:r w:rsidRPr="00CE779A" w:rsidDel="00AD7D12">
          <w:rPr>
            <w:rFonts w:ascii="台灣楷體" w:eastAsia="台灣楷體" w:hAnsi="台灣楷體" w:cs="Charis SIL"/>
          </w:rPr>
          <w:delText>毋准</w:delText>
        </w:r>
      </w:del>
      <w:r w:rsidRPr="00CE779A">
        <w:rPr>
          <w:rFonts w:ascii="台灣楷體" w:eastAsia="台灣楷體" w:hAnsi="台灣楷體" w:cs="Charis SIL"/>
        </w:rPr>
        <w:t>，</w:t>
      </w:r>
      <w:del w:id="2944" w:author="user" w:date="2015-03-15T20:12:00Z">
        <w:r w:rsidRPr="00CE779A" w:rsidDel="00AD7D12">
          <w:rPr>
            <w:rFonts w:ascii="台灣楷體" w:eastAsia="台灣楷體" w:hAnsi="台灣楷體" w:cs="Charis SIL"/>
          </w:rPr>
          <w:delText>就</w:delText>
        </w:r>
      </w:del>
      <w:r w:rsidRPr="00CE779A">
        <w:rPr>
          <w:rFonts w:ascii="台灣楷體" w:eastAsia="台灣楷體" w:hAnsi="台灣楷體" w:cs="Charis SIL"/>
        </w:rPr>
        <w:t>時時</w:t>
      </w:r>
      <w:del w:id="2945" w:author="user" w:date="2015-03-15T20:13:00Z">
        <w:r w:rsidRPr="00CE779A" w:rsidDel="00AD7D12">
          <w:rPr>
            <w:rFonts w:ascii="台灣楷體" w:eastAsia="台灣楷體" w:hAnsi="台灣楷體" w:cs="Charis SIL"/>
          </w:rPr>
          <w:delText>想著</w:delText>
        </w:r>
      </w:del>
      <w:ins w:id="2946" w:author="user" w:date="2015-03-15T20:13:00Z">
        <w:r w:rsidR="00AD7D12" w:rsidRPr="00CE779A">
          <w:rPr>
            <w:rFonts w:ascii="台灣楷體" w:eastAsia="台灣楷體" w:hAnsi="台灣楷體" w:cs="Charis SIL"/>
          </w:rPr>
          <w:t>數念</w:t>
        </w:r>
      </w:ins>
      <w:r w:rsidRPr="00CE779A">
        <w:rPr>
          <w:rFonts w:ascii="台灣楷體" w:eastAsia="台灣楷體" w:hAnsi="台灣楷體" w:cs="Charis SIL"/>
        </w:rPr>
        <w:t>in</w:t>
      </w:r>
      <w:ins w:id="2947" w:author="user" w:date="2015-03-15T20:13:00Z">
        <w:r w:rsidR="00AD7D12" w:rsidRPr="00CE779A">
          <w:rPr>
            <w:rFonts w:ascii="台灣楷體" w:eastAsia="台灣楷體" w:hAnsi="台灣楷體" w:cs="Charis SIL"/>
          </w:rPr>
          <w:t>阿</w:t>
        </w:r>
      </w:ins>
      <w:r w:rsidRPr="00CE779A">
        <w:rPr>
          <w:rFonts w:ascii="台灣楷體" w:eastAsia="台灣楷體" w:hAnsi="台灣楷體" w:cs="Charis SIL"/>
        </w:rPr>
        <w:t>爸，in</w:t>
      </w:r>
      <w:ins w:id="2948" w:author="user" w:date="2015-03-15T20:13:00Z">
        <w:r w:rsidR="00AD7D12" w:rsidRPr="00CE779A">
          <w:rPr>
            <w:rFonts w:ascii="台灣楷體" w:eastAsia="台灣楷體" w:hAnsi="台灣楷體" w:cs="Charis SIL"/>
          </w:rPr>
          <w:t>阿</w:t>
        </w:r>
      </w:ins>
      <w:r w:rsidRPr="00CE779A">
        <w:rPr>
          <w:rFonts w:ascii="台灣楷體" w:eastAsia="台灣楷體" w:hAnsi="台灣楷體" w:cs="Charis SIL"/>
        </w:rPr>
        <w:t>爸人佇唐山，i</w:t>
      </w:r>
      <w:del w:id="2949" w:author="user" w:date="2015-03-15T20:13:00Z">
        <w:r w:rsidRPr="00CE779A" w:rsidDel="00AD7D12">
          <w:rPr>
            <w:rFonts w:ascii="台灣楷體" w:eastAsia="台灣楷體" w:hAnsi="台灣楷體" w:cs="Charis SIL"/>
          </w:rPr>
          <w:delText>逐遍</w:delText>
        </w:r>
      </w:del>
      <w:ins w:id="2950" w:author="user" w:date="2015-03-15T20:13:00Z">
        <w:r w:rsidR="00AD7D12" w:rsidRPr="00CE779A">
          <w:rPr>
            <w:rFonts w:ascii="台灣楷體" w:eastAsia="台灣楷體" w:hAnsi="台灣楷體" w:cs="Charis SIL"/>
          </w:rPr>
          <w:t>便若</w:t>
        </w:r>
      </w:ins>
      <w:del w:id="2951" w:author="user" w:date="2015-03-15T20:13:00Z">
        <w:r w:rsidRPr="00CE779A" w:rsidDel="00AD7D12">
          <w:rPr>
            <w:rFonts w:ascii="台灣楷體" w:eastAsia="台灣楷體" w:hAnsi="台灣楷體" w:cs="Charis SIL"/>
          </w:rPr>
          <w:delText>臨</w:delText>
        </w:r>
      </w:del>
      <w:ins w:id="2952" w:author="user" w:date="2015-03-15T20:13:00Z">
        <w:r w:rsidR="00AD7D12" w:rsidRPr="00CE779A">
          <w:rPr>
            <w:rFonts w:ascii="台灣楷體" w:eastAsia="台灣楷體" w:hAnsi="台灣楷體" w:cs="Charis SIL"/>
          </w:rPr>
          <w:t>倚近</w:t>
        </w:r>
      </w:ins>
      <w:del w:id="2953" w:author="user" w:date="2015-03-15T20:13:00Z">
        <w:r w:rsidRPr="00CE779A" w:rsidDel="00AD7D12">
          <w:rPr>
            <w:rFonts w:ascii="台灣楷體" w:eastAsia="台灣楷體" w:hAnsi="台灣楷體" w:cs="Charis SIL"/>
          </w:rPr>
          <w:delText>海</w:delText>
        </w:r>
      </w:del>
      <w:r w:rsidRPr="00CE779A">
        <w:rPr>
          <w:rFonts w:ascii="台灣楷體" w:eastAsia="台灣楷體" w:hAnsi="台灣楷體" w:cs="Charis SIL"/>
        </w:rPr>
        <w:t>觀水，就……」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「望山</w:t>
      </w:r>
      <w:del w:id="2954" w:author="user" w:date="2015-03-15T20:13:00Z">
        <w:r w:rsidRPr="00CE779A" w:rsidDel="00AD7D12">
          <w:rPr>
            <w:rFonts w:ascii="台灣楷體" w:eastAsia="台灣楷體" w:hAnsi="台灣楷體" w:cs="Charis SIL"/>
          </w:rPr>
          <w:delText>江</w:delText>
        </w:r>
      </w:del>
      <w:ins w:id="2955" w:author="user" w:date="2015-03-15T20:13:00Z">
        <w:r w:rsidR="00AD7D12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素面</w:t>
      </w:r>
      <w:del w:id="2956" w:author="user" w:date="2015-03-15T20:13:00Z">
        <w:r w:rsidRPr="00CE779A" w:rsidDel="00AD7D12">
          <w:rPr>
            <w:rFonts w:ascii="台灣楷體" w:eastAsia="台灣楷體" w:hAnsi="台灣楷體" w:cs="Charis SIL"/>
          </w:rPr>
          <w:delText>欶水</w:delText>
        </w:r>
      </w:del>
      <w:ins w:id="2957" w:author="user" w:date="2015-03-15T20:13:00Z">
        <w:r w:rsidR="00AD7D12" w:rsidRPr="00CE779A">
          <w:rPr>
            <w:rFonts w:ascii="台灣楷體" w:eastAsia="台灣楷體" w:hAnsi="台灣楷體" w:cs="Charis SIL"/>
          </w:rPr>
          <w:t>思念</w:t>
        </w:r>
      </w:ins>
      <w:del w:id="2958" w:author="user" w:date="2015-03-15T20:13:00Z">
        <w:r w:rsidRPr="00CE779A" w:rsidDel="00AD7D12">
          <w:rPr>
            <w:rFonts w:ascii="台灣楷體" w:eastAsia="台灣楷體" w:hAnsi="台灣楷體" w:cs="Charis SIL"/>
          </w:rPr>
          <w:delText>思父</w:delText>
        </w:r>
      </w:del>
      <w:ins w:id="2959" w:author="user" w:date="2015-03-15T20:13:00Z">
        <w:r w:rsidR="00AD7D12" w:rsidRPr="00CE779A">
          <w:rPr>
            <w:rFonts w:ascii="台灣楷體" w:eastAsia="台灣楷體" w:hAnsi="台灣楷體" w:cs="Charis SIL"/>
          </w:rPr>
          <w:t>老爸</w:t>
        </w:r>
      </w:ins>
      <w:ins w:id="2960" w:author="user" w:date="2015-03-15T20:14:00Z">
        <w:r w:rsidR="00AD7D12" w:rsidRPr="00CE779A">
          <w:rPr>
            <w:rFonts w:ascii="台灣楷體" w:eastAsia="台灣楷體" w:hAnsi="台灣楷體" w:cs="Charis SIL"/>
          </w:rPr>
          <w:t>流目屎</w:t>
        </w:r>
      </w:ins>
      <w:del w:id="2961" w:author="user" w:date="2015-03-15T20:14:00Z">
        <w:r w:rsidRPr="00CE779A" w:rsidDel="00AD7D12">
          <w:rPr>
            <w:rFonts w:ascii="台灣楷體" w:eastAsia="台灣楷體" w:hAnsi="台灣楷體" w:cs="Charis SIL"/>
          </w:rPr>
          <w:delText>淚</w:delText>
        </w:r>
      </w:del>
      <w:r w:rsidRPr="00CE779A">
        <w:rPr>
          <w:rFonts w:ascii="台灣楷體" w:eastAsia="台灣楷體" w:hAnsi="台灣楷體" w:cs="Charis SIL"/>
        </w:rPr>
        <w:t>，拍海算心跳的代誌講一遍。沈國公</w:t>
      </w:r>
      <w:del w:id="2962" w:author="user" w:date="2015-03-20T23:34:00Z">
        <w:r w:rsidRPr="00CE779A" w:rsidDel="00FA0189">
          <w:rPr>
            <w:rFonts w:ascii="台灣楷體" w:eastAsia="台灣楷體" w:hAnsi="台灣楷體" w:cs="Charis SIL"/>
          </w:rPr>
          <w:delText>聽了</w:delText>
        </w:r>
      </w:del>
      <w:ins w:id="2963" w:author="user" w:date="2015-03-20T23:34:00Z">
        <w:r w:rsidR="00FA0189" w:rsidRPr="00CE779A">
          <w:rPr>
            <w:rFonts w:ascii="台灣楷體" w:eastAsia="台灣楷體" w:hAnsi="台灣楷體" w:cs="Charis SIL"/>
          </w:rPr>
          <w:t>聽著</w:t>
        </w:r>
      </w:ins>
      <w:r w:rsidRPr="00CE779A">
        <w:rPr>
          <w:rFonts w:ascii="台灣楷體" w:eastAsia="台灣楷體" w:hAnsi="台灣楷體" w:cs="Charis SIL"/>
        </w:rPr>
        <w:t>非常感動，目屎</w:t>
      </w:r>
      <w:ins w:id="2964" w:author="user" w:date="2015-03-15T20:15:00Z">
        <w:r w:rsidR="00D81F44" w:rsidRPr="00CE779A">
          <w:rPr>
            <w:rFonts w:ascii="台灣楷體" w:eastAsia="台灣楷體" w:hAnsi="台灣楷體" w:cs="Charis SIL"/>
          </w:rPr>
          <w:t>滿面</w:t>
        </w:r>
      </w:ins>
      <w:del w:id="2965" w:author="user" w:date="2015-03-15T20:14:00Z">
        <w:r w:rsidRPr="00CE779A" w:rsidDel="00D81F44">
          <w:rPr>
            <w:rFonts w:ascii="台灣楷體" w:eastAsia="台灣楷體" w:hAnsi="台灣楷體" w:cs="Charis SIL"/>
          </w:rPr>
          <w:delText>拄收，閣</w:delText>
        </w:r>
      </w:del>
      <w:r w:rsidRPr="00CE779A">
        <w:rPr>
          <w:rFonts w:ascii="台灣楷體" w:eastAsia="台灣楷體" w:hAnsi="台灣楷體" w:cs="Charis SIL"/>
        </w:rPr>
        <w:t>流</w:t>
      </w:r>
      <w:ins w:id="2966" w:author="user" w:date="2015-03-15T20:15:00Z">
        <w:r w:rsidR="00D81F44" w:rsidRPr="00CE779A">
          <w:rPr>
            <w:rFonts w:ascii="台灣楷體" w:eastAsia="台灣楷體" w:hAnsi="台灣楷體" w:cs="Charis SIL"/>
          </w:rPr>
          <w:t>袂止</w:t>
        </w:r>
      </w:ins>
      <w:del w:id="2967" w:author="user" w:date="2015-03-15T20:15:00Z">
        <w:r w:rsidRPr="00CE779A" w:rsidDel="00D81F44">
          <w:rPr>
            <w:rFonts w:ascii="台灣楷體" w:eastAsia="台灣楷體" w:hAnsi="台灣楷體" w:cs="Charis SIL"/>
          </w:rPr>
          <w:delText>滿面</w:delText>
        </w:r>
      </w:del>
      <w:r w:rsidRPr="00CE779A">
        <w:rPr>
          <w:rFonts w:ascii="台灣楷體" w:eastAsia="台灣楷體" w:hAnsi="台灣楷體" w:cs="Charis SIL"/>
        </w:rPr>
        <w:t>。I吐</w:t>
      </w:r>
      <w:ins w:id="2968" w:author="user" w:date="2015-03-15T20:15:00Z">
        <w:r w:rsidR="00D81F44" w:rsidRPr="00CE779A">
          <w:rPr>
            <w:rFonts w:ascii="台灣楷體" w:eastAsia="台灣楷體" w:hAnsi="台灣楷體" w:cs="Charis SIL"/>
          </w:rPr>
          <w:t>大</w:t>
        </w:r>
      </w:ins>
      <w:r w:rsidRPr="00CE779A">
        <w:rPr>
          <w:rFonts w:ascii="台灣楷體" w:eastAsia="台灣楷體" w:hAnsi="台灣楷體" w:cs="Charis SIL"/>
        </w:rPr>
        <w:t>氣講：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「真是</w:t>
      </w:r>
      <w:del w:id="2969" w:author="user" w:date="2015-03-15T20:15:00Z">
        <w:r w:rsidRPr="00CE779A" w:rsidDel="00D81F44">
          <w:rPr>
            <w:rFonts w:ascii="台灣楷體" w:eastAsia="台灣楷體" w:hAnsi="台灣楷體" w:cs="Charis SIL"/>
          </w:rPr>
          <w:delText>一个</w:delText>
        </w:r>
      </w:del>
      <w:r w:rsidRPr="00CE779A">
        <w:rPr>
          <w:rFonts w:ascii="台灣楷體" w:eastAsia="台灣楷體" w:hAnsi="台灣楷體" w:cs="Charis SIL"/>
        </w:rPr>
        <w:t>乖巧的查某</w:t>
      </w:r>
      <w:del w:id="2970" w:author="user" w:date="2015-03-15T20:15:00Z">
        <w:r w:rsidRPr="00CE779A" w:rsidDel="00D81F44">
          <w:rPr>
            <w:rFonts w:ascii="台灣楷體" w:eastAsia="台灣楷體" w:hAnsi="台灣楷體" w:cs="Charis SIL"/>
          </w:rPr>
          <w:delText>囝子</w:delText>
        </w:r>
      </w:del>
      <w:ins w:id="2971" w:author="user" w:date="2015-03-15T20:15:00Z">
        <w:r w:rsidR="00D81F44" w:rsidRPr="00CE779A">
          <w:rPr>
            <w:rFonts w:ascii="台灣楷體" w:eastAsia="台灣楷體" w:hAnsi="台灣楷體" w:cs="Charis SIL"/>
          </w:rPr>
          <w:t>囡仔</w:t>
        </w:r>
      </w:ins>
      <w:r w:rsidRPr="00CE779A">
        <w:rPr>
          <w:rFonts w:ascii="台灣楷體" w:eastAsia="台灣楷體" w:hAnsi="台灣楷體" w:cs="Charis SIL"/>
        </w:rPr>
        <w:t>──</w:t>
      </w:r>
      <w:del w:id="2972" w:author="user" w:date="2015-03-15T20:15:00Z">
        <w:r w:rsidRPr="00CE779A" w:rsidDel="00D81F44">
          <w:rPr>
            <w:rFonts w:ascii="台灣楷體" w:eastAsia="台灣楷體" w:hAnsi="台灣楷體" w:cs="Charis SIL"/>
          </w:rPr>
          <w:delText>若</w:delText>
        </w:r>
      </w:del>
      <w:r w:rsidRPr="00CE779A">
        <w:rPr>
          <w:rFonts w:ascii="台灣楷體" w:eastAsia="台灣楷體" w:hAnsi="台灣楷體" w:cs="Charis SIL"/>
        </w:rPr>
        <w:t>按呢guá</w:t>
      </w:r>
      <w:del w:id="2973" w:author="user" w:date="2015-03-15T20:15:00Z">
        <w:r w:rsidRPr="00CE779A" w:rsidDel="00D81F44">
          <w:rPr>
            <w:rFonts w:ascii="台灣楷體" w:eastAsia="台灣楷體" w:hAnsi="台灣楷體" w:cs="Charis SIL"/>
          </w:rPr>
          <w:delText>會使</w:delText>
        </w:r>
      </w:del>
      <w:ins w:id="2974" w:author="user" w:date="2015-03-15T20:15:00Z">
        <w:r w:rsidR="00D81F44" w:rsidRPr="00CE779A">
          <w:rPr>
            <w:rFonts w:ascii="台灣楷體" w:eastAsia="台灣楷體" w:hAnsi="台灣楷體" w:cs="Charis SIL"/>
          </w:rPr>
          <w:t>欲</w:t>
        </w:r>
      </w:ins>
      <w:r w:rsidRPr="00CE779A">
        <w:rPr>
          <w:rFonts w:ascii="台灣楷體" w:eastAsia="台灣楷體" w:hAnsi="台灣楷體" w:cs="Charis SIL"/>
        </w:rPr>
        <w:t>按怎鬥相共咧？」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(p.91)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2975" w:author="user" w:date="2015-03-15T20:15:00Z">
        <w:r w:rsidRPr="00CE779A" w:rsidDel="00D81F44">
          <w:rPr>
            <w:rFonts w:ascii="台灣楷體" w:eastAsia="台灣楷體" w:hAnsi="台灣楷體" w:cs="Charis SIL"/>
          </w:rPr>
          <w:delText>guán</w:delText>
        </w:r>
      </w:del>
      <w:r w:rsidRPr="00CE779A">
        <w:rPr>
          <w:rFonts w:ascii="台灣楷體" w:eastAsia="台灣楷體" w:hAnsi="台灣楷體" w:cs="Charis SIL"/>
        </w:rPr>
        <w:t>請lí寫批予沈侯爺，叫i命令郭舵公替guán主婚。」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「郭舵公敢毋是本來就同意？</w:t>
      </w:r>
      <w:del w:id="2976" w:author="user" w:date="2015-03-15T20:16:00Z">
        <w:r w:rsidRPr="00CE779A" w:rsidDel="00D81F44">
          <w:rPr>
            <w:rFonts w:ascii="台灣楷體" w:eastAsia="台灣楷體" w:hAnsi="台灣楷體" w:cs="Charis SIL"/>
          </w:rPr>
          <w:delText>是素面姑娘的母親毋</w:delText>
        </w:r>
      </w:del>
      <w:ins w:id="2977" w:author="user" w:date="2015-03-15T20:16:00Z">
        <w:r w:rsidR="00D81F44" w:rsidRPr="00CE779A">
          <w:rPr>
            <w:rFonts w:ascii="台灣楷體" w:eastAsia="台灣楷體" w:hAnsi="台灣楷體" w:cs="Charis SIL"/>
          </w:rPr>
          <w:t>敢是素面姑娘的母親無</w:t>
        </w:r>
      </w:ins>
      <w:r w:rsidRPr="00CE779A">
        <w:rPr>
          <w:rFonts w:ascii="台灣楷體" w:eastAsia="台灣楷體" w:hAnsi="台灣楷體" w:cs="Charis SIL"/>
        </w:rPr>
        <w:t>同意。」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「若</w:t>
      </w:r>
      <w:ins w:id="2978" w:author="user" w:date="2015-03-15T20:16:00Z">
        <w:r w:rsidR="00D81F44" w:rsidRPr="00CE779A">
          <w:rPr>
            <w:rFonts w:ascii="台灣楷體" w:eastAsia="台灣楷體" w:hAnsi="台灣楷體" w:cs="Charis SIL"/>
          </w:rPr>
          <w:t>沈</w:t>
        </w:r>
      </w:ins>
      <w:del w:id="2979" w:author="user" w:date="2015-03-15T20:16:00Z">
        <w:r w:rsidRPr="00CE779A" w:rsidDel="00D81F44">
          <w:rPr>
            <w:rFonts w:ascii="台灣楷體" w:eastAsia="台灣楷體" w:hAnsi="台灣楷體" w:cs="Charis SIL"/>
          </w:rPr>
          <w:delText>審</w:delText>
        </w:r>
      </w:del>
      <w:r w:rsidRPr="00CE779A">
        <w:rPr>
          <w:rFonts w:ascii="台灣楷體" w:eastAsia="台灣楷體" w:hAnsi="台灣楷體" w:cs="Charis SIL"/>
        </w:rPr>
        <w:t>侯爺出面命令郭舵公，許姑就</w:t>
      </w:r>
      <w:del w:id="2980" w:author="user" w:date="2015-03-15T20:16:00Z">
        <w:r w:rsidRPr="00CE779A" w:rsidDel="00D81F44">
          <w:rPr>
            <w:rFonts w:ascii="台灣楷體" w:eastAsia="台灣楷體" w:hAnsi="台灣楷體" w:cs="Charis SIL"/>
          </w:rPr>
          <w:delText>袂使</w:delText>
        </w:r>
      </w:del>
      <w:ins w:id="2981" w:author="user" w:date="2015-03-15T20:16:00Z">
        <w:r w:rsidR="00D81F44" w:rsidRPr="00CE779A">
          <w:rPr>
            <w:rFonts w:ascii="台灣楷體" w:eastAsia="台灣楷體" w:hAnsi="台灣楷體" w:cs="Charis SIL"/>
          </w:rPr>
          <w:t>會當</w:t>
        </w:r>
      </w:ins>
      <w:del w:id="2982" w:author="user" w:date="2015-03-15T20:16:00Z">
        <w:r w:rsidRPr="00CE779A" w:rsidDel="00D81F44">
          <w:rPr>
            <w:rFonts w:ascii="台灣楷體" w:eastAsia="台灣楷體" w:hAnsi="台灣楷體" w:cs="Charis SIL"/>
          </w:rPr>
          <w:delText>毋</w:delText>
        </w:r>
      </w:del>
      <w:ins w:id="2983" w:author="user" w:date="2015-03-15T20:16:00Z">
        <w:r w:rsidR="00D81F44" w:rsidRPr="00CE779A">
          <w:rPr>
            <w:rFonts w:ascii="台灣楷體" w:eastAsia="台灣楷體" w:hAnsi="台灣楷體" w:cs="Charis SIL"/>
          </w:rPr>
          <w:t>反對</w:t>
        </w:r>
      </w:ins>
      <w:del w:id="2984" w:author="user" w:date="2015-03-15T20:16:00Z">
        <w:r w:rsidRPr="00CE779A" w:rsidDel="00D81F44">
          <w:rPr>
            <w:rFonts w:ascii="台灣楷體" w:eastAsia="台灣楷體" w:hAnsi="台灣楷體" w:cs="Charis SIL"/>
          </w:rPr>
          <w:delText>同意</w:delText>
        </w:r>
      </w:del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「敢</w:t>
      </w:r>
      <w:del w:id="2985" w:author="user" w:date="2015-03-15T20:16:00Z">
        <w:r w:rsidRPr="00CE779A" w:rsidDel="00D81F44">
          <w:rPr>
            <w:rFonts w:ascii="台灣楷體" w:eastAsia="台灣楷體" w:hAnsi="台灣楷體" w:cs="Charis SIL"/>
          </w:rPr>
          <w:delText>是</w:delText>
        </w:r>
      </w:del>
      <w:r w:rsidRPr="00CE779A">
        <w:rPr>
          <w:rFonts w:ascii="台灣楷體" w:eastAsia="台灣楷體" w:hAnsi="台灣楷體" w:cs="Charis SIL"/>
        </w:rPr>
        <w:t>按呢？好</w:t>
      </w:r>
      <w:del w:id="2986" w:author="user" w:date="2015-03-15T20:16:00Z">
        <w:r w:rsidRPr="00CE779A" w:rsidDel="00D81F44">
          <w:rPr>
            <w:rFonts w:ascii="台灣楷體" w:eastAsia="台灣楷體" w:hAnsi="台灣楷體" w:cs="Charis SIL"/>
          </w:rPr>
          <w:delText>吧</w:delText>
        </w:r>
      </w:del>
      <w:ins w:id="2987" w:author="user" w:date="2015-03-15T20:16:00Z">
        <w:r w:rsidR="00D81F44" w:rsidRPr="00CE779A">
          <w:rPr>
            <w:rFonts w:ascii="台灣楷體" w:eastAsia="台灣楷體" w:hAnsi="台灣楷體" w:cs="Charis SIL"/>
          </w:rPr>
          <w:t>啦</w:t>
        </w:r>
      </w:ins>
      <w:r w:rsidRPr="00CE779A">
        <w:rPr>
          <w:rFonts w:ascii="台灣楷體" w:eastAsia="台灣楷體" w:hAnsi="台灣楷體" w:cs="Charis SIL"/>
        </w:rPr>
        <w:t>，guá寫批──guá</w:t>
      </w:r>
      <w:ins w:id="2988" w:author="user" w:date="2015-03-15T20:17:00Z">
        <w:r w:rsidR="00D81F44" w:rsidRPr="00CE779A">
          <w:rPr>
            <w:rFonts w:ascii="台灣楷體" w:eastAsia="台灣楷體" w:hAnsi="台灣楷體" w:cs="Charis SIL"/>
          </w:rPr>
          <w:t>若</w:t>
        </w:r>
      </w:ins>
      <w:r w:rsidRPr="00CE779A">
        <w:rPr>
          <w:rFonts w:ascii="台灣楷體" w:eastAsia="台灣楷體" w:hAnsi="台灣楷體" w:cs="Charis SIL"/>
        </w:rPr>
        <w:t>請求沈侯爺，i</w:t>
      </w:r>
      <w:del w:id="2989" w:author="user" w:date="2015-03-15T20:17:00Z">
        <w:r w:rsidRPr="00CE779A" w:rsidDel="00D81F44">
          <w:rPr>
            <w:rFonts w:ascii="台灣楷體" w:eastAsia="台灣楷體" w:hAnsi="台灣楷體" w:cs="Charis SIL"/>
          </w:rPr>
          <w:delText>是</w:delText>
        </w:r>
      </w:del>
      <w:r w:rsidRPr="00CE779A">
        <w:rPr>
          <w:rFonts w:ascii="台灣楷體" w:eastAsia="台灣楷體" w:hAnsi="台灣楷體" w:cs="Charis SIL"/>
        </w:rPr>
        <w:t>會照辦</w:t>
      </w:r>
      <w:del w:id="2990" w:author="user" w:date="2015-03-15T20:17:00Z">
        <w:r w:rsidRPr="00CE779A" w:rsidDel="00D81F44">
          <w:rPr>
            <w:rFonts w:ascii="台灣楷體" w:eastAsia="台灣楷體" w:hAnsi="台灣楷體" w:cs="Charis SIL"/>
          </w:rPr>
          <w:delText>ê</w:delText>
        </w:r>
      </w:del>
      <w:r w:rsidRPr="00CE779A">
        <w:rPr>
          <w:rFonts w:ascii="台灣楷體" w:eastAsia="台灣楷體" w:hAnsi="台灣楷體" w:cs="Charis SIL"/>
        </w:rPr>
        <w:t>。郭舵公出洋猶未轉來，</w:t>
      </w:r>
      <w:del w:id="2991" w:author="user" w:date="2015-03-15T20:17:00Z">
        <w:r w:rsidRPr="00CE779A" w:rsidDel="00D81F44">
          <w:rPr>
            <w:rFonts w:ascii="台灣楷體" w:eastAsia="台灣楷體" w:hAnsi="台灣楷體" w:cs="Charis SIL"/>
          </w:rPr>
          <w:delText>i啥物</w:delText>
        </w:r>
      </w:del>
      <w:ins w:id="2992" w:author="user" w:date="2015-03-15T20:17:00Z">
        <w:r w:rsidR="00D81F44" w:rsidRPr="00CE779A">
          <w:rPr>
            <w:rFonts w:ascii="台灣楷體" w:eastAsia="台灣楷體" w:hAnsi="台灣楷體" w:cs="Charis SIL"/>
          </w:rPr>
          <w:t>tī</w:t>
        </w:r>
      </w:ins>
      <w:r w:rsidRPr="00CE779A">
        <w:rPr>
          <w:rFonts w:ascii="台灣楷體" w:eastAsia="台灣楷體" w:hAnsi="台灣楷體" w:cs="Charis SIL"/>
        </w:rPr>
        <w:t>時</w:t>
      </w:r>
      <w:del w:id="2993" w:author="user" w:date="2015-03-15T20:17:00Z">
        <w:r w:rsidRPr="00CE779A" w:rsidDel="00D81F44">
          <w:rPr>
            <w:rFonts w:ascii="台灣楷體" w:eastAsia="台灣楷體" w:hAnsi="台灣楷體" w:cs="Charis SIL"/>
          </w:rPr>
          <w:delText>陣</w:delText>
        </w:r>
      </w:del>
      <w:ins w:id="2994" w:author="user" w:date="2015-03-15T20:17:00Z">
        <w:r w:rsidR="00D81F44" w:rsidRPr="00CE779A">
          <w:rPr>
            <w:rFonts w:ascii="台灣楷體" w:eastAsia="台灣楷體" w:hAnsi="台灣楷體" w:cs="Charis SIL"/>
          </w:rPr>
          <w:t>伊才</w:t>
        </w:r>
      </w:ins>
      <w:r w:rsidRPr="00CE779A">
        <w:rPr>
          <w:rFonts w:ascii="台灣楷體" w:eastAsia="台灣楷體" w:hAnsi="台灣楷體" w:cs="Charis SIL"/>
        </w:rPr>
        <w:t>會轉來</w:t>
      </w:r>
      <w:del w:id="2995" w:author="user" w:date="2015-03-15T20:17:00Z">
        <w:r w:rsidRPr="00CE779A" w:rsidDel="00D81F44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「年底。」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「若按呢</w:t>
      </w:r>
      <w:ins w:id="2996" w:author="user" w:date="2015-03-15T20:17:00Z">
        <w:r w:rsidR="00D81F44" w:rsidRPr="00CE779A">
          <w:rPr>
            <w:rFonts w:ascii="台灣楷體" w:eastAsia="台灣楷體" w:hAnsi="台灣楷體" w:cs="Charis SIL"/>
          </w:rPr>
          <w:t>，</w:t>
        </w:r>
      </w:ins>
      <w:r w:rsidRPr="00CE779A">
        <w:rPr>
          <w:rFonts w:ascii="台灣楷體" w:eastAsia="台灣楷體" w:hAnsi="台灣楷體" w:cs="Charis SIL"/>
        </w:rPr>
        <w:t>今年</w:t>
      </w:r>
      <w:del w:id="2997" w:author="user" w:date="2015-03-15T20:17:00Z">
        <w:r w:rsidRPr="00CE779A" w:rsidDel="00D81F44">
          <w:rPr>
            <w:rFonts w:ascii="台灣楷體" w:eastAsia="台灣楷體" w:hAnsi="台灣楷體" w:cs="Charis SIL"/>
          </w:rPr>
          <w:delText>是</w:delText>
        </w:r>
      </w:del>
      <w:ins w:id="2998" w:author="user" w:date="2015-03-15T20:17:00Z">
        <w:r w:rsidR="00D81F44" w:rsidRPr="00CE779A">
          <w:rPr>
            <w:rFonts w:ascii="台灣楷體" w:eastAsia="台灣楷體" w:hAnsi="台灣楷體" w:cs="Charis SIL"/>
          </w:rPr>
          <w:t>毋就</w:t>
        </w:r>
      </w:ins>
      <w:r w:rsidRPr="00CE779A">
        <w:rPr>
          <w:rFonts w:ascii="台灣楷體" w:eastAsia="台灣楷體" w:hAnsi="台灣楷體" w:cs="Charis SIL"/>
        </w:rPr>
        <w:t>袂赴為lín完婚</w:t>
      </w:r>
      <w:del w:id="2999" w:author="user" w:date="2015-03-15T20:17:00Z">
        <w:r w:rsidRPr="00CE779A" w:rsidDel="00D81F44">
          <w:rPr>
            <w:rFonts w:ascii="台灣楷體" w:eastAsia="台灣楷體" w:hAnsi="台灣楷體" w:cs="Charis SIL"/>
          </w:rPr>
          <w:delText>矣</w:delText>
        </w:r>
      </w:del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「明年嘛</w:t>
      </w:r>
      <w:del w:id="3000" w:author="user" w:date="2015-03-15T20:18:00Z">
        <w:r w:rsidRPr="00CE779A" w:rsidDel="00D81F44">
          <w:rPr>
            <w:rFonts w:ascii="台灣楷體" w:eastAsia="台灣楷體" w:hAnsi="台灣楷體" w:cs="Charis SIL"/>
          </w:rPr>
          <w:delText>袂要緊</w:delText>
        </w:r>
      </w:del>
      <w:ins w:id="3001" w:author="user" w:date="2015-03-15T20:18:00Z">
        <w:r w:rsidR="00D81F44" w:rsidRPr="00CE779A">
          <w:rPr>
            <w:rFonts w:ascii="台灣楷體" w:eastAsia="台灣楷體" w:hAnsi="台灣楷體" w:cs="Charis SIL"/>
          </w:rPr>
          <w:t>無要緊</w:t>
        </w:r>
      </w:ins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「lí講素面姑娘想欲轉去唐山？」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「i是想欲去見in</w:t>
      </w:r>
      <w:del w:id="3002" w:author="user" w:date="2015-03-15T20:18:00Z">
        <w:r w:rsidRPr="00CE779A" w:rsidDel="00D81F44">
          <w:rPr>
            <w:rFonts w:ascii="台灣楷體" w:eastAsia="台灣楷體" w:hAnsi="台灣楷體" w:cs="Charis SIL"/>
          </w:rPr>
          <w:delText>父親</w:delText>
        </w:r>
      </w:del>
      <w:ins w:id="3003" w:author="user" w:date="2015-03-15T20:18:00Z">
        <w:r w:rsidR="00D81F44" w:rsidRPr="00CE779A">
          <w:rPr>
            <w:rFonts w:ascii="台灣楷體" w:eastAsia="台灣楷體" w:hAnsi="台灣楷體" w:cs="Charis SIL"/>
          </w:rPr>
          <w:t>老爸</w:t>
        </w:r>
      </w:ins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「唉！故國不復見，海客常悲鳴！」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「嗯？」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「其實，</w:t>
      </w:r>
      <w:del w:id="3004" w:author="user" w:date="2015-03-22T00:21:00Z">
        <w:r w:rsidRPr="00CE779A" w:rsidDel="006E0C99">
          <w:rPr>
            <w:rFonts w:ascii="台灣楷體" w:eastAsia="台灣楷體" w:hAnsi="台灣楷體" w:cs="Charis SIL"/>
          </w:rPr>
          <w:delText>誰</w:delText>
        </w:r>
      </w:del>
      <w:ins w:id="3005" w:author="user" w:date="2015-03-22T00:21:00Z">
        <w:r w:rsidR="006E0C99" w:rsidRPr="00CE779A">
          <w:rPr>
            <w:rFonts w:ascii="台灣楷體" w:eastAsia="台灣楷體" w:hAnsi="台灣楷體" w:cs="Charis SIL"/>
          </w:rPr>
          <w:t>啥人</w:t>
        </w:r>
      </w:ins>
      <w:r w:rsidRPr="00CE779A">
        <w:rPr>
          <w:rFonts w:ascii="台灣楷體" w:eastAsia="台灣楷體" w:hAnsi="台灣楷體" w:cs="Charis SIL"/>
        </w:rPr>
        <w:t>袂思念故鄉咧？毋過素面姑娘</w:t>
      </w:r>
      <w:del w:id="3006" w:author="user" w:date="2015-03-15T20:18:00Z">
        <w:r w:rsidRPr="00CE779A" w:rsidDel="00D81F44">
          <w:rPr>
            <w:rFonts w:ascii="台灣楷體" w:eastAsia="台灣楷體" w:hAnsi="台灣楷體" w:cs="Charis SIL"/>
          </w:rPr>
          <w:delText>如今</w:delText>
        </w:r>
      </w:del>
      <w:ins w:id="3007" w:author="user" w:date="2015-03-15T20:18:00Z">
        <w:r w:rsidR="00D81F44" w:rsidRPr="00CE779A">
          <w:rPr>
            <w:rFonts w:ascii="台灣楷體" w:eastAsia="台灣楷體" w:hAnsi="台灣楷體" w:cs="Charis SIL"/>
          </w:rPr>
          <w:t>這陣</w:t>
        </w:r>
      </w:ins>
      <w:del w:id="3008" w:author="user" w:date="2015-03-15T20:18:00Z">
        <w:r w:rsidRPr="00CE779A" w:rsidDel="00D81F44">
          <w:rPr>
            <w:rFonts w:ascii="台灣楷體" w:eastAsia="台灣楷體" w:hAnsi="台灣楷體" w:cs="Charis SIL"/>
          </w:rPr>
          <w:delText>想</w:delText>
        </w:r>
      </w:del>
      <w:r w:rsidRPr="00CE779A">
        <w:rPr>
          <w:rFonts w:ascii="台灣楷體" w:eastAsia="台灣楷體" w:hAnsi="台灣楷體" w:cs="Charis SIL"/>
        </w:rPr>
        <w:t>欲</w:t>
      </w:r>
      <w:del w:id="3009" w:author="user" w:date="2015-03-15T20:18:00Z">
        <w:r w:rsidRPr="00CE779A" w:rsidDel="00D81F44">
          <w:rPr>
            <w:rFonts w:ascii="台灣楷體" w:eastAsia="台灣楷體" w:hAnsi="台灣楷體" w:cs="Charis SIL"/>
          </w:rPr>
          <w:delText>囀</w:delText>
        </w:r>
      </w:del>
      <w:ins w:id="3010" w:author="user" w:date="2015-03-15T20:18:00Z">
        <w:r w:rsidR="00D81F44" w:rsidRPr="00CE779A">
          <w:rPr>
            <w:rFonts w:ascii="台灣楷體" w:eastAsia="台灣楷體" w:hAnsi="台灣楷體" w:cs="Charis SIL"/>
          </w:rPr>
          <w:t>轉</w:t>
        </w:r>
      </w:ins>
      <w:r w:rsidRPr="00CE779A">
        <w:rPr>
          <w:rFonts w:ascii="台灣楷體" w:eastAsia="台灣楷體" w:hAnsi="台灣楷體" w:cs="Charis SIL"/>
        </w:rPr>
        <w:t>去唐山，</w:t>
      </w:r>
      <w:del w:id="3011" w:author="user" w:date="2015-03-15T20:19:00Z">
        <w:r w:rsidRPr="00CE779A" w:rsidDel="00D81F44">
          <w:rPr>
            <w:rFonts w:ascii="台灣楷體" w:eastAsia="台灣楷體" w:hAnsi="台灣楷體" w:cs="Charis SIL"/>
          </w:rPr>
          <w:delText>煞是</w:delText>
        </w:r>
      </w:del>
      <w:r w:rsidRPr="00CE779A">
        <w:rPr>
          <w:rFonts w:ascii="台灣楷體" w:eastAsia="台灣楷體" w:hAnsi="台灣楷體" w:cs="Charis SIL"/>
        </w:rPr>
        <w:t>毋著</w:t>
      </w:r>
      <w:del w:id="3012" w:author="user" w:date="2015-03-15T20:19:00Z">
        <w:r w:rsidRPr="00CE779A" w:rsidDel="00D81F44">
          <w:rPr>
            <w:rFonts w:ascii="台灣楷體" w:eastAsia="台灣楷體" w:hAnsi="台灣楷體" w:cs="Charis SIL"/>
          </w:rPr>
          <w:delText>ah</w:delText>
        </w:r>
      </w:del>
      <w:ins w:id="3013" w:author="user" w:date="2015-03-15T20:19:00Z">
        <w:r w:rsidR="00D81F44" w:rsidRPr="00CE779A">
          <w:rPr>
            <w:rFonts w:ascii="台灣楷體" w:eastAsia="台灣楷體" w:hAnsi="台灣楷體" w:cs="Charis SIL"/>
          </w:rPr>
          <w:t>呢</w:t>
        </w:r>
      </w:ins>
      <w:r w:rsidRPr="00CE779A">
        <w:rPr>
          <w:rFonts w:ascii="台灣楷體" w:eastAsia="台灣楷體" w:hAnsi="台灣楷體" w:cs="Charis SIL"/>
        </w:rPr>
        <w:t>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「guá嘛按呢</w:t>
      </w:r>
      <w:ins w:id="3014" w:author="user" w:date="2015-03-15T20:19:00Z">
        <w:r w:rsidR="00D81F44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苦勸</w:t>
      </w:r>
      <w:del w:id="3015" w:author="user" w:date="2015-03-15T20:19:00Z">
        <w:r w:rsidRPr="00CE779A" w:rsidDel="00D81F44">
          <w:rPr>
            <w:rFonts w:ascii="台灣楷體" w:eastAsia="台灣楷體" w:hAnsi="台灣楷體" w:cs="Charis SIL"/>
          </w:rPr>
          <w:delText>i</w:delText>
        </w:r>
      </w:del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「望山，lí知影袂少荷蘭的代誌，lí敢知影in</w:t>
      </w:r>
      <w:del w:id="3016" w:author="user" w:date="2015-03-15T20:19:00Z">
        <w:r w:rsidRPr="00CE779A" w:rsidDel="00D81F44">
          <w:rPr>
            <w:rFonts w:ascii="台灣楷體" w:eastAsia="台灣楷體" w:hAnsi="台灣楷體" w:cs="Charis SIL"/>
          </w:rPr>
          <w:delText>決堤</w:delText>
        </w:r>
      </w:del>
      <w:ins w:id="3017" w:author="user" w:date="2015-03-15T20:19:00Z">
        <w:r w:rsidR="00D81F44" w:rsidRPr="00CE779A">
          <w:rPr>
            <w:rFonts w:ascii="台灣楷體" w:eastAsia="台灣楷體" w:hAnsi="台灣楷體" w:cs="Charis SIL"/>
          </w:rPr>
          <w:t>決議</w:t>
        </w:r>
      </w:ins>
      <w:r w:rsidRPr="00CE779A">
        <w:rPr>
          <w:rFonts w:ascii="台灣楷體" w:eastAsia="台灣楷體" w:hAnsi="台灣楷體" w:cs="Charis SIL"/>
        </w:rPr>
        <w:t>復國的代誌？」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「聽過一寡仔。」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「中國人安土重遷，</w:t>
      </w:r>
      <w:ins w:id="3018" w:author="user" w:date="2015-03-15T20:19:00Z">
        <w:r w:rsidR="00D81F44" w:rsidRPr="00CE779A">
          <w:rPr>
            <w:rFonts w:ascii="台灣楷體" w:eastAsia="台灣楷體" w:hAnsi="台灣楷體" w:cs="Charis SIL"/>
          </w:rPr>
          <w:t>定定</w:t>
        </w:r>
      </w:ins>
      <w:del w:id="3019" w:author="user" w:date="2015-03-15T20:19:00Z">
        <w:r w:rsidRPr="00CE779A" w:rsidDel="00D81F44">
          <w:rPr>
            <w:rFonts w:ascii="台灣楷體" w:eastAsia="台灣楷體" w:hAnsi="台灣楷體" w:cs="Charis SIL"/>
          </w:rPr>
          <w:delText>定</w:delText>
        </w:r>
      </w:del>
      <w:r w:rsidRPr="00CE779A">
        <w:rPr>
          <w:rFonts w:ascii="台灣楷體" w:eastAsia="台灣楷體" w:hAnsi="台灣楷體" w:cs="Charis SIL"/>
        </w:rPr>
        <w:t>眷念故國，</w:t>
      </w:r>
      <w:del w:id="3020" w:author="user" w:date="2015-03-15T20:19:00Z">
        <w:r w:rsidRPr="00CE779A" w:rsidDel="00D81F44">
          <w:rPr>
            <w:rFonts w:ascii="台灣楷體" w:eastAsia="台灣楷體" w:hAnsi="台灣楷體" w:cs="Charis SIL"/>
          </w:rPr>
          <w:delText>但為</w:delText>
        </w:r>
      </w:del>
      <w:ins w:id="3021" w:author="user" w:date="2015-03-15T20:20:00Z">
        <w:r w:rsidR="00D81F44" w:rsidRPr="00CE779A">
          <w:rPr>
            <w:rFonts w:ascii="台灣楷體" w:eastAsia="台灣楷體" w:hAnsi="台灣楷體" w:cs="Charis SIL"/>
          </w:rPr>
          <w:t>總--是</w:t>
        </w:r>
      </w:ins>
      <w:r w:rsidRPr="00CE779A">
        <w:rPr>
          <w:rFonts w:ascii="台灣楷體" w:eastAsia="台灣楷體" w:hAnsi="台灣楷體" w:cs="Charis SIL"/>
        </w:rPr>
        <w:t>飢貧所迫，</w:t>
      </w:r>
      <w:del w:id="3022" w:author="user" w:date="2015-03-15T20:20:00Z">
        <w:r w:rsidRPr="00CE779A" w:rsidDel="00D81F44">
          <w:rPr>
            <w:rFonts w:ascii="台灣楷體" w:eastAsia="台灣楷體" w:hAnsi="台灣楷體" w:cs="Charis SIL"/>
          </w:rPr>
          <w:delText>謀食他地</w:delText>
        </w:r>
      </w:del>
      <w:ins w:id="3023" w:author="user" w:date="2015-03-15T20:20:00Z">
        <w:r w:rsidR="00D81F44" w:rsidRPr="00CE779A">
          <w:rPr>
            <w:rFonts w:ascii="台灣楷體" w:eastAsia="台灣楷體" w:hAnsi="台灣楷體" w:cs="Charis SIL"/>
          </w:rPr>
          <w:t>出外趁食</w:t>
        </w:r>
      </w:ins>
      <w:del w:id="3024" w:author="user" w:date="2015-03-15T20:20:00Z">
        <w:r w:rsidRPr="00CE779A" w:rsidDel="00D81F44">
          <w:rPr>
            <w:rFonts w:ascii="台灣楷體" w:eastAsia="台灣楷體" w:hAnsi="台灣楷體" w:cs="Charis SIL"/>
          </w:rPr>
          <w:delText>，</w:delText>
        </w:r>
      </w:del>
      <w:ins w:id="3025" w:author="user" w:date="2015-03-15T20:20:00Z">
        <w:r w:rsidR="00D81F44" w:rsidRPr="00CE779A">
          <w:rPr>
            <w:rFonts w:ascii="台灣楷體" w:eastAsia="台灣楷體" w:hAnsi="台灣楷體" w:cs="Charis SIL"/>
          </w:rPr>
          <w:t>的</w:t>
        </w:r>
      </w:ins>
      <w:del w:id="3026" w:author="user" w:date="2015-03-15T20:20:00Z">
        <w:r w:rsidRPr="00CE779A" w:rsidDel="00D81F44">
          <w:rPr>
            <w:rFonts w:ascii="台灣楷體" w:eastAsia="台灣楷體" w:hAnsi="台灣楷體" w:cs="Charis SIL"/>
          </w:rPr>
          <w:delText>也</w:delText>
        </w:r>
      </w:del>
      <w:ins w:id="3027" w:author="user" w:date="2015-03-15T20:20:00Z">
        <w:r w:rsidR="00D81F44" w:rsidRPr="00CE779A">
          <w:rPr>
            <w:rFonts w:ascii="台灣楷體" w:eastAsia="台灣楷體" w:hAnsi="台灣楷體" w:cs="Charis SIL"/>
          </w:rPr>
          <w:t>嘛</w:t>
        </w:r>
      </w:ins>
      <w:r w:rsidRPr="00CE779A">
        <w:rPr>
          <w:rFonts w:ascii="台灣楷體" w:eastAsia="台灣楷體" w:hAnsi="台灣楷體" w:cs="Charis SIL"/>
        </w:rPr>
        <w:t>袂少，而且身當亂世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(p.92)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，入海求活，再創生機，</w:t>
      </w:r>
      <w:del w:id="3028" w:author="user" w:date="2015-03-15T20:21:00Z">
        <w:r w:rsidRPr="00CE779A" w:rsidDel="00D81F44">
          <w:rPr>
            <w:rFonts w:ascii="台灣楷體" w:eastAsia="台灣楷體" w:hAnsi="台灣楷體" w:cs="Charis SIL"/>
          </w:rPr>
          <w:delText>實不</w:delText>
        </w:r>
      </w:del>
      <w:ins w:id="3029" w:author="user" w:date="2015-03-15T20:21:00Z">
        <w:r w:rsidR="00D81F44" w:rsidRPr="00CE779A">
          <w:rPr>
            <w:rFonts w:ascii="台灣楷體" w:eastAsia="台灣楷體" w:hAnsi="台灣楷體" w:cs="Charis SIL"/>
          </w:rPr>
          <w:t>無</w:t>
        </w:r>
      </w:ins>
      <w:r w:rsidRPr="00CE779A">
        <w:rPr>
          <w:rFonts w:ascii="台灣楷體" w:eastAsia="台灣楷體" w:hAnsi="台灣楷體" w:cs="Charis SIL"/>
        </w:rPr>
        <w:t>應</w:t>
      </w:r>
      <w:ins w:id="3030" w:author="user" w:date="2015-03-15T20:21:00Z">
        <w:r w:rsidR="00D81F44" w:rsidRPr="00CE779A">
          <w:rPr>
            <w:rFonts w:ascii="台灣楷體" w:eastAsia="台灣楷體" w:hAnsi="台灣楷體" w:cs="Charis SIL"/>
          </w:rPr>
          <w:t>該</w:t>
        </w:r>
      </w:ins>
      <w:del w:id="3031" w:author="user" w:date="2015-03-15T20:20:00Z">
        <w:r w:rsidRPr="00CE779A" w:rsidDel="00D81F44">
          <w:rPr>
            <w:rFonts w:ascii="台灣楷體" w:eastAsia="台灣楷體" w:hAnsi="台灣楷體" w:cs="Charis SIL"/>
          </w:rPr>
          <w:delText>死守</w:delText>
        </w:r>
      </w:del>
      <w:ins w:id="3032" w:author="user" w:date="2015-03-15T20:20:00Z">
        <w:r w:rsidR="00D81F44" w:rsidRPr="00CE779A">
          <w:rPr>
            <w:rFonts w:ascii="台灣楷體" w:eastAsia="台灣楷體" w:hAnsi="台灣楷體" w:cs="Charis SIL"/>
          </w:rPr>
          <w:t>屈守</w:t>
        </w:r>
      </w:ins>
      <w:r w:rsidRPr="00CE779A">
        <w:rPr>
          <w:rFonts w:ascii="台灣楷體" w:eastAsia="台灣楷體" w:hAnsi="台灣楷體" w:cs="Charis SIL"/>
        </w:rPr>
        <w:t>故居。孔子講：『道不行，乘桴浮於海』，敢毋</w:t>
      </w:r>
      <w:del w:id="3033" w:author="user" w:date="2015-03-15T20:21:00Z">
        <w:r w:rsidRPr="00CE779A" w:rsidDel="00D81F44">
          <w:rPr>
            <w:rFonts w:ascii="台灣楷體" w:eastAsia="台灣楷體" w:hAnsi="台灣楷體" w:cs="Charis SIL"/>
          </w:rPr>
          <w:delText>就</w:delText>
        </w:r>
      </w:del>
      <w:r w:rsidRPr="00CE779A">
        <w:rPr>
          <w:rFonts w:ascii="台灣楷體" w:eastAsia="台灣楷體" w:hAnsi="台灣楷體" w:cs="Charis SIL"/>
        </w:rPr>
        <w:t>是這个意思？荷蘭人就是按呢做，lán這馬嘛是按呢做。只是，荷蘭人</w:t>
      </w:r>
      <w:del w:id="3034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ins w:id="3035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做出驚人事業，毋</w:t>
      </w:r>
      <w:del w:id="3036" w:author="user" w:date="2015-03-16T00:02:00Z">
        <w:r w:rsidRPr="00CE779A" w:rsidDel="00FB29A5">
          <w:rPr>
            <w:rFonts w:ascii="台灣楷體" w:eastAsia="台灣楷體" w:hAnsi="台灣楷體" w:cs="Charis SIL"/>
          </w:rPr>
          <w:delText>但</w:delText>
        </w:r>
      </w:del>
      <w:ins w:id="3037" w:author="user" w:date="2015-03-17T16:44:00Z">
        <w:r w:rsidR="00655848" w:rsidRPr="00CE779A">
          <w:rPr>
            <w:rFonts w:ascii="台灣楷體" w:eastAsia="台灣楷體" w:hAnsi="台灣楷體" w:cs="Charis SIL"/>
          </w:rPr>
          <w:t>毋過</w:t>
        </w:r>
      </w:ins>
      <w:r w:rsidRPr="00CE779A">
        <w:rPr>
          <w:rFonts w:ascii="台灣楷體" w:eastAsia="台灣楷體" w:hAnsi="台灣楷體" w:cs="Charis SIL"/>
        </w:rPr>
        <w:t>復故土，而且建立強大國家，明鄭</w:t>
      </w:r>
      <w:del w:id="3038" w:author="user" w:date="2015-03-15T20:21:00Z">
        <w:r w:rsidRPr="00CE779A" w:rsidDel="00D81F44">
          <w:rPr>
            <w:rFonts w:ascii="台灣楷體" w:eastAsia="台灣楷體" w:hAnsi="台灣楷體" w:cs="Charis SIL"/>
          </w:rPr>
          <w:delText>是</w:delText>
        </w:r>
      </w:del>
      <w:r w:rsidRPr="00CE779A">
        <w:rPr>
          <w:rFonts w:ascii="台灣楷體" w:eastAsia="台灣楷體" w:hAnsi="台灣楷體" w:cs="Charis SIL"/>
        </w:rPr>
        <w:t>無法度佮in相比</w:t>
      </w:r>
      <w:del w:id="3039" w:author="user" w:date="2015-03-15T20:21:00Z">
        <w:r w:rsidRPr="00CE779A" w:rsidDel="00D81F44">
          <w:rPr>
            <w:rFonts w:ascii="台灣楷體" w:eastAsia="台灣楷體" w:hAnsi="台灣楷體" w:cs="Charis SIL"/>
          </w:rPr>
          <w:delText>ê</w:delText>
        </w:r>
      </w:del>
      <w:ins w:id="3040" w:author="user" w:date="2015-03-15T20:21:00Z">
        <w:r w:rsidR="00D81F44" w:rsidRPr="00CE779A">
          <w:rPr>
            <w:rFonts w:ascii="台灣楷體" w:eastAsia="台灣楷體" w:hAnsi="台灣楷體" w:cs="Charis SIL"/>
          </w:rPr>
          <w:t>並</w:t>
        </w:r>
      </w:ins>
      <w:r w:rsidRPr="00CE779A">
        <w:rPr>
          <w:rFonts w:ascii="台灣楷體" w:eastAsia="台灣楷體" w:hAnsi="台灣楷體" w:cs="Charis SIL"/>
        </w:rPr>
        <w:t>。荷蘭如今貿易發達，航艦遠</w:t>
      </w:r>
      <w:del w:id="3041" w:author="user" w:date="2015-03-15T20:21:00Z">
        <w:r w:rsidRPr="00CE779A" w:rsidDel="00D81F44">
          <w:rPr>
            <w:rFonts w:ascii="台灣楷體" w:eastAsia="台灣楷體" w:hAnsi="台灣楷體" w:cs="Charis SIL"/>
          </w:rPr>
          <w:delText>到</w:delText>
        </w:r>
      </w:del>
      <w:ins w:id="3042" w:author="user" w:date="2015-03-15T20:21:00Z">
        <w:r w:rsidR="00D81F44" w:rsidRPr="00CE779A">
          <w:rPr>
            <w:rFonts w:ascii="台灣楷體" w:eastAsia="台灣楷體" w:hAnsi="台灣楷體" w:cs="Charis SIL"/>
          </w:rPr>
          <w:t>渡到</w:t>
        </w:r>
      </w:ins>
      <w:r w:rsidRPr="00CE779A">
        <w:rPr>
          <w:rFonts w:ascii="台灣楷體" w:eastAsia="台灣楷體" w:hAnsi="台灣楷體" w:cs="Charis SIL"/>
        </w:rPr>
        <w:t>全球各地，威鎮四海，南洋佔吧城，台灣</w:t>
      </w:r>
      <w:del w:id="3043" w:author="user" w:date="2015-03-16T23:20:00Z">
        <w:r w:rsidRPr="00CE779A" w:rsidDel="00590E0E">
          <w:rPr>
            <w:rFonts w:ascii="台灣楷體" w:eastAsia="台灣楷體" w:hAnsi="台灣楷體" w:cs="Charis SIL"/>
          </w:rPr>
          <w:delText>也</w:delText>
        </w:r>
      </w:del>
      <w:ins w:id="3044" w:author="user" w:date="2015-03-16T23:20:00Z">
        <w:r w:rsidR="00590E0E" w:rsidRPr="00CE779A">
          <w:rPr>
            <w:rFonts w:ascii="台灣楷體" w:eastAsia="台灣楷體" w:hAnsi="台灣楷體" w:cs="Charis SIL"/>
          </w:rPr>
          <w:t>嘛</w:t>
        </w:r>
      </w:ins>
      <w:r w:rsidRPr="00CE779A">
        <w:rPr>
          <w:rFonts w:ascii="台灣楷體" w:eastAsia="台灣楷體" w:hAnsi="台灣楷體" w:cs="Charis SIL"/>
        </w:rPr>
        <w:t>捌予in所佔。lán</w:t>
      </w:r>
      <w:del w:id="3045" w:author="user" w:date="2015-03-15T20:22:00Z">
        <w:r w:rsidRPr="00CE779A" w:rsidDel="00D81F44">
          <w:rPr>
            <w:rFonts w:ascii="台灣楷體" w:eastAsia="台灣楷體" w:hAnsi="台灣楷體" w:cs="Charis SIL"/>
          </w:rPr>
          <w:delText>按怎</w:delText>
        </w:r>
      </w:del>
      <w:ins w:id="3046" w:author="user" w:date="2015-03-15T20:22:00Z">
        <w:r w:rsidR="00D81F44" w:rsidRPr="00CE779A">
          <w:rPr>
            <w:rFonts w:ascii="台灣楷體" w:eastAsia="台灣楷體" w:hAnsi="台灣楷體" w:cs="Charis SIL"/>
          </w:rPr>
          <w:t>欲哪</w:t>
        </w:r>
      </w:ins>
      <w:r w:rsidRPr="00CE779A">
        <w:rPr>
          <w:rFonts w:ascii="台灣楷體" w:eastAsia="台灣楷體" w:hAnsi="台灣楷體" w:cs="Charis SIL"/>
        </w:rPr>
        <w:t>會</w:t>
      </w:r>
      <w:del w:id="3047" w:author="user" w:date="2015-03-15T20:22:00Z">
        <w:r w:rsidRPr="00CE779A" w:rsidDel="00D81F44">
          <w:rPr>
            <w:rFonts w:ascii="台灣楷體" w:eastAsia="台灣楷體" w:hAnsi="台灣楷體" w:cs="Charis SIL"/>
          </w:rPr>
          <w:delText>使</w:delText>
        </w:r>
      </w:del>
      <w:ins w:id="3048" w:author="user" w:date="2015-03-15T20:22:00Z">
        <w:r w:rsidR="00D81F44" w:rsidRPr="00CE779A">
          <w:rPr>
            <w:rFonts w:ascii="台灣楷體" w:eastAsia="台灣楷體" w:hAnsi="台灣楷體" w:cs="Charis SIL"/>
          </w:rPr>
          <w:t>當</w:t>
        </w:r>
      </w:ins>
      <w:r w:rsidRPr="00CE779A">
        <w:rPr>
          <w:rFonts w:ascii="台灣楷體" w:eastAsia="台灣楷體" w:hAnsi="台灣楷體" w:cs="Charis SIL"/>
        </w:rPr>
        <w:t>佮in相比</w:t>
      </w:r>
      <w:ins w:id="3049" w:author="user" w:date="2015-03-15T20:22:00Z">
        <w:r w:rsidR="00D81F44" w:rsidRPr="00CE779A">
          <w:rPr>
            <w:rFonts w:ascii="台灣楷體" w:eastAsia="台灣楷體" w:hAnsi="台灣楷體" w:cs="Charis SIL"/>
          </w:rPr>
          <w:t>並</w:t>
        </w:r>
      </w:ins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「是啊，台灣為清所迫，自</w:t>
      </w:r>
      <w:ins w:id="3050" w:author="user" w:date="2015-03-15T20:22:00Z">
        <w:r w:rsidR="00D81F44" w:rsidRPr="00CE779A">
          <w:rPr>
            <w:rFonts w:ascii="台灣楷體" w:eastAsia="台灣楷體" w:hAnsi="台灣楷體" w:cs="Charis SIL"/>
          </w:rPr>
          <w:t>身難</w:t>
        </w:r>
      </w:ins>
      <w:r w:rsidRPr="00CE779A">
        <w:rPr>
          <w:rFonts w:ascii="台灣楷體" w:eastAsia="台灣楷體" w:hAnsi="台灣楷體" w:cs="Charis SIL"/>
        </w:rPr>
        <w:t>保</w:t>
      </w:r>
      <w:del w:id="3051" w:author="user" w:date="2015-03-15T20:22:00Z">
        <w:r w:rsidRPr="00CE779A" w:rsidDel="00D81F44">
          <w:rPr>
            <w:rFonts w:ascii="台灣楷體" w:eastAsia="台灣楷體" w:hAnsi="台灣楷體" w:cs="Charis SIL"/>
          </w:rPr>
          <w:delText>已難</w:delText>
        </w:r>
      </w:del>
      <w:r w:rsidRPr="00CE779A">
        <w:rPr>
          <w:rFonts w:ascii="台灣楷體" w:eastAsia="台灣楷體" w:hAnsi="台灣楷體" w:cs="Charis SIL"/>
        </w:rPr>
        <w:t>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「當年國姓爺本有意南取呂宋，可惜i英年早死，袂當實現。無鄭氏建國呂宋，離中國遠，準做袂使揚威五洲，嘛會使免受清人相迫。」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「國姓爺本想欲復大明江山！」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「國姓爺自金廈來台</w:t>
      </w:r>
      <w:del w:id="3052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ins w:id="3053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，已經知影一時恢復無望，只好暫時佇海外建國，保全大明正朝──鄭氏到底不如荷蘭人，干焦會使自保，歹求發展，不如荷蘭人誠濟！」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「荷蘭人船堅砲大，船帆八面受風，無往不利，夷砲跨山越海，無堅不克，自然是無仝。」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沈國公搖手講：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「毋是，毋是這原因。guá佇荷蘭治台時期，對guán兄弟彼捌誠濟荷蘭人，聽誠濟荷蘭掌故歷史，深深知影荷蘭的強，無佇咧船砲。」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「若按呢，原因佇啥物所在咧？」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「佇in的政治制度。荷蘭的例，國是是全民所決，利益為全民所享，所以征戰之事，</w:t>
      </w:r>
      <w:ins w:id="3054" w:author="user" w:date="2015-03-15T20:24:00Z">
        <w:r w:rsidR="00D81F44" w:rsidRPr="00CE779A">
          <w:rPr>
            <w:rFonts w:ascii="台灣楷體" w:eastAsia="台灣楷體" w:hAnsi="台灣楷體" w:cs="Charis SIL"/>
          </w:rPr>
          <w:t>稽洗稽洗</w:t>
        </w:r>
      </w:ins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(p.93)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人人出力。lán朝</w:t>
      </w:r>
      <w:del w:id="3055" w:author="user" w:date="2015-03-17T16:34:00Z">
        <w:r w:rsidRPr="00CE779A" w:rsidDel="00F4565E">
          <w:rPr>
            <w:rFonts w:ascii="台灣楷體" w:eastAsia="台灣楷體" w:hAnsi="台灣楷體" w:cs="Charis SIL"/>
          </w:rPr>
          <w:delText>一向</w:delText>
        </w:r>
      </w:del>
      <w:ins w:id="3056" w:author="user" w:date="2015-03-17T16:34:00Z">
        <w:r w:rsidR="00F4565E" w:rsidRPr="00CE779A">
          <w:rPr>
            <w:rFonts w:ascii="台灣楷體" w:eastAsia="台灣楷體" w:hAnsi="台灣楷體" w:cs="Charis SIL"/>
          </w:rPr>
          <w:t>在來</w:t>
        </w:r>
      </w:ins>
      <w:r w:rsidRPr="00CE779A">
        <w:rPr>
          <w:rFonts w:ascii="台灣楷體" w:eastAsia="台灣楷體" w:hAnsi="台灣楷體" w:cs="Charis SIL"/>
        </w:rPr>
        <w:t>毋是按呢。如今東寧一國，戶口幾十萬，利益無數，鄭氏看作私產，文武競求發財，國是禁民發言，甚至置民生無顧。戰降撫和，是執政者的代誌，國難毋知用民之力以解，百姓</w:t>
      </w:r>
      <w:del w:id="3057" w:author="user" w:date="2015-03-16T23:20:00Z">
        <w:r w:rsidRPr="00CE779A" w:rsidDel="00590E0E">
          <w:rPr>
            <w:rFonts w:ascii="台灣楷體" w:eastAsia="台灣楷體" w:hAnsi="台灣楷體" w:cs="Charis SIL"/>
          </w:rPr>
          <w:delText>也</w:delText>
        </w:r>
      </w:del>
      <w:ins w:id="3058" w:author="user" w:date="2015-03-16T23:20:00Z">
        <w:r w:rsidR="00590E0E" w:rsidRPr="00CE779A">
          <w:rPr>
            <w:rFonts w:ascii="台灣楷體" w:eastAsia="台灣楷體" w:hAnsi="台灣楷體" w:cs="Charis SIL"/>
          </w:rPr>
          <w:t>嘛</w:t>
        </w:r>
      </w:ins>
      <w:r w:rsidRPr="00CE779A">
        <w:rPr>
          <w:rFonts w:ascii="台灣楷體" w:eastAsia="台灣楷體" w:hAnsi="台灣楷體" w:cs="Charis SIL"/>
        </w:rPr>
        <w:t>無從過問。雖然未來佮清人是戰是降，是撫是和，關係東寧幾十萬口</w:t>
      </w:r>
      <w:del w:id="3059" w:author="user" w:date="2015-03-14T19:56:00Z">
        <w:r w:rsidRPr="00CE779A" w:rsidDel="007D6B6D">
          <w:rPr>
            <w:rFonts w:ascii="台灣楷體" w:eastAsia="台灣楷體" w:hAnsi="台灣楷體" w:cs="Charis SIL"/>
          </w:rPr>
          <w:delText>生命</w:delText>
        </w:r>
      </w:del>
      <w:ins w:id="3060" w:author="user" w:date="2015-03-14T19:56:00Z">
        <w:r w:rsidR="007D6B6D" w:rsidRPr="00CE779A">
          <w:rPr>
            <w:rFonts w:ascii="台灣楷體" w:eastAsia="台灣楷體" w:hAnsi="台灣楷體" w:cs="Charis SIL"/>
          </w:rPr>
          <w:t>性命</w:t>
        </w:r>
      </w:ins>
      <w:r w:rsidRPr="00CE779A">
        <w:rPr>
          <w:rFonts w:ascii="台灣楷體" w:eastAsia="台灣楷體" w:hAnsi="台灣楷體" w:cs="Charis SIL"/>
        </w:rPr>
        <w:t>財產的安危，煞敢若佮百姓無關。lán國力袂強，就是佇遮。」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「若按呢荷蘭的強，是荷蘭國王肯聽臣民忠言？」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「毋是，荷蘭國家，設有議會，國內是無大小、攏由議會決定，國王全聽議會，</w:t>
      </w:r>
      <w:del w:id="3061" w:author="user" w:date="2015-03-14T19:56:00Z">
        <w:r w:rsidRPr="00CE779A" w:rsidDel="007D6B6D">
          <w:rPr>
            <w:rFonts w:ascii="台灣楷體" w:eastAsia="台灣楷體" w:hAnsi="台灣楷體" w:cs="Charis SIL"/>
          </w:rPr>
          <w:delText>那</w:delText>
        </w:r>
      </w:del>
      <w:ins w:id="3062" w:author="user" w:date="2015-03-14T19:56:00Z">
        <w:r w:rsidR="007D6B6D" w:rsidRPr="00CE779A">
          <w:rPr>
            <w:rFonts w:ascii="台灣楷體" w:eastAsia="台灣楷體" w:hAnsi="台灣楷體" w:cs="Charis SIL"/>
          </w:rPr>
          <w:t>哪裡</w:t>
        </w:r>
      </w:ins>
      <w:r w:rsidRPr="00CE779A">
        <w:rPr>
          <w:rFonts w:ascii="台灣楷體" w:eastAsia="台灣楷體" w:hAnsi="台灣楷體" w:cs="Charis SIL"/>
        </w:rPr>
        <w:t>干焦是聽忠言爾爾！」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「是按呢啊！」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「毋</w:t>
      </w:r>
      <w:del w:id="3063" w:author="user" w:date="2015-03-16T00:02:00Z">
        <w:r w:rsidRPr="00CE779A" w:rsidDel="00FB29A5">
          <w:rPr>
            <w:rFonts w:ascii="台灣楷體" w:eastAsia="台灣楷體" w:hAnsi="台灣楷體" w:cs="Charis SIL"/>
          </w:rPr>
          <w:delText>但</w:delText>
        </w:r>
      </w:del>
      <w:ins w:id="3064" w:author="user" w:date="2015-03-17T16:44:00Z">
        <w:r w:rsidR="00655848" w:rsidRPr="00CE779A">
          <w:rPr>
            <w:rFonts w:ascii="台灣楷體" w:eastAsia="台灣楷體" w:hAnsi="台灣楷體" w:cs="Charis SIL"/>
          </w:rPr>
          <w:t>毋過</w:t>
        </w:r>
      </w:ins>
      <w:r w:rsidRPr="00CE779A">
        <w:rPr>
          <w:rFonts w:ascii="台灣楷體" w:eastAsia="台灣楷體" w:hAnsi="台灣楷體" w:cs="Charis SIL"/>
        </w:rPr>
        <w:t>按呢，荷蘭各地辦事長官，處理代誌袂使獨決──當時荷蘭台灣總督有關台灣一地內外商務民事，攏愛召開『平議會』議決。</w:t>
      </w:r>
      <w:del w:id="3065" w:author="user" w:date="2015-03-14T19:56:00Z">
        <w:r w:rsidRPr="00CE779A" w:rsidDel="007D6B6D">
          <w:rPr>
            <w:rFonts w:ascii="台灣楷體" w:eastAsia="台灣楷體" w:hAnsi="台灣楷體" w:cs="Charis SIL"/>
          </w:rPr>
          <w:delText>最後</w:delText>
        </w:r>
      </w:del>
      <w:ins w:id="3066" w:author="user" w:date="2015-03-14T19:56:00Z">
        <w:r w:rsidR="007D6B6D" w:rsidRPr="00CE779A">
          <w:rPr>
            <w:rFonts w:ascii="台灣楷體" w:eastAsia="台灣楷體" w:hAnsi="台灣楷體" w:cs="Charis SIL"/>
          </w:rPr>
          <w:t>上尾</w:t>
        </w:r>
      </w:ins>
      <w:r w:rsidRPr="00CE779A">
        <w:rPr>
          <w:rFonts w:ascii="台灣楷體" w:eastAsia="台灣楷體" w:hAnsi="台灣楷體" w:cs="Charis SIL"/>
        </w:rPr>
        <w:t>欲向國姓爺投降，</w:t>
      </w:r>
      <w:del w:id="3067" w:author="user" w:date="2015-03-16T23:20:00Z">
        <w:r w:rsidRPr="00CE779A" w:rsidDel="00590E0E">
          <w:rPr>
            <w:rFonts w:ascii="台灣楷體" w:eastAsia="台灣楷體" w:hAnsi="台灣楷體" w:cs="Charis SIL"/>
          </w:rPr>
          <w:delText>也</w:delText>
        </w:r>
      </w:del>
      <w:ins w:id="3068" w:author="user" w:date="2015-03-16T23:20:00Z">
        <w:r w:rsidR="00590E0E" w:rsidRPr="00CE779A">
          <w:rPr>
            <w:rFonts w:ascii="台灣楷體" w:eastAsia="台灣楷體" w:hAnsi="台灣楷體" w:cs="Charis SIL"/>
          </w:rPr>
          <w:t>嘛</w:t>
        </w:r>
      </w:ins>
      <w:r w:rsidRPr="00CE779A">
        <w:rPr>
          <w:rFonts w:ascii="台灣楷體" w:eastAsia="台灣楷體" w:hAnsi="台灣楷體" w:cs="Charis SIL"/>
        </w:rPr>
        <w:t>幾遍經過評議會會議討論，總督議人袂使獨決。吧城荷蘭印度公司雖然是台灣上司，嘛袂使代決──lán國政制敢有這？」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「無。」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「荷蘭</w:t>
      </w:r>
      <w:del w:id="3069" w:author="user" w:date="2015-03-14T19:56:00Z">
        <w:r w:rsidRPr="00CE779A" w:rsidDel="007D6B6D">
          <w:rPr>
            <w:rFonts w:ascii="台灣楷體" w:eastAsia="台灣楷體" w:hAnsi="台灣楷體" w:cs="Charis SIL"/>
          </w:rPr>
          <w:delText>最後</w:delText>
        </w:r>
      </w:del>
      <w:ins w:id="3070" w:author="user" w:date="2015-03-14T19:56:00Z">
        <w:r w:rsidR="007D6B6D" w:rsidRPr="00CE779A">
          <w:rPr>
            <w:rFonts w:ascii="台灣楷體" w:eastAsia="台灣楷體" w:hAnsi="台灣楷體" w:cs="Charis SIL"/>
          </w:rPr>
          <w:t>上尾</w:t>
        </w:r>
      </w:ins>
      <w:r w:rsidRPr="00CE779A">
        <w:rPr>
          <w:rFonts w:ascii="台灣楷體" w:eastAsia="台灣楷體" w:hAnsi="台灣楷體" w:cs="Charis SIL"/>
        </w:rPr>
        <w:t>一任總督名『揆一』，我是捌ê。揆一君開城投降國姓爺後，𤆬眾轉南洋吧城，受荷印公司處罰，遣送轉國……」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「予人刣頭矣？」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「無──荷蘭人處事佮l蘭人無仝。若是拄著鄭經抑是國姓爺，這種代誌自然一延斬決，毋過荷蘭人處罰的辦法，毋是主官一人可決，愛先經過檢察官起訴，閣經司法委員會審判，最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──── 10/26 P.94~P.98 ────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(p.94)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後才會使定罪──揆一君的判決是終身流放，毋是刣頭。如今聽講i已經復權回鄉去矣。guá予佇吧城的學生寫批予guá，共guá講揆一君受審的經過，guá看了誠感動。西洋人按呢重視人命，決事按呢慎重，國</w:t>
      </w:r>
      <w:del w:id="3071" w:author="user" w:date="2015-03-13T12:16:00Z">
        <w:r w:rsidRPr="00CE779A" w:rsidDel="009C5072">
          <w:rPr>
            <w:rFonts w:ascii="台灣楷體" w:eastAsia="台灣楷體" w:hAnsi="台灣楷體" w:cs="Charis SIL"/>
          </w:rPr>
          <w:delText>那會</w:delText>
        </w:r>
      </w:del>
      <w:ins w:id="3072" w:author="user" w:date="2015-03-13T12:16:00Z">
        <w:r w:rsidR="009C5072" w:rsidRPr="00CE779A">
          <w:rPr>
            <w:rFonts w:ascii="台灣楷體" w:eastAsia="台灣楷體" w:hAnsi="台灣楷體" w:cs="Charis SIL"/>
          </w:rPr>
          <w:t>哪會</w:t>
        </w:r>
      </w:ins>
      <w:r w:rsidRPr="00CE779A">
        <w:rPr>
          <w:rFonts w:ascii="台灣楷體" w:eastAsia="台灣楷體" w:hAnsi="台灣楷體" w:cs="Charis SIL"/>
        </w:rPr>
        <w:t>使袂強？如今安平赤崁兩地，有</w:t>
      </w:r>
      <w:del w:id="3073" w:author="user" w:date="2015-03-22T00:21:00Z">
        <w:r w:rsidRPr="00CE779A" w:rsidDel="006E0C99">
          <w:rPr>
            <w:rFonts w:ascii="台灣楷體" w:eastAsia="台灣楷體" w:hAnsi="台灣楷體" w:cs="Charis SIL"/>
          </w:rPr>
          <w:delText>誰</w:delText>
        </w:r>
      </w:del>
      <w:ins w:id="3074" w:author="user" w:date="2015-03-22T00:21:00Z">
        <w:r w:rsidR="006E0C99" w:rsidRPr="00CE779A">
          <w:rPr>
            <w:rFonts w:ascii="台灣楷體" w:eastAsia="台灣楷體" w:hAnsi="台灣楷體" w:cs="Charis SIL"/>
          </w:rPr>
          <w:t>啥人</w:t>
        </w:r>
      </w:ins>
      <w:r w:rsidRPr="00CE779A">
        <w:rPr>
          <w:rFonts w:ascii="台灣楷體" w:eastAsia="台灣楷體" w:hAnsi="台灣楷體" w:cs="Charis SIL"/>
        </w:rPr>
        <w:t>知影這个道理？」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「官應愛民。」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官應愛民？毋是，西洋人講ê是官應聽民，講ê是國事由民做主，無干焦事愛民爾爾。阿鹿哥定定提起番社的代誌，講荷蘭統治時代，社內大小代誌是長老共同決定。i講彼時陣番社事務，攏會使集思廣益，順利解決，如今莫講長老袂使參與決定社務，準做族長嘛無權決定，事事聽州官府官──番社按呢，保甲</w:t>
      </w:r>
      <w:r w:rsidR="003706F6" w:rsidRPr="00CE779A">
        <w:rPr>
          <w:rFonts w:ascii="台灣楷體" w:eastAsia="台灣楷體" w:hAnsi="台灣楷體" w:cs="Charis SIL"/>
        </w:rPr>
        <w:t>閣較</w:t>
      </w:r>
      <w:r w:rsidRPr="00CE779A">
        <w:rPr>
          <w:rFonts w:ascii="台灣楷體" w:eastAsia="台灣楷體" w:hAnsi="台灣楷體" w:cs="Charis SIL"/>
        </w:rPr>
        <w:t>按呢。」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「總制爺當時……」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「陳永華當然嘛</w:t>
      </w:r>
      <w:del w:id="3075" w:author="user" w:date="2015-03-14T19:56:00Z">
        <w:r w:rsidRPr="00CE779A" w:rsidDel="007D6B6D">
          <w:rPr>
            <w:rFonts w:ascii="台灣楷體" w:eastAsia="台灣楷體" w:hAnsi="台灣楷體" w:cs="Charis SIL"/>
          </w:rPr>
          <w:delText>無捌</w:delText>
        </w:r>
      </w:del>
      <w:ins w:id="3076" w:author="user" w:date="2015-03-14T19:56:00Z">
        <w:r w:rsidR="007D6B6D" w:rsidRPr="00CE779A">
          <w:rPr>
            <w:rFonts w:ascii="台灣楷體" w:eastAsia="台灣楷體" w:hAnsi="台灣楷體" w:cs="Charis SIL"/>
          </w:rPr>
          <w:t>毋捌</w:t>
        </w:r>
      </w:ins>
      <w:r w:rsidRPr="00CE779A">
        <w:rPr>
          <w:rFonts w:ascii="台灣楷體" w:eastAsia="台灣楷體" w:hAnsi="台灣楷體" w:cs="Charis SIL"/>
        </w:rPr>
        <w:t>這个道理，i到底嘛無了解西洋治理的方法──嘛無了朝政制本來就毋是按呢。」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「荷蘭人敢就是因為按呢才國富民強，萬里遠來？」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「荷人爭霸海上，有i</w:t>
      </w:r>
      <w:ins w:id="3077" w:author="user" w:date="2015-03-15T22:07:00Z">
        <w:r w:rsidR="00F37DC7" w:rsidRPr="00CE779A">
          <w:rPr>
            <w:rFonts w:ascii="台灣楷體" w:eastAsia="台灣楷體" w:hAnsi="台灣楷體" w:cs="Charis SIL"/>
          </w:rPr>
          <w:t>n</w:t>
        </w:r>
      </w:ins>
      <w:r w:rsidRPr="00CE779A">
        <w:rPr>
          <w:rFonts w:ascii="台灣楷體" w:eastAsia="台灣楷體" w:hAnsi="台灣楷體" w:cs="Charis SIL"/>
        </w:rPr>
        <w:t>的傳統。荷人本底就航運發達，當初國土予佛郎機人所佔，in全國團結，抵抗佛郎機人，捌決海堤用海水淹敵軍，將家私財產搬去入船頂，</w:t>
      </w:r>
      <w:del w:id="3078" w:author="user" w:date="2015-03-15T22:08:00Z">
        <w:r w:rsidRPr="00CE779A" w:rsidDel="00F37DC7">
          <w:rPr>
            <w:rFonts w:ascii="台灣楷體" w:eastAsia="台灣楷體" w:hAnsi="台灣楷體" w:cs="Charis SIL"/>
          </w:rPr>
          <w:delText>作</w:delText>
        </w:r>
      </w:del>
      <w:ins w:id="3079" w:author="user" w:date="2015-03-15T22:08:00Z">
        <w:r w:rsidR="00F37DC7" w:rsidRPr="00CE779A">
          <w:rPr>
            <w:rFonts w:ascii="台灣楷體" w:eastAsia="台灣楷體" w:hAnsi="台灣楷體" w:cs="Charis SIL"/>
          </w:rPr>
          <w:t>做</w:t>
        </w:r>
      </w:ins>
      <w:r w:rsidRPr="00CE779A">
        <w:rPr>
          <w:rFonts w:ascii="台灣楷體" w:eastAsia="台灣楷體" w:hAnsi="台灣楷體" w:cs="Charis SIL"/>
        </w:rPr>
        <w:t>海上遊民，四</w:t>
      </w:r>
      <w:del w:id="3080" w:author="user" w:date="2015-03-15T22:08:00Z">
        <w:r w:rsidRPr="00CE779A" w:rsidDel="00F37DC7">
          <w:rPr>
            <w:rFonts w:ascii="台灣楷體" w:eastAsia="台灣楷體" w:hAnsi="台灣楷體" w:cs="Charis SIL"/>
          </w:rPr>
          <w:delText>出</w:delText>
        </w:r>
      </w:del>
      <w:ins w:id="3081" w:author="user" w:date="2015-03-15T22:08:00Z">
        <w:r w:rsidR="00F37DC7" w:rsidRPr="00CE779A">
          <w:rPr>
            <w:rFonts w:ascii="台灣楷體" w:eastAsia="台灣楷體" w:hAnsi="台灣楷體" w:cs="Charis SIL"/>
          </w:rPr>
          <w:t>界</w:t>
        </w:r>
      </w:ins>
      <w:r w:rsidRPr="00CE779A">
        <w:rPr>
          <w:rFonts w:ascii="台灣楷體" w:eastAsia="台灣楷體" w:hAnsi="台灣楷體" w:cs="Charis SIL"/>
        </w:rPr>
        <w:t>擴展，以海為田，藉海求生……」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「國姓爺𤆬逐家來台灣嘛是仝款。」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「……鄭軍</w:t>
      </w:r>
      <w:del w:id="3082" w:author="user" w:date="2015-03-15T22:07:00Z">
        <w:r w:rsidRPr="00CE779A" w:rsidDel="00F37DC7">
          <w:rPr>
            <w:rFonts w:ascii="台灣楷體" w:eastAsia="台灣楷體" w:hAnsi="台灣楷體" w:cs="Charis SIL"/>
          </w:rPr>
          <w:delText>是</w:delText>
        </w:r>
      </w:del>
      <w:r w:rsidRPr="00CE779A">
        <w:rPr>
          <w:rFonts w:ascii="台灣楷體" w:eastAsia="台灣楷體" w:hAnsi="台灣楷體" w:cs="Charis SIL"/>
        </w:rPr>
        <w:t>嘛仝款。毋過鄭家佇遮</w:t>
      </w:r>
      <w:del w:id="3083" w:author="user" w:date="2015-03-15T22:09:00Z">
        <w:r w:rsidRPr="00CE779A" w:rsidDel="00F37DC7">
          <w:rPr>
            <w:rFonts w:ascii="台灣楷體" w:eastAsia="台灣楷體" w:hAnsi="台灣楷體" w:cs="Charis SIL"/>
          </w:rPr>
          <w:delText>落地</w:delText>
        </w:r>
      </w:del>
      <w:ins w:id="3084" w:author="user" w:date="2015-03-15T22:09:00Z">
        <w:r w:rsidR="00F37DC7" w:rsidRPr="00CE779A">
          <w:rPr>
            <w:rFonts w:ascii="台灣楷體" w:eastAsia="台灣楷體" w:hAnsi="台灣楷體" w:cs="Charis SIL"/>
          </w:rPr>
          <w:t>落塗</w:t>
        </w:r>
      </w:ins>
      <w:del w:id="3085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ins w:id="3086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，煞無求發展，自</w:t>
      </w:r>
      <w:ins w:id="3087" w:author="user" w:date="2015-03-15T22:08:00Z">
        <w:r w:rsidR="00F37DC7" w:rsidRPr="00CE779A">
          <w:rPr>
            <w:rFonts w:ascii="台灣楷體" w:eastAsia="台灣楷體" w:hAnsi="台灣楷體" w:cs="Charis SIL"/>
          </w:rPr>
          <w:t>從</w:t>
        </w:r>
      </w:ins>
      <w:r w:rsidRPr="00CE779A">
        <w:rPr>
          <w:rFonts w:ascii="台灣楷體" w:eastAsia="台灣楷體" w:hAnsi="台灣楷體" w:cs="Charis SIL"/>
        </w:rPr>
        <w:t>西征失敗</w:t>
      </w:r>
      <w:del w:id="3088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r w:rsidRPr="00CE779A">
        <w:rPr>
          <w:rFonts w:ascii="台灣楷體" w:eastAsia="台灣楷體" w:hAnsi="台灣楷體" w:cs="Charis SIL"/>
        </w:rPr>
        <w:t>，行事閣較危險，毋</w:t>
      </w:r>
      <w:del w:id="3089" w:author="user" w:date="2015-03-16T00:02:00Z">
        <w:r w:rsidRPr="00CE779A" w:rsidDel="00FB29A5">
          <w:rPr>
            <w:rFonts w:ascii="台灣楷體" w:eastAsia="台灣楷體" w:hAnsi="台灣楷體" w:cs="Charis SIL"/>
          </w:rPr>
          <w:delText>但</w:delText>
        </w:r>
      </w:del>
      <w:ins w:id="3090" w:author="user" w:date="2015-03-17T16:44:00Z">
        <w:r w:rsidR="00655848" w:rsidRPr="00CE779A">
          <w:rPr>
            <w:rFonts w:ascii="台灣楷體" w:eastAsia="台灣楷體" w:hAnsi="台灣楷體" w:cs="Charis SIL"/>
          </w:rPr>
          <w:t>毋過</w:t>
        </w:r>
      </w:ins>
      <w:r w:rsidRPr="00CE779A">
        <w:rPr>
          <w:rFonts w:ascii="台灣楷體" w:eastAsia="台灣楷體" w:hAnsi="台灣楷體" w:cs="Charis SIL"/>
        </w:rPr>
        <w:t>失去故土，閣咧欲失去船隻。鄭軍若干焦求自保，原本會使南走呂宋，離中國遠遠，既然佇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(p.95)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台灣落</w:t>
      </w:r>
      <w:del w:id="3091" w:author="user" w:date="2015-03-15T22:09:00Z">
        <w:r w:rsidRPr="00CE779A" w:rsidDel="00F37DC7">
          <w:rPr>
            <w:rFonts w:ascii="台灣楷體" w:eastAsia="台灣楷體" w:hAnsi="台灣楷體" w:cs="Charis SIL"/>
          </w:rPr>
          <w:delText>土</w:delText>
        </w:r>
      </w:del>
      <w:ins w:id="3092" w:author="user" w:date="2015-03-15T22:09:00Z">
        <w:r w:rsidR="00F37DC7" w:rsidRPr="00CE779A">
          <w:rPr>
            <w:rFonts w:ascii="台灣楷體" w:eastAsia="台灣楷體" w:hAnsi="台灣楷體" w:cs="Charis SIL"/>
          </w:rPr>
          <w:t>塗</w:t>
        </w:r>
      </w:ins>
      <w:r w:rsidRPr="00CE779A">
        <w:rPr>
          <w:rFonts w:ascii="台灣楷體" w:eastAsia="台灣楷體" w:hAnsi="台灣楷體" w:cs="Charis SIL"/>
        </w:rPr>
        <w:t>，佮中國</w:t>
      </w:r>
      <w:del w:id="3093" w:author="user" w:date="2015-03-15T22:10:00Z">
        <w:r w:rsidRPr="00CE779A" w:rsidDel="00F37DC7">
          <w:rPr>
            <w:rFonts w:ascii="台灣楷體" w:eastAsia="台灣楷體" w:hAnsi="台灣楷體" w:cs="Charis SIL"/>
          </w:rPr>
          <w:delText>隔鄰</w:delText>
        </w:r>
      </w:del>
      <w:ins w:id="3094" w:author="user" w:date="2015-03-15T22:10:00Z">
        <w:r w:rsidR="00F37DC7" w:rsidRPr="00CE779A">
          <w:rPr>
            <w:rFonts w:ascii="台灣楷體" w:eastAsia="台灣楷體" w:hAnsi="台灣楷體" w:cs="Charis SIL"/>
          </w:rPr>
          <w:t>做厝邊</w:t>
        </w:r>
      </w:ins>
      <w:r w:rsidRPr="00CE779A">
        <w:rPr>
          <w:rFonts w:ascii="台灣楷體" w:eastAsia="台灣楷體" w:hAnsi="台灣楷體" w:cs="Charis SIL"/>
        </w:rPr>
        <w:t>，</w:t>
      </w:r>
      <w:del w:id="3095" w:author="user" w:date="2015-03-15T22:11:00Z">
        <w:r w:rsidRPr="00CE779A" w:rsidDel="00F37DC7">
          <w:rPr>
            <w:rFonts w:ascii="台灣楷體" w:eastAsia="台灣楷體" w:hAnsi="台灣楷體" w:cs="Charis SIL"/>
          </w:rPr>
          <w:delText>自應</w:delText>
        </w:r>
      </w:del>
      <w:ins w:id="3096" w:author="user" w:date="2015-03-15T22:11:00Z">
        <w:r w:rsidR="00F37DC7" w:rsidRPr="00CE779A">
          <w:rPr>
            <w:rFonts w:ascii="台灣楷體" w:eastAsia="台灣楷體" w:hAnsi="台灣楷體" w:cs="Charis SIL"/>
          </w:rPr>
          <w:t>理應</w:t>
        </w:r>
      </w:ins>
      <w:r w:rsidRPr="00CE779A">
        <w:rPr>
          <w:rFonts w:ascii="台灣楷體" w:eastAsia="台灣楷體" w:hAnsi="台灣楷體" w:cs="Charis SIL"/>
        </w:rPr>
        <w:t>善求保全，如今</w:t>
      </w:r>
      <w:del w:id="3097" w:author="user" w:date="2015-03-15T22:11:00Z">
        <w:r w:rsidRPr="00CE779A" w:rsidDel="00F37DC7">
          <w:rPr>
            <w:rFonts w:ascii="台灣楷體" w:eastAsia="台灣楷體" w:hAnsi="台灣楷體" w:cs="Charis SIL"/>
          </w:rPr>
          <w:delText>袂使</w:delText>
        </w:r>
      </w:del>
      <w:ins w:id="3098" w:author="user" w:date="2015-03-15T22:11:00Z">
        <w:r w:rsidR="00F37DC7" w:rsidRPr="00CE779A">
          <w:rPr>
            <w:rFonts w:ascii="台灣楷體" w:eastAsia="台灣楷體" w:hAnsi="台灣楷體" w:cs="Charis SIL"/>
          </w:rPr>
          <w:t>袂當</w:t>
        </w:r>
      </w:ins>
      <w:r w:rsidRPr="00CE779A">
        <w:rPr>
          <w:rFonts w:ascii="台灣楷體" w:eastAsia="台灣楷體" w:hAnsi="台灣楷體" w:cs="Charis SIL"/>
        </w:rPr>
        <w:t>橫絕大海，肆通外國，來佮清人相抗，</w:t>
      </w:r>
      <w:del w:id="3099" w:author="user" w:date="2015-03-15T22:11:00Z">
        <w:r w:rsidRPr="00CE779A" w:rsidDel="00F37DC7">
          <w:rPr>
            <w:rFonts w:ascii="台灣楷體" w:eastAsia="台灣楷體" w:hAnsi="台灣楷體" w:cs="Charis SIL"/>
          </w:rPr>
          <w:delText>閣</w:delText>
        </w:r>
      </w:del>
      <w:ins w:id="3100" w:author="user" w:date="2015-03-15T22:11:00Z">
        <w:r w:rsidR="00F37DC7" w:rsidRPr="00CE779A">
          <w:rPr>
            <w:rFonts w:ascii="台灣楷體" w:eastAsia="台灣楷體" w:hAnsi="台灣楷體" w:cs="Charis SIL"/>
          </w:rPr>
          <w:t>煞</w:t>
        </w:r>
      </w:ins>
      <w:r w:rsidRPr="00CE779A">
        <w:rPr>
          <w:rFonts w:ascii="台灣楷體" w:eastAsia="台灣楷體" w:hAnsi="台灣楷體" w:cs="Charis SIL"/>
        </w:rPr>
        <w:t>連台灣基地，嘛</w:t>
      </w:r>
      <w:del w:id="3101" w:author="user" w:date="2015-03-15T22:10:00Z">
        <w:r w:rsidRPr="00CE779A" w:rsidDel="00F37DC7">
          <w:rPr>
            <w:rFonts w:ascii="台灣楷體" w:eastAsia="台灣楷體" w:hAnsi="台灣楷體" w:cs="Charis SIL"/>
          </w:rPr>
          <w:delText>無知</w:delText>
        </w:r>
      </w:del>
      <w:ins w:id="3102" w:author="user" w:date="2015-03-15T22:11:00Z">
        <w:r w:rsidR="00F37DC7" w:rsidRPr="00CE779A">
          <w:rPr>
            <w:rFonts w:ascii="台灣楷體" w:eastAsia="台灣楷體" w:hAnsi="台灣楷體" w:cs="Charis SIL"/>
          </w:rPr>
          <w:t>袂曉</w:t>
        </w:r>
      </w:ins>
      <w:r w:rsidRPr="00CE779A">
        <w:rPr>
          <w:rFonts w:ascii="台灣楷體" w:eastAsia="台灣楷體" w:hAnsi="台灣楷體" w:cs="Charis SIL"/>
        </w:rPr>
        <w:t>保惜，</w:t>
      </w:r>
      <w:del w:id="3103" w:author="user" w:date="2015-03-15T22:10:00Z">
        <w:r w:rsidRPr="00CE779A" w:rsidDel="00F37DC7">
          <w:rPr>
            <w:rFonts w:ascii="台灣楷體" w:eastAsia="台灣楷體" w:hAnsi="台灣楷體" w:cs="Charis SIL"/>
          </w:rPr>
          <w:delText>按怎</w:delText>
        </w:r>
      </w:del>
      <w:ins w:id="3104" w:author="user" w:date="2015-03-15T22:10:00Z">
        <w:r w:rsidR="00F37DC7" w:rsidRPr="00CE779A">
          <w:rPr>
            <w:rFonts w:ascii="台灣楷體" w:eastAsia="台灣楷體" w:hAnsi="台灣楷體" w:cs="Charis SIL"/>
          </w:rPr>
          <w:t>欲哪</w:t>
        </w:r>
      </w:ins>
      <w:del w:id="3105" w:author="user" w:date="2015-03-15T22:10:00Z">
        <w:r w:rsidRPr="00CE779A" w:rsidDel="00F37DC7">
          <w:rPr>
            <w:rFonts w:ascii="台灣楷體" w:eastAsia="台灣楷體" w:hAnsi="台灣楷體" w:cs="Charis SIL"/>
          </w:rPr>
          <w:delText>會使</w:delText>
        </w:r>
      </w:del>
      <w:r w:rsidRPr="00CE779A">
        <w:rPr>
          <w:rFonts w:ascii="台灣楷體" w:eastAsia="台灣楷體" w:hAnsi="台灣楷體" w:cs="Charis SIL"/>
        </w:rPr>
        <w:t>佮荷蘭海上的雄風相比</w:t>
      </w:r>
      <w:ins w:id="3106" w:author="user" w:date="2015-03-15T22:10:00Z">
        <w:r w:rsidR="00F37DC7" w:rsidRPr="00CE779A">
          <w:rPr>
            <w:rFonts w:ascii="台灣楷體" w:eastAsia="台灣楷體" w:hAnsi="台灣楷體" w:cs="Charis SIL"/>
          </w:rPr>
          <w:t>並</w:t>
        </w:r>
      </w:ins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3107" w:author="user" w:date="2015-03-15T22:10:00Z">
        <w:r w:rsidRPr="00CE779A" w:rsidDel="00F37DC7">
          <w:rPr>
            <w:rFonts w:ascii="台灣楷體" w:eastAsia="台灣楷體" w:hAnsi="台灣楷體" w:cs="Charis SIL"/>
          </w:rPr>
          <w:delText>至少</w:delText>
        </w:r>
      </w:del>
      <w:ins w:id="3108" w:author="user" w:date="2015-03-15T22:10:00Z">
        <w:r w:rsidR="00F37DC7" w:rsidRPr="00CE779A">
          <w:rPr>
            <w:rFonts w:ascii="台灣楷體" w:eastAsia="台灣楷體" w:hAnsi="台灣楷體" w:cs="Charis SIL"/>
          </w:rPr>
          <w:t>上無</w:t>
        </w:r>
      </w:ins>
      <w:r w:rsidRPr="00CE779A">
        <w:rPr>
          <w:rFonts w:ascii="台灣楷體" w:eastAsia="台灣楷體" w:hAnsi="台灣楷體" w:cs="Charis SIL"/>
        </w:rPr>
        <w:t>王爺保存大明正朝。」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「保正朝是無毋著──望山，lí去泡一</w:t>
      </w:r>
      <w:del w:id="3109" w:author="user" w:date="2015-03-15T22:11:00Z">
        <w:r w:rsidRPr="00CE779A" w:rsidDel="00F37DC7">
          <w:rPr>
            <w:rFonts w:ascii="台灣楷體" w:eastAsia="台灣楷體" w:hAnsi="台灣楷體" w:cs="Charis SIL"/>
          </w:rPr>
          <w:delText>碗</w:delText>
        </w:r>
      </w:del>
      <w:ins w:id="3110" w:author="user" w:date="2015-03-15T22:11:00Z">
        <w:r w:rsidR="00F37DC7" w:rsidRPr="00CE779A">
          <w:rPr>
            <w:rFonts w:ascii="台灣楷體" w:eastAsia="台灣楷體" w:hAnsi="台灣楷體" w:cs="Charis SIL"/>
          </w:rPr>
          <w:t>鈷</w:t>
        </w:r>
      </w:ins>
      <w:r w:rsidRPr="00CE779A">
        <w:rPr>
          <w:rFonts w:ascii="台灣楷體" w:eastAsia="台灣楷體" w:hAnsi="台灣楷體" w:cs="Charis SIL"/>
        </w:rPr>
        <w:t>茶來，lán才閣來談。</w:t>
      </w:r>
      <w:del w:id="3111" w:author="user" w:date="2015-03-15T22:12:00Z">
        <w:r w:rsidRPr="00CE779A" w:rsidDel="00F37DC7">
          <w:rPr>
            <w:rFonts w:ascii="台灣楷體" w:eastAsia="台灣楷體" w:hAnsi="台灣楷體" w:cs="Charis SIL"/>
          </w:rPr>
          <w:delText>lì</w:delText>
        </w:r>
      </w:del>
      <w:ins w:id="3112" w:author="user" w:date="2015-03-15T22:12:00Z">
        <w:r w:rsidR="00F37DC7" w:rsidRPr="00CE779A">
          <w:rPr>
            <w:rFonts w:ascii="台灣楷體" w:eastAsia="台灣楷體" w:hAnsi="台灣楷體" w:cs="Charis SIL"/>
          </w:rPr>
          <w:t>lí</w:t>
        </w:r>
      </w:ins>
      <w:r w:rsidRPr="00CE779A">
        <w:rPr>
          <w:rFonts w:ascii="台灣楷體" w:eastAsia="台灣楷體" w:hAnsi="台灣楷體" w:cs="Charis SIL"/>
        </w:rPr>
        <w:t>啥物時陣</w:t>
      </w:r>
      <w:ins w:id="3113" w:author="user" w:date="2015-03-15T22:12:00Z">
        <w:r w:rsidR="00F37DC7" w:rsidRPr="00CE779A">
          <w:rPr>
            <w:rFonts w:ascii="台灣楷體" w:eastAsia="台灣楷體" w:hAnsi="台灣楷體" w:cs="Charis SIL"/>
          </w:rPr>
          <w:t>欲</w:t>
        </w:r>
      </w:ins>
      <w:r w:rsidRPr="00CE779A">
        <w:rPr>
          <w:rFonts w:ascii="台灣楷體" w:eastAsia="台灣楷體" w:hAnsi="台灣楷體" w:cs="Charis SIL"/>
        </w:rPr>
        <w:t>轉去？」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「guá愛佇入夜進前轉到將軍府，今仔日天氣變寒，guá愛較早轉去。毋過這馬時間猶早</w:t>
      </w:r>
      <w:ins w:id="3114" w:author="user" w:date="2015-03-15T22:12:00Z">
        <w:r w:rsidR="00F37DC7" w:rsidRPr="00CE779A">
          <w:rPr>
            <w:rFonts w:ascii="台灣楷體" w:eastAsia="台灣楷體" w:hAnsi="台灣楷體" w:cs="Charis SIL"/>
          </w:rPr>
          <w:t>早</w:t>
        </w:r>
      </w:ins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望山去泡茶</w:t>
      </w:r>
      <w:del w:id="3115" w:author="user" w:date="2015-03-15T22:12:00Z">
        <w:r w:rsidRPr="00CE779A" w:rsidDel="00F37DC7">
          <w:rPr>
            <w:rFonts w:ascii="台灣楷體" w:eastAsia="台灣楷體" w:hAnsi="台灣楷體" w:cs="Charis SIL"/>
          </w:rPr>
          <w:delText>了</w:delText>
        </w:r>
      </w:del>
      <w:r w:rsidRPr="00CE779A">
        <w:rPr>
          <w:rFonts w:ascii="台灣楷體" w:eastAsia="台灣楷體" w:hAnsi="台灣楷體" w:cs="Charis SIL"/>
        </w:rPr>
        <w:t>，轉來坐佇桌邊，沈國公提出望山昨昏紮來的糕餅，分一塊予望山。望山接過無食，囥佇桌頂，等沈國公啉</w:t>
      </w:r>
      <w:del w:id="3116" w:author="user" w:date="2015-03-15T22:12:00Z">
        <w:r w:rsidRPr="00CE779A" w:rsidDel="00F37DC7">
          <w:rPr>
            <w:rFonts w:ascii="台灣楷體" w:eastAsia="台灣楷體" w:hAnsi="台灣楷體" w:cs="Charis SIL"/>
          </w:rPr>
          <w:delText>過</w:delText>
        </w:r>
      </w:del>
      <w:r w:rsidRPr="00CE779A">
        <w:rPr>
          <w:rFonts w:ascii="台灣楷體" w:eastAsia="台灣楷體" w:hAnsi="台灣楷體" w:cs="Charis SIL"/>
        </w:rPr>
        <w:t>茶，i問：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「沈國公，總至爺</w:t>
      </w:r>
      <w:ins w:id="3117" w:author="user" w:date="2015-03-15T22:12:00Z">
        <w:r w:rsidR="00F37DC7" w:rsidRPr="00CE779A">
          <w:rPr>
            <w:rFonts w:ascii="台灣楷體" w:eastAsia="台灣楷體" w:hAnsi="台灣楷體" w:cs="Charis SIL"/>
          </w:rPr>
          <w:t>在</w:t>
        </w:r>
      </w:ins>
      <w:r w:rsidRPr="00CE779A">
        <w:rPr>
          <w:rFonts w:ascii="台灣楷體" w:eastAsia="台灣楷體" w:hAnsi="台灣楷體" w:cs="Charis SIL"/>
        </w:rPr>
        <w:t>生</w:t>
      </w:r>
      <w:del w:id="3118" w:author="user" w:date="2015-03-15T22:13:00Z">
        <w:r w:rsidRPr="00CE779A" w:rsidDel="00F37DC7">
          <w:rPr>
            <w:rFonts w:ascii="台灣楷體" w:eastAsia="台灣楷體" w:hAnsi="台灣楷體" w:cs="Charis SIL"/>
          </w:rPr>
          <w:delText>前</w:delText>
        </w:r>
      </w:del>
      <w:r w:rsidRPr="00CE779A">
        <w:rPr>
          <w:rFonts w:ascii="台灣楷體" w:eastAsia="台灣楷體" w:hAnsi="台灣楷體" w:cs="Charis SIL"/>
        </w:rPr>
        <w:t>捌講過，永曆帝已亡，王爺猶原用永曆年號，雖</w:t>
      </w:r>
      <w:ins w:id="3119" w:author="user" w:date="2015-03-15T22:13:00Z">
        <w:r w:rsidR="00F37DC7" w:rsidRPr="00CE779A">
          <w:rPr>
            <w:rFonts w:ascii="台灣楷體" w:eastAsia="台灣楷體" w:hAnsi="台灣楷體" w:cs="Charis SIL"/>
          </w:rPr>
          <w:t>然是</w:t>
        </w:r>
      </w:ins>
      <w:r w:rsidRPr="00CE779A">
        <w:rPr>
          <w:rFonts w:ascii="台灣楷體" w:eastAsia="台灣楷體" w:hAnsi="台灣楷體" w:cs="Charis SIL"/>
        </w:rPr>
        <w:t>保</w:t>
      </w:r>
      <w:ins w:id="3120" w:author="user" w:date="2015-03-15T22:13:00Z">
        <w:r w:rsidR="00F37DC7" w:rsidRPr="00CE779A">
          <w:rPr>
            <w:rFonts w:ascii="台灣楷體" w:eastAsia="台灣楷體" w:hAnsi="台灣楷體" w:cs="Charis SIL"/>
          </w:rPr>
          <w:t>牢</w:t>
        </w:r>
      </w:ins>
      <w:r w:rsidRPr="00CE779A">
        <w:rPr>
          <w:rFonts w:ascii="台灣楷體" w:eastAsia="台灣楷體" w:hAnsi="台灣楷體" w:cs="Charis SIL"/>
        </w:rPr>
        <w:t>大明正朝，</w:t>
      </w:r>
      <w:del w:id="3121" w:author="user" w:date="2015-03-15T22:13:00Z">
        <w:r w:rsidRPr="00CE779A" w:rsidDel="00F37DC7">
          <w:rPr>
            <w:rFonts w:ascii="台灣楷體" w:eastAsia="台灣楷體" w:hAnsi="台灣楷體" w:cs="Charis SIL"/>
          </w:rPr>
          <w:delText>然</w:delText>
        </w:r>
      </w:del>
      <w:ins w:id="3122" w:author="user" w:date="2015-03-15T22:13:00Z">
        <w:r w:rsidR="00F37DC7" w:rsidRPr="00CE779A">
          <w:rPr>
            <w:rFonts w:ascii="台灣楷體" w:eastAsia="台灣楷體" w:hAnsi="台灣楷體" w:cs="Charis SIL"/>
          </w:rPr>
          <w:t>毋過</w:t>
        </w:r>
      </w:ins>
      <w:del w:id="3123" w:author="user" w:date="2015-03-15T22:14:00Z">
        <w:r w:rsidRPr="00CE779A" w:rsidDel="00F37DC7">
          <w:rPr>
            <w:rFonts w:ascii="台灣楷體" w:eastAsia="台灣楷體" w:hAnsi="台灣楷體" w:cs="Charis SIL"/>
          </w:rPr>
          <w:delText>奉</w:delText>
        </w:r>
      </w:del>
      <w:ins w:id="3124" w:author="user" w:date="2015-03-15T22:14:00Z">
        <w:r w:rsidR="00F37DC7" w:rsidRPr="00CE779A">
          <w:rPr>
            <w:rFonts w:ascii="台灣楷體" w:eastAsia="台灣楷體" w:hAnsi="台灣楷體" w:cs="Charis SIL"/>
          </w:rPr>
          <w:t>事奉</w:t>
        </w:r>
      </w:ins>
      <w:del w:id="3125" w:author="user" w:date="2015-03-15T22:14:00Z">
        <w:r w:rsidRPr="00CE779A" w:rsidDel="00F37DC7">
          <w:rPr>
            <w:rFonts w:ascii="台灣楷體" w:eastAsia="台灣楷體" w:hAnsi="台灣楷體" w:cs="Charis SIL"/>
          </w:rPr>
          <w:delText>不</w:delText>
        </w:r>
      </w:del>
      <w:ins w:id="3126" w:author="user" w:date="2015-03-15T22:14:00Z">
        <w:r w:rsidR="00F37DC7" w:rsidRPr="00CE779A">
          <w:rPr>
            <w:rFonts w:ascii="台灣楷體" w:eastAsia="台灣楷體" w:hAnsi="台灣楷體" w:cs="Charis SIL"/>
          </w:rPr>
          <w:t>無</w:t>
        </w:r>
      </w:ins>
      <w:r w:rsidRPr="00CE779A">
        <w:rPr>
          <w:rFonts w:ascii="台灣楷體" w:eastAsia="台灣楷體" w:hAnsi="台灣楷體" w:cs="Charis SIL"/>
        </w:rPr>
        <w:t>存</w:t>
      </w:r>
      <w:del w:id="3127" w:author="user" w:date="2015-03-15T22:14:00Z">
        <w:r w:rsidRPr="00CE779A" w:rsidDel="00F37DC7">
          <w:rPr>
            <w:rFonts w:ascii="台灣楷體" w:eastAsia="台灣楷體" w:hAnsi="台灣楷體" w:cs="Charis SIL"/>
          </w:rPr>
          <w:delText>之</w:delText>
        </w:r>
      </w:del>
      <w:ins w:id="3128" w:author="user" w:date="2015-03-15T22:14:00Z">
        <w:r w:rsidR="00F37DC7" w:rsidRPr="00CE779A">
          <w:rPr>
            <w:rFonts w:ascii="台灣楷體" w:eastAsia="台灣楷體" w:hAnsi="台灣楷體" w:cs="Charis SIL"/>
          </w:rPr>
          <w:t>在的</w:t>
        </w:r>
      </w:ins>
      <w:r w:rsidRPr="00CE779A">
        <w:rPr>
          <w:rFonts w:ascii="台灣楷體" w:eastAsia="台灣楷體" w:hAnsi="台灣楷體" w:cs="Charis SIL"/>
        </w:rPr>
        <w:t>正朝，示民以無</w:t>
      </w:r>
      <w:ins w:id="3129" w:author="user" w:date="2015-03-15T22:15:00Z">
        <w:r w:rsidR="00F37DC7" w:rsidRPr="00CE779A">
          <w:rPr>
            <w:rFonts w:ascii="台灣楷體" w:eastAsia="台灣楷體" w:hAnsi="台灣楷體" w:cs="Charis SIL"/>
          </w:rPr>
          <w:t>忘</w:t>
        </w:r>
      </w:ins>
      <w:del w:id="3130" w:author="user" w:date="2015-03-15T22:15:00Z">
        <w:r w:rsidRPr="00CE779A" w:rsidDel="00F37DC7">
          <w:rPr>
            <w:rFonts w:ascii="台灣楷體" w:eastAsia="台灣楷體" w:hAnsi="台灣楷體" w:cs="Charis SIL"/>
          </w:rPr>
          <w:delText>望</w:delText>
        </w:r>
      </w:del>
      <w:r w:rsidRPr="00CE779A">
        <w:rPr>
          <w:rFonts w:ascii="台灣楷體" w:eastAsia="台灣楷體" w:hAnsi="台灣楷體" w:cs="Charis SIL"/>
        </w:rPr>
        <w:t>，究有未合，毋過guá問總制爺，到底按怎才好，i閣講袂出來。沈國公lí的意思咧？」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沈國公</w:t>
      </w:r>
      <w:del w:id="3131" w:author="user" w:date="2015-03-15T22:14:00Z">
        <w:r w:rsidRPr="00CE779A" w:rsidDel="00F37DC7">
          <w:rPr>
            <w:rFonts w:ascii="台灣楷體" w:eastAsia="台灣楷體" w:hAnsi="台灣楷體" w:cs="Charis SIL"/>
          </w:rPr>
          <w:delText>慢吞吞</w:delText>
        </w:r>
      </w:del>
      <w:ins w:id="3132" w:author="user" w:date="2015-03-15T22:14:00Z">
        <w:r w:rsidR="00F37DC7" w:rsidRPr="00CE779A">
          <w:rPr>
            <w:rFonts w:ascii="台灣楷體" w:eastAsia="台灣楷體" w:hAnsi="台灣楷體" w:cs="Charis SIL"/>
          </w:rPr>
          <w:t>沓沓仔</w:t>
        </w:r>
      </w:ins>
      <w:r w:rsidRPr="00CE779A">
        <w:rPr>
          <w:rFonts w:ascii="台灣楷體" w:eastAsia="台灣楷體" w:hAnsi="台灣楷體" w:cs="Charis SIL"/>
        </w:rPr>
        <w:t>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「換立年號，事關重大，東寧自國姓爺開國以來，</w:t>
      </w:r>
      <w:del w:id="3133" w:author="user" w:date="2015-03-17T16:34:00Z">
        <w:r w:rsidRPr="00CE779A" w:rsidDel="00F4565E">
          <w:rPr>
            <w:rFonts w:ascii="台灣楷體" w:eastAsia="台灣楷體" w:hAnsi="台灣楷體" w:cs="Charis SIL"/>
          </w:rPr>
          <w:delText>一向</w:delText>
        </w:r>
      </w:del>
      <w:ins w:id="3134" w:author="user" w:date="2015-03-17T16:34:00Z">
        <w:r w:rsidR="00F4565E" w:rsidRPr="00CE779A">
          <w:rPr>
            <w:rFonts w:ascii="台灣楷體" w:eastAsia="台灣楷體" w:hAnsi="台灣楷體" w:cs="Charis SIL"/>
          </w:rPr>
          <w:t>在來</w:t>
        </w:r>
      </w:ins>
      <w:r w:rsidRPr="00CE779A">
        <w:rPr>
          <w:rFonts w:ascii="台灣楷體" w:eastAsia="台灣楷體" w:hAnsi="台灣楷體" w:cs="Charis SIL"/>
        </w:rPr>
        <w:t>奉永曆正朔，以示無忘明朝，袂使簡單改。國姓爺猶未過身前，準做得著永曆帝不幸之報，馬本督捌勸i去掉永曆朔號，i就毋肯，i講必須對明宗室中擇賢再立，</w:t>
      </w:r>
      <w:del w:id="3135" w:author="user" w:date="2015-03-15T17:43:00Z">
        <w:r w:rsidRPr="00CE779A" w:rsidDel="00720579">
          <w:rPr>
            <w:rFonts w:ascii="台灣楷體" w:eastAsia="台灣楷體" w:hAnsi="台灣楷體" w:cs="Charis SIL"/>
          </w:rPr>
          <w:delText>然後</w:delText>
        </w:r>
      </w:del>
      <w:ins w:id="3136" w:author="user" w:date="2015-03-15T17:43:00Z">
        <w:r w:rsidR="00720579" w:rsidRPr="00CE779A">
          <w:rPr>
            <w:rFonts w:ascii="台灣楷體" w:eastAsia="台灣楷體" w:hAnsi="台灣楷體" w:cs="Charis SIL"/>
          </w:rPr>
          <w:t>紲落</w:t>
        </w:r>
      </w:ins>
      <w:r w:rsidRPr="00CE779A">
        <w:rPr>
          <w:rFonts w:ascii="台灣楷體" w:eastAsia="台灣楷體" w:hAnsi="台灣楷體" w:cs="Charis SIL"/>
        </w:rPr>
        <w:t>會使改年號正朔。」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「如今已經一二十年，王爺毋捌擇立。」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「鄭經</w:t>
      </w:r>
      <w:del w:id="3137" w:author="user" w:date="2015-03-13T12:16:00Z">
        <w:r w:rsidRPr="00CE779A" w:rsidDel="009C5072">
          <w:rPr>
            <w:rFonts w:ascii="台灣楷體" w:eastAsia="台灣楷體" w:hAnsi="台灣楷體" w:cs="Charis SIL"/>
          </w:rPr>
          <w:delText>那會</w:delText>
        </w:r>
      </w:del>
      <w:ins w:id="3138" w:author="user" w:date="2015-03-13T12:16:00Z">
        <w:r w:rsidR="009C5072" w:rsidRPr="00CE779A">
          <w:rPr>
            <w:rFonts w:ascii="台灣楷體" w:eastAsia="台灣楷體" w:hAnsi="台灣楷體" w:cs="Charis SIL"/>
          </w:rPr>
          <w:t>哪會</w:t>
        </w:r>
      </w:ins>
      <w:r w:rsidRPr="00CE779A">
        <w:rPr>
          <w:rFonts w:ascii="台灣楷體" w:eastAsia="台灣楷體" w:hAnsi="台灣楷體" w:cs="Charis SIL"/>
        </w:rPr>
        <w:t>肯擇立咧？i</w:t>
      </w:r>
      <w:del w:id="3139" w:author="user" w:date="2015-03-15T22:15:00Z">
        <w:r w:rsidRPr="00CE779A" w:rsidDel="00F37DC7">
          <w:rPr>
            <w:rFonts w:ascii="台灣楷體" w:eastAsia="台灣楷體" w:hAnsi="台灣楷體" w:cs="Charis SIL"/>
          </w:rPr>
          <w:delText>不如猶原</w:delText>
        </w:r>
      </w:del>
      <w:ins w:id="3140" w:author="user" w:date="2015-03-15T22:15:00Z">
        <w:r w:rsidR="00F37DC7" w:rsidRPr="00CE779A">
          <w:rPr>
            <w:rFonts w:ascii="台灣楷體" w:eastAsia="台灣楷體" w:hAnsi="台灣楷體" w:cs="Charis SIL"/>
          </w:rPr>
          <w:t>嘛是</w:t>
        </w:r>
      </w:ins>
      <w:r w:rsidRPr="00CE779A">
        <w:rPr>
          <w:rFonts w:ascii="台灣楷體" w:eastAsia="台灣楷體" w:hAnsi="台灣楷體" w:cs="Charis SIL"/>
        </w:rPr>
        <w:t>奉永曆舊號，</w:t>
      </w:r>
      <w:del w:id="3141" w:author="user" w:date="2015-03-15T22:15:00Z">
        <w:r w:rsidRPr="00CE779A" w:rsidDel="00F37DC7">
          <w:rPr>
            <w:rFonts w:ascii="台灣楷體" w:eastAsia="台灣楷體" w:hAnsi="台灣楷體" w:cs="Charis SIL"/>
          </w:rPr>
          <w:delText>作</w:delText>
        </w:r>
      </w:del>
      <w:ins w:id="3142" w:author="user" w:date="2015-03-15T22:15:00Z">
        <w:r w:rsidR="00F37DC7" w:rsidRPr="00CE779A">
          <w:rPr>
            <w:rFonts w:ascii="台灣楷體" w:eastAsia="台灣楷體" w:hAnsi="台灣楷體" w:cs="Charis SIL"/>
          </w:rPr>
          <w:t>做</w:t>
        </w:r>
      </w:ins>
      <w:r w:rsidRPr="00CE779A">
        <w:rPr>
          <w:rFonts w:ascii="台灣楷體" w:eastAsia="台灣楷體" w:hAnsi="台灣楷體" w:cs="Charis SIL"/>
        </w:rPr>
        <w:t>i的東寧王爺較好。」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「若按呢王爺奉永曆朔號，煞毋是有為之法。沈國公</w:t>
      </w:r>
      <w:del w:id="3143" w:author="user" w:date="2015-03-20T23:20:00Z">
        <w:r w:rsidRPr="00CE779A" w:rsidDel="0036665F">
          <w:rPr>
            <w:rFonts w:ascii="台灣楷體" w:eastAsia="台灣楷體" w:hAnsi="台灣楷體" w:cs="Charis SIL"/>
          </w:rPr>
          <w:delText>是毋是</w:delText>
        </w:r>
      </w:del>
      <w:ins w:id="3144" w:author="user" w:date="2015-03-20T23:20:00Z">
        <w:r w:rsidR="0036665F" w:rsidRPr="00CE779A">
          <w:rPr>
            <w:rFonts w:ascii="台灣楷體" w:eastAsia="台灣楷體" w:hAnsi="台灣楷體" w:cs="Charis SIL"/>
          </w:rPr>
          <w:t>敢</w:t>
        </w:r>
      </w:ins>
      <w:r w:rsidRPr="00CE779A">
        <w:rPr>
          <w:rFonts w:ascii="台灣楷體" w:eastAsia="台灣楷體" w:hAnsi="台灣楷體" w:cs="Charis SIL"/>
        </w:rPr>
        <w:t>講王爺偏安東寧，毋想欲復明，親像有人講王爺干焦故自建新朝……」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「guá看i既毋是想復明，</w:t>
      </w:r>
      <w:del w:id="3145" w:author="user" w:date="2015-03-16T23:20:00Z">
        <w:r w:rsidRPr="00CE779A" w:rsidDel="00590E0E">
          <w:rPr>
            <w:rFonts w:ascii="台灣楷體" w:eastAsia="台灣楷體" w:hAnsi="台灣楷體" w:cs="Charis SIL"/>
          </w:rPr>
          <w:delText>也</w:delText>
        </w:r>
      </w:del>
      <w:ins w:id="3146" w:author="user" w:date="2015-03-16T23:20:00Z">
        <w:r w:rsidR="00590E0E" w:rsidRPr="00CE779A">
          <w:rPr>
            <w:rFonts w:ascii="台灣楷體" w:eastAsia="台灣楷體" w:hAnsi="台灣楷體" w:cs="Charis SIL"/>
          </w:rPr>
          <w:t>嘛</w:t>
        </w:r>
      </w:ins>
      <w:r w:rsidRPr="00CE779A">
        <w:rPr>
          <w:rFonts w:ascii="台灣楷體" w:eastAsia="台灣楷體" w:hAnsi="台灣楷體" w:cs="Charis SIL"/>
        </w:rPr>
        <w:t>毋是想欲建立新朝。毋肯更立新主，</w:t>
      </w:r>
      <w:del w:id="3147" w:author="user" w:date="2015-03-15T22:16:00Z">
        <w:r w:rsidRPr="00CE779A" w:rsidDel="00F37DC7">
          <w:rPr>
            <w:rFonts w:ascii="台灣楷體" w:eastAsia="台灣楷體" w:hAnsi="台灣楷體" w:cs="Charis SIL"/>
          </w:rPr>
          <w:delText>談</w:delText>
        </w:r>
      </w:del>
      <w:ins w:id="3148" w:author="user" w:date="2015-03-15T22:16:00Z">
        <w:r w:rsidR="00F37DC7" w:rsidRPr="00CE779A">
          <w:rPr>
            <w:rFonts w:ascii="台灣楷體" w:eastAsia="台灣楷體" w:hAnsi="台灣楷體" w:cs="Charis SIL"/>
          </w:rPr>
          <w:t>講</w:t>
        </w:r>
      </w:ins>
      <w:r w:rsidRPr="00CE779A">
        <w:rPr>
          <w:rFonts w:ascii="台灣楷體" w:eastAsia="台灣楷體" w:hAnsi="台灣楷體" w:cs="Charis SIL"/>
        </w:rPr>
        <w:t>啥物復明？復明</w:t>
      </w:r>
      <w:del w:id="3149" w:author="user" w:date="2015-03-15T22:16:00Z">
        <w:r w:rsidRPr="00CE779A" w:rsidDel="00F37DC7">
          <w:rPr>
            <w:rFonts w:ascii="台灣楷體" w:eastAsia="台灣楷體" w:hAnsi="台灣楷體" w:cs="Charis SIL"/>
          </w:rPr>
          <w:delText>則</w:delText>
        </w:r>
      </w:del>
      <w:r w:rsidRPr="00CE779A">
        <w:rPr>
          <w:rFonts w:ascii="台灣楷體" w:eastAsia="台灣楷體" w:hAnsi="台灣楷體" w:cs="Charis SIL"/>
        </w:rPr>
        <w:t>應</w:t>
      </w:r>
      <w:ins w:id="3150" w:author="user" w:date="2015-03-15T22:16:00Z">
        <w:r w:rsidR="00F37DC7" w:rsidRPr="00CE779A">
          <w:rPr>
            <w:rFonts w:ascii="台灣楷體" w:eastAsia="台灣楷體" w:hAnsi="台灣楷體" w:cs="Charis SIL"/>
          </w:rPr>
          <w:t>該</w:t>
        </w:r>
      </w:ins>
      <w:r w:rsidRPr="00CE779A">
        <w:rPr>
          <w:rFonts w:ascii="台灣楷體" w:eastAsia="台灣楷體" w:hAnsi="台灣楷體" w:cs="Charis SIL"/>
        </w:rPr>
        <w:t>立新主，開國</w:t>
      </w:r>
      <w:del w:id="3151" w:author="user" w:date="2015-03-15T22:16:00Z">
        <w:r w:rsidRPr="00CE779A" w:rsidDel="00F37DC7">
          <w:rPr>
            <w:rFonts w:ascii="台灣楷體" w:eastAsia="台灣楷體" w:hAnsi="台灣楷體" w:cs="Charis SIL"/>
          </w:rPr>
          <w:delText>則</w:delText>
        </w:r>
      </w:del>
      <w:r w:rsidRPr="00CE779A">
        <w:rPr>
          <w:rFonts w:ascii="台灣楷體" w:eastAsia="台灣楷體" w:hAnsi="台灣楷體" w:cs="Charis SIL"/>
        </w:rPr>
        <w:t>應</w:t>
      </w:r>
      <w:ins w:id="3152" w:author="user" w:date="2015-03-15T22:16:00Z">
        <w:r w:rsidR="00F37DC7" w:rsidRPr="00CE779A">
          <w:rPr>
            <w:rFonts w:ascii="台灣楷體" w:eastAsia="台灣楷體" w:hAnsi="台灣楷體" w:cs="Charis SIL"/>
          </w:rPr>
          <w:t>該</w:t>
        </w:r>
      </w:ins>
      <w:r w:rsidRPr="00CE779A">
        <w:rPr>
          <w:rFonts w:ascii="台灣楷體" w:eastAsia="台灣楷體" w:hAnsi="台灣楷體" w:cs="Charis SIL"/>
        </w:rPr>
        <w:t>頒新朔。guá看鄭經甘願</w:t>
      </w:r>
      <w:del w:id="3153" w:author="user" w:date="2015-03-15T22:17:00Z">
        <w:r w:rsidRPr="00CE779A" w:rsidDel="00F37DC7">
          <w:rPr>
            <w:rFonts w:ascii="台灣楷體" w:eastAsia="台灣楷體" w:hAnsi="台灣楷體" w:cs="Charis SIL"/>
          </w:rPr>
          <w:delText>作</w:delText>
        </w:r>
      </w:del>
      <w:ins w:id="3154" w:author="user" w:date="2015-03-15T22:17:00Z">
        <w:r w:rsidR="00F37DC7" w:rsidRPr="00CE779A">
          <w:rPr>
            <w:rFonts w:ascii="台灣楷體" w:eastAsia="台灣楷體" w:hAnsi="台灣楷體" w:cs="Charis SIL"/>
          </w:rPr>
          <w:t>做</w:t>
        </w:r>
      </w:ins>
      <w:r w:rsidRPr="00CE779A">
        <w:rPr>
          <w:rFonts w:ascii="台灣楷體" w:eastAsia="台灣楷體" w:hAnsi="台灣楷體" w:cs="Charis SIL"/>
        </w:rPr>
        <w:t>末世之臣，毋</w:t>
      </w:r>
      <w:del w:id="3155" w:author="user" w:date="2015-03-15T22:17:00Z">
        <w:r w:rsidRPr="00CE779A" w:rsidDel="00F37DC7">
          <w:rPr>
            <w:rFonts w:ascii="台灣楷體" w:eastAsia="台灣楷體" w:hAnsi="台灣楷體" w:cs="Charis SIL"/>
          </w:rPr>
          <w:delText>作</w:delText>
        </w:r>
      </w:del>
      <w:ins w:id="3156" w:author="user" w:date="2015-03-15T22:17:00Z">
        <w:r w:rsidR="00F37DC7" w:rsidRPr="00CE779A">
          <w:rPr>
            <w:rFonts w:ascii="台灣楷體" w:eastAsia="台灣楷體" w:hAnsi="台灣楷體" w:cs="Charis SIL"/>
          </w:rPr>
          <w:t>做</w:t>
        </w:r>
      </w:ins>
      <w:r w:rsidRPr="00CE779A">
        <w:rPr>
          <w:rFonts w:ascii="台灣楷體" w:eastAsia="台灣楷體" w:hAnsi="台灣楷體" w:cs="Charis SIL"/>
        </w:rPr>
        <w:t>新朝之君。」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「guá想繼續奉大明正朔是著ê。奉大明正朔，才會使爭中原，號召天下。」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「若欲爭天下，就袂使奉袂使號召的正朔，奉永曆年號，干焦欲守島國爾爾。欲守島國，就袂使</w:t>
      </w:r>
      <w:del w:id="3157" w:author="user" w:date="2015-03-15T22:16:00Z">
        <w:r w:rsidRPr="00CE779A" w:rsidDel="00F37DC7">
          <w:rPr>
            <w:rFonts w:ascii="台灣楷體" w:eastAsia="台灣楷體" w:hAnsi="台灣楷體" w:cs="Charis SIL"/>
          </w:rPr>
          <w:delText>示</w:delText>
        </w:r>
      </w:del>
      <w:r w:rsidRPr="00CE779A">
        <w:rPr>
          <w:rFonts w:ascii="台灣楷體" w:eastAsia="台灣楷體" w:hAnsi="台灣楷體" w:cs="Charis SIL"/>
        </w:rPr>
        <w:t>有征天下的心。鄭經的作法，干焦是</w:t>
      </w:r>
      <w:del w:id="3158" w:author="user" w:date="2015-03-15T22:17:00Z">
        <w:r w:rsidRPr="00CE779A" w:rsidDel="00F37DC7">
          <w:rPr>
            <w:rFonts w:ascii="台灣楷體" w:eastAsia="台灣楷體" w:hAnsi="台灣楷體" w:cs="Charis SIL"/>
          </w:rPr>
          <w:delText>得過且過</w:delText>
        </w:r>
      </w:del>
      <w:ins w:id="3159" w:author="user" w:date="2015-03-15T22:17:00Z">
        <w:r w:rsidR="00F37DC7" w:rsidRPr="00CE779A">
          <w:rPr>
            <w:rFonts w:ascii="台灣楷體" w:eastAsia="台灣楷體" w:hAnsi="台灣楷體" w:cs="Charis SIL"/>
          </w:rPr>
          <w:t>會當過罔仔過</w:t>
        </w:r>
      </w:ins>
      <w:r w:rsidRPr="00CE779A">
        <w:rPr>
          <w:rFonts w:ascii="台灣楷體" w:eastAsia="台灣楷體" w:hAnsi="台灣楷體" w:cs="Charis SIL"/>
        </w:rPr>
        <w:t>爾爾，i確實有忠</w:t>
      </w:r>
      <w:ins w:id="3160" w:author="user" w:date="2015-03-15T22:17:00Z">
        <w:r w:rsidR="00F37DC7" w:rsidRPr="00CE779A">
          <w:rPr>
            <w:rFonts w:ascii="台灣楷體" w:eastAsia="台灣楷體" w:hAnsi="台灣楷體" w:cs="Charis SIL"/>
          </w:rPr>
          <w:t>心</w:t>
        </w:r>
      </w:ins>
      <w:r w:rsidRPr="00CE779A">
        <w:rPr>
          <w:rFonts w:ascii="台灣楷體" w:eastAsia="台灣楷體" w:hAnsi="台灣楷體" w:cs="Charis SIL"/>
        </w:rPr>
        <w:t>大明</w:t>
      </w:r>
      <w:del w:id="3161" w:author="user" w:date="2015-03-15T22:17:00Z">
        <w:r w:rsidRPr="00CE779A" w:rsidDel="00F37DC7">
          <w:rPr>
            <w:rFonts w:ascii="台灣楷體" w:eastAsia="台灣楷體" w:hAnsi="台灣楷體" w:cs="Charis SIL"/>
          </w:rPr>
          <w:delText>的心</w:delText>
        </w:r>
      </w:del>
      <w:r w:rsidRPr="00CE779A">
        <w:rPr>
          <w:rFonts w:ascii="台灣楷體" w:eastAsia="台灣楷體" w:hAnsi="台灣楷體" w:cs="Charis SIL"/>
        </w:rPr>
        <w:t>，煞袂使講i奉大明正朔，就是為著復大明天下。」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</w:t>
      </w:r>
      <w:del w:id="3162" w:author="user" w:date="2015-03-15T22:47:00Z">
        <w:r w:rsidRPr="00CE779A" w:rsidDel="0081727D">
          <w:rPr>
            <w:rFonts w:ascii="台灣楷體" w:eastAsia="台灣楷體" w:hAnsi="台灣楷體" w:cs="Charis SIL"/>
          </w:rPr>
          <w:delText>點頭</w:delText>
        </w:r>
      </w:del>
      <w:ins w:id="3163" w:author="user" w:date="2015-03-15T22:47:00Z">
        <w:r w:rsidR="0081727D" w:rsidRPr="00CE779A">
          <w:rPr>
            <w:rFonts w:ascii="台灣楷體" w:eastAsia="台灣楷體" w:hAnsi="台灣楷體" w:cs="Charis SIL"/>
          </w:rPr>
          <w:t>頕頭</w:t>
        </w:r>
      </w:ins>
      <w:r w:rsidRPr="00CE779A">
        <w:rPr>
          <w:rFonts w:ascii="台灣楷體" w:eastAsia="台灣楷體" w:hAnsi="台灣楷體" w:cs="Charis SIL"/>
        </w:rPr>
        <w:t>，i想著總制爺</w:t>
      </w:r>
      <w:del w:id="3164" w:author="user" w:date="2015-03-15T00:58:00Z">
        <w:r w:rsidRPr="00CE779A" w:rsidDel="00405D49">
          <w:rPr>
            <w:rFonts w:ascii="台灣楷體" w:eastAsia="台灣楷體" w:hAnsi="台灣楷體" w:cs="Charis SIL"/>
          </w:rPr>
          <w:delText>交待</w:delText>
        </w:r>
      </w:del>
      <w:ins w:id="3165" w:author="user" w:date="2015-03-15T00:58:00Z">
        <w:r w:rsidR="00405D49" w:rsidRPr="00CE779A">
          <w:rPr>
            <w:rFonts w:ascii="台灣楷體" w:eastAsia="台灣楷體" w:hAnsi="台灣楷體" w:cs="Charis SIL"/>
          </w:rPr>
          <w:t>交代</w:t>
        </w:r>
      </w:ins>
      <w:r w:rsidRPr="00CE779A">
        <w:rPr>
          <w:rFonts w:ascii="台灣楷體" w:eastAsia="台灣楷體" w:hAnsi="台灣楷體" w:cs="Charis SIL"/>
        </w:rPr>
        <w:t>的話，閣開喙問講：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「若按呢反清復明，真正愛等來日矣。」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「反清之事，袂使干焦依賴鄭氏一族，</w:t>
      </w:r>
      <w:del w:id="3166" w:author="user" w:date="2015-03-14T19:57:00Z">
        <w:r w:rsidRPr="00CE779A" w:rsidDel="007D6B6D">
          <w:rPr>
            <w:rFonts w:ascii="台灣楷體" w:eastAsia="台灣楷體" w:hAnsi="台灣楷體" w:cs="Charis SIL"/>
          </w:rPr>
          <w:delText>必須</w:delText>
        </w:r>
      </w:del>
      <w:ins w:id="3167" w:author="user" w:date="2015-03-14T19:57:00Z">
        <w:r w:rsidR="007D6B6D" w:rsidRPr="00CE779A">
          <w:rPr>
            <w:rFonts w:ascii="台灣楷體" w:eastAsia="台灣楷體" w:hAnsi="台灣楷體" w:cs="Charis SIL"/>
          </w:rPr>
          <w:t>著愛</w:t>
        </w:r>
      </w:ins>
      <w:del w:id="3168" w:author="user" w:date="2015-03-14T19:57:00Z">
        <w:r w:rsidRPr="00CE779A" w:rsidDel="007D6B6D">
          <w:rPr>
            <w:rFonts w:ascii="台灣楷體" w:eastAsia="台灣楷體" w:hAnsi="台灣楷體" w:cs="Charis SIL"/>
          </w:rPr>
          <w:delText>依</w:delText>
        </w:r>
      </w:del>
      <w:ins w:id="3169" w:author="user" w:date="2015-03-14T19:57:00Z">
        <w:r w:rsidR="007D6B6D" w:rsidRPr="00CE779A">
          <w:rPr>
            <w:rFonts w:ascii="台灣楷體" w:eastAsia="台灣楷體" w:hAnsi="台灣楷體" w:cs="Charis SIL"/>
          </w:rPr>
          <w:t>倚靠</w:t>
        </w:r>
      </w:ins>
      <w:del w:id="3170" w:author="user" w:date="2015-03-14T19:57:00Z">
        <w:r w:rsidRPr="00CE779A" w:rsidDel="007D6B6D">
          <w:rPr>
            <w:rFonts w:ascii="台灣楷體" w:eastAsia="台灣楷體" w:hAnsi="台灣楷體" w:cs="Charis SIL"/>
          </w:rPr>
          <w:delText>來</w:delText>
        </w:r>
      </w:del>
      <w:r w:rsidRPr="00CE779A">
        <w:rPr>
          <w:rFonts w:ascii="台灣楷體" w:eastAsia="台灣楷體" w:hAnsi="台灣楷體" w:cs="Charis SIL"/>
        </w:rPr>
        <w:t>唐山</w:t>
      </w:r>
      <w:ins w:id="3171" w:author="user" w:date="2015-03-14T19:57:00Z">
        <w:r w:rsidR="007D6B6D" w:rsidRPr="00CE779A">
          <w:rPr>
            <w:rFonts w:ascii="台灣楷體" w:eastAsia="台灣楷體" w:hAnsi="台灣楷體" w:cs="Charis SIL"/>
          </w:rPr>
          <w:t>來</w:t>
        </w:r>
      </w:ins>
      <w:r w:rsidRPr="00CE779A">
        <w:rPr>
          <w:rFonts w:ascii="台灣楷體" w:eastAsia="台灣楷體" w:hAnsi="台灣楷體" w:cs="Charis SIL"/>
        </w:rPr>
        <w:t>台灣各地百姓做伙合力，百姓肯反，大明有望，百姓毋肯，徒勞無益。」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「唔！」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望山聽著沈國公這句話，心中燃起希望，暗算應該愛按怎去喚起民眾，實現總制爺的</w:t>
      </w:r>
      <w:del w:id="3172" w:author="user" w:date="2015-03-15T00:58:00Z">
        <w:r w:rsidRPr="00CE779A" w:rsidDel="00405D49">
          <w:rPr>
            <w:rFonts w:ascii="台灣楷體" w:eastAsia="台灣楷體" w:hAnsi="台灣楷體" w:cs="Charis SIL"/>
          </w:rPr>
          <w:delText>交待</w:delText>
        </w:r>
      </w:del>
      <w:ins w:id="3173" w:author="user" w:date="2015-03-15T00:58:00Z">
        <w:r w:rsidR="00405D49" w:rsidRPr="00CE779A">
          <w:rPr>
            <w:rFonts w:ascii="台灣楷體" w:eastAsia="台灣楷體" w:hAnsi="台灣楷體" w:cs="Charis SIL"/>
          </w:rPr>
          <w:t>交代</w:t>
        </w:r>
      </w:ins>
      <w:r w:rsidRPr="00CE779A">
        <w:rPr>
          <w:rFonts w:ascii="台灣楷體" w:eastAsia="台灣楷體" w:hAnsi="台灣楷體" w:cs="Charis SIL"/>
        </w:rPr>
        <w:t>，</w:t>
      </w:r>
      <w:del w:id="3174" w:author="user" w:date="2015-03-15T22:18:00Z">
        <w:r w:rsidRPr="00CE779A" w:rsidDel="00371015">
          <w:rPr>
            <w:rFonts w:ascii="台灣楷體" w:eastAsia="台灣楷體" w:hAnsi="台灣楷體" w:cs="Charis SIL"/>
          </w:rPr>
          <w:delText>但</w:delText>
        </w:r>
      </w:del>
      <w:ins w:id="3175" w:author="user" w:date="2015-03-15T22:18:00Z">
        <w:r w:rsidR="00371015" w:rsidRPr="00CE779A">
          <w:rPr>
            <w:rFonts w:ascii="台灣楷體" w:eastAsia="台灣楷體" w:hAnsi="台灣楷體" w:cs="Charis SIL"/>
          </w:rPr>
          <w:t>毋過</w:t>
        </w:r>
      </w:ins>
      <w:r w:rsidRPr="00CE779A">
        <w:rPr>
          <w:rFonts w:ascii="台灣楷體" w:eastAsia="台灣楷體" w:hAnsi="台灣楷體" w:cs="Charis SIL"/>
        </w:rPr>
        <w:t>這i無方便閣佮沈國公加講，干焦問：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「沈國公看監國爺</w:t>
      </w:r>
      <w:del w:id="3176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ins w:id="3177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的作法會按怎？」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(p.97)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「啥物會按怎？」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「i敢猶原會奉大明正朔？」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「guá看是會，只是鄭克</w:t>
      </w:r>
      <w:r w:rsidRPr="00CE779A">
        <w:rPr>
          <w:rFonts w:ascii="新細明體-ExtB" w:eastAsia="新細明體-ExtB" w:hAnsi="新細明體-ExtB" w:cs="新細明體-ExtB" w:hint="eastAsia"/>
        </w:rPr>
        <w:t>𡒉</w:t>
      </w:r>
      <w:r w:rsidRPr="00CE779A">
        <w:rPr>
          <w:rFonts w:ascii="台灣楷體" w:eastAsia="台灣楷體" w:hAnsi="台灣楷體" w:cs="Charis SIL"/>
        </w:rPr>
        <w:t>誠受鄭氏族人敵視，本身自保已經誠困難。」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「guá聽講i</w:t>
      </w:r>
      <w:del w:id="3178" w:author="user" w:date="2015-03-15T22:18:00Z">
        <w:r w:rsidRPr="00CE779A" w:rsidDel="00371015">
          <w:rPr>
            <w:rFonts w:ascii="台灣楷體" w:eastAsia="台灣楷體" w:hAnsi="台灣楷體" w:cs="Charis SIL"/>
          </w:rPr>
          <w:delText>出生</w:delText>
        </w:r>
      </w:del>
      <w:ins w:id="3179" w:author="user" w:date="2015-03-15T22:18:00Z">
        <w:r w:rsidR="00371015" w:rsidRPr="00CE779A">
          <w:rPr>
            <w:rFonts w:ascii="台灣楷體" w:eastAsia="台灣楷體" w:hAnsi="台灣楷體" w:cs="Charis SIL"/>
          </w:rPr>
          <w:t>出世</w:t>
        </w:r>
      </w:ins>
      <w:r w:rsidRPr="00CE779A">
        <w:rPr>
          <w:rFonts w:ascii="台灣楷體" w:eastAsia="台灣楷體" w:hAnsi="台灣楷體" w:cs="Charis SIL"/>
        </w:rPr>
        <w:t>時，為著毋是嫡生，國姓爺捌下令刣i。」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「鄭克</w:t>
      </w:r>
      <w:r w:rsidRPr="00CE779A">
        <w:rPr>
          <w:rFonts w:ascii="新細明體-ExtB" w:eastAsia="新細明體-ExtB" w:hAnsi="新細明體-ExtB" w:cs="新細明體-ExtB" w:hint="eastAsia"/>
        </w:rPr>
        <w:t>𡒉</w:t>
      </w:r>
      <w:r w:rsidRPr="00CE779A">
        <w:rPr>
          <w:rFonts w:ascii="台灣楷體" w:eastAsia="台灣楷體" w:hAnsi="台灣楷體" w:cs="Charis SIL"/>
        </w:rPr>
        <w:t>的出身問題，到這馬猶是一團謎。鄭克</w:t>
      </w:r>
      <w:r w:rsidRPr="00CE779A">
        <w:rPr>
          <w:rFonts w:ascii="新細明體-ExtB" w:eastAsia="新細明體-ExtB" w:hAnsi="新細明體-ExtB" w:cs="新細明體-ExtB" w:hint="eastAsia"/>
        </w:rPr>
        <w:t>𡒉</w:t>
      </w:r>
      <w:r w:rsidRPr="00CE779A">
        <w:rPr>
          <w:rFonts w:ascii="台灣楷體" w:eastAsia="台灣楷體" w:hAnsi="台灣楷體" w:cs="Charis SIL"/>
        </w:rPr>
        <w:t>是十八年前佇廈門</w:t>
      </w:r>
      <w:del w:id="3180" w:author="user" w:date="2015-03-15T22:18:00Z">
        <w:r w:rsidRPr="00CE779A" w:rsidDel="00371015">
          <w:rPr>
            <w:rFonts w:ascii="台灣楷體" w:eastAsia="台灣楷體" w:hAnsi="台灣楷體" w:cs="Charis SIL"/>
          </w:rPr>
          <w:delText>出生</w:delText>
        </w:r>
      </w:del>
      <w:ins w:id="3181" w:author="user" w:date="2015-03-15T22:18:00Z">
        <w:r w:rsidR="00371015" w:rsidRPr="00CE779A">
          <w:rPr>
            <w:rFonts w:ascii="台灣楷體" w:eastAsia="台灣楷體" w:hAnsi="台灣楷體" w:cs="Charis SIL"/>
          </w:rPr>
          <w:t>出世</w:t>
        </w:r>
      </w:ins>
      <w:r w:rsidRPr="00CE779A">
        <w:rPr>
          <w:rFonts w:ascii="台灣楷體" w:eastAsia="台灣楷體" w:hAnsi="台灣楷體" w:cs="Charis SIL"/>
        </w:rPr>
        <w:t>ê，當時鄭經的仗人爸捌向國姓爺告發，講鄭經私通小弟輩的乳母生一个後生，因為國姓爺佇台灣動怒下令刣鄭經佮乳母、紅嬰仔，而且責備董夫人教囝無方，連董夫人攏欲刣死。廈門各將收著國姓爺手令，做伙抗命，國姓爺大動肝火，病情加重，終於袂起，</w:t>
      </w:r>
      <w:del w:id="3182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ins w:id="3183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惹出東都佮金廈對抗的內變。其中彎曲情節，外人嘛袂使加知。guá算來彼紅嬰仔就是鄭克</w:t>
      </w:r>
      <w:r w:rsidRPr="00CE779A">
        <w:rPr>
          <w:rFonts w:ascii="新細明體-ExtB" w:eastAsia="新細明體-ExtB" w:hAnsi="新細明體-ExtB" w:cs="新細明體-ExtB" w:hint="eastAsia"/>
        </w:rPr>
        <w:t>𡒉</w:t>
      </w:r>
      <w:r w:rsidRPr="00CE779A">
        <w:rPr>
          <w:rFonts w:ascii="台灣楷體" w:eastAsia="台灣楷體" w:hAnsi="台灣楷體" w:cs="Charis SIL"/>
        </w:rPr>
        <w:t>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「國姓爺嘛傷碰啊。」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「這就是guá拄才所講君王獨斷的無好。若當時國姓爺肯降系共這件代誌交予眾官議論，嘛袂惹出遐濟代誌，引起</w:t>
      </w:r>
      <w:del w:id="3184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ins w:id="3185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爸囝相殘兄弟對立的誠濟惡果，消若鄭家的實力。總歸一句，lán國君王，擅權獨斷，民受其害，自身</w:t>
      </w:r>
      <w:del w:id="3186" w:author="user" w:date="2015-03-16T23:20:00Z">
        <w:r w:rsidRPr="00CE779A" w:rsidDel="00590E0E">
          <w:rPr>
            <w:rFonts w:ascii="台灣楷體" w:eastAsia="台灣楷體" w:hAnsi="台灣楷體" w:cs="Charis SIL"/>
          </w:rPr>
          <w:delText>也</w:delText>
        </w:r>
      </w:del>
      <w:ins w:id="3187" w:author="user" w:date="2015-03-16T23:20:00Z">
        <w:r w:rsidR="00590E0E" w:rsidRPr="00CE779A">
          <w:rPr>
            <w:rFonts w:ascii="台灣楷體" w:eastAsia="台灣楷體" w:hAnsi="台灣楷體" w:cs="Charis SIL"/>
          </w:rPr>
          <w:t>嘛</w:t>
        </w:r>
      </w:ins>
      <w:r w:rsidRPr="00CE779A">
        <w:rPr>
          <w:rFonts w:ascii="台灣楷體" w:eastAsia="台灣楷體" w:hAnsi="台灣楷體" w:cs="Charis SIL"/>
        </w:rPr>
        <w:t>招禍，看來是不如西方彼方法--ê。」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望山閣佮沈國公講</w:t>
      </w:r>
      <w:del w:id="3188" w:author="user" w:date="2015-03-13T21:35:00Z">
        <w:r w:rsidRPr="00CE779A" w:rsidDel="007C7F84">
          <w:rPr>
            <w:rFonts w:ascii="台灣楷體" w:eastAsia="台灣楷體" w:hAnsi="台灣楷體" w:cs="Charis SIL"/>
          </w:rPr>
          <w:delText>一息仔</w:delText>
        </w:r>
      </w:del>
      <w:ins w:id="3189" w:author="user" w:date="2015-03-13T21:35:00Z">
        <w:r w:rsidR="007C7F84" w:rsidRPr="00CE779A">
          <w:rPr>
            <w:rFonts w:ascii="台灣楷體" w:eastAsia="台灣楷體" w:hAnsi="台灣楷體" w:cs="Charis SIL"/>
          </w:rPr>
          <w:t>一時仔</w:t>
        </w:r>
      </w:ins>
      <w:r w:rsidRPr="00CE779A">
        <w:rPr>
          <w:rFonts w:ascii="台灣楷體" w:eastAsia="台灣楷體" w:hAnsi="台灣楷體" w:cs="Charis SIL"/>
        </w:rPr>
        <w:t>話，再三提醒會記得寫批予沈侯爺，沈國公答應年底一定會寫，望山才告辭欲離開。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沈國公為著答謝素面紩做冬衣，提出一雙柴屐，將望山提去送予素面，i講：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「這柴屐是</w:t>
      </w:r>
      <w:del w:id="3190" w:author="user" w:date="2015-03-15T18:03:00Z">
        <w:r w:rsidRPr="00CE779A" w:rsidDel="00D60B6D">
          <w:rPr>
            <w:rFonts w:ascii="台灣楷體" w:eastAsia="台灣楷體" w:hAnsi="台灣楷體" w:cs="Charis SIL"/>
          </w:rPr>
          <w:delText>莊</w:delText>
        </w:r>
      </w:del>
      <w:ins w:id="3191" w:author="user" w:date="2015-03-15T18:03:00Z">
        <w:r w:rsidR="00D60B6D" w:rsidRPr="00CE779A">
          <w:rPr>
            <w:rFonts w:ascii="台灣楷體" w:eastAsia="台灣楷體" w:hAnsi="台灣楷體" w:cs="Charis SIL"/>
          </w:rPr>
          <w:t>庄</w:t>
        </w:r>
      </w:ins>
      <w:r w:rsidRPr="00CE779A">
        <w:rPr>
          <w:rFonts w:ascii="台灣楷體" w:eastAsia="台灣楷體" w:hAnsi="台灣楷體" w:cs="Charis SIL"/>
        </w:rPr>
        <w:t>內學生鋸ê，屐帶是gún查某孫</w:t>
      </w:r>
      <w:ins w:id="3192" w:author="user" w:date="2015-03-15T22:18:00Z">
        <w:r w:rsidR="00371015" w:rsidRPr="00CE779A">
          <w:rPr>
            <w:rFonts w:ascii="台灣楷體" w:eastAsia="台灣楷體" w:hAnsi="台灣楷體" w:cs="Charis SIL"/>
          </w:rPr>
          <w:t>仔</w:t>
        </w:r>
      </w:ins>
      <w:r w:rsidRPr="00CE779A">
        <w:rPr>
          <w:rFonts w:ascii="台灣楷體" w:eastAsia="台灣楷體" w:hAnsi="台灣楷體" w:cs="Charis SIL"/>
        </w:rPr>
        <w:t>家己用麻絲</w:t>
      </w:r>
      <w:del w:id="3193" w:author="user" w:date="2015-03-15T22:19:00Z">
        <w:r w:rsidRPr="00CE779A" w:rsidDel="00371015">
          <w:rPr>
            <w:rFonts w:ascii="台灣楷體" w:eastAsia="台灣楷體" w:hAnsi="台灣楷體" w:cs="Charis SIL"/>
          </w:rPr>
          <w:delText>邊</w:delText>
        </w:r>
      </w:del>
      <w:ins w:id="3194" w:author="user" w:date="2015-03-15T22:19:00Z">
        <w:r w:rsidR="00371015" w:rsidRPr="00CE779A">
          <w:rPr>
            <w:rFonts w:ascii="台灣楷體" w:eastAsia="台灣楷體" w:hAnsi="台灣楷體" w:cs="Charis SIL"/>
          </w:rPr>
          <w:t>辮</w:t>
        </w:r>
      </w:ins>
      <w:r w:rsidRPr="00CE779A">
        <w:rPr>
          <w:rFonts w:ascii="台灣楷體" w:eastAsia="台灣楷體" w:hAnsi="台灣楷體" w:cs="Charis SIL"/>
        </w:rPr>
        <w:t>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(p.98)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沈國公講台灣天氣濟雨，無適合定穿布鞋，而且素面定佇水邊出入，</w:t>
      </w:r>
      <w:del w:id="3195" w:author="user" w:date="2015-03-15T22:19:00Z">
        <w:r w:rsidRPr="00CE779A" w:rsidDel="00371015">
          <w:rPr>
            <w:rFonts w:ascii="台灣楷體" w:eastAsia="台灣楷體" w:hAnsi="台灣楷體" w:cs="Charis SIL"/>
          </w:rPr>
          <w:delText>時時</w:delText>
        </w:r>
      </w:del>
      <w:ins w:id="3196" w:author="user" w:date="2015-03-15T22:19:00Z">
        <w:r w:rsidR="00371015" w:rsidRPr="00CE779A">
          <w:rPr>
            <w:rFonts w:ascii="台灣楷體" w:eastAsia="台灣楷體" w:hAnsi="台灣楷體" w:cs="Charis SIL"/>
          </w:rPr>
          <w:t>定定</w:t>
        </w:r>
      </w:ins>
      <w:r w:rsidRPr="00CE779A">
        <w:rPr>
          <w:rFonts w:ascii="台灣楷體" w:eastAsia="台灣楷體" w:hAnsi="台灣楷體" w:cs="Charis SIL"/>
        </w:rPr>
        <w:t>踏海沙埔，穿柴屐較</w:t>
      </w:r>
      <w:del w:id="3197" w:author="user" w:date="2015-03-15T22:19:00Z">
        <w:r w:rsidRPr="00CE779A" w:rsidDel="00371015">
          <w:rPr>
            <w:rFonts w:ascii="台灣楷體" w:eastAsia="台灣楷體" w:hAnsi="台灣楷體" w:cs="Charis SIL"/>
          </w:rPr>
          <w:delText>方便</w:delText>
        </w:r>
      </w:del>
      <w:ins w:id="3198" w:author="user" w:date="2015-03-15T22:19:00Z">
        <w:r w:rsidR="00371015" w:rsidRPr="00CE779A">
          <w:rPr>
            <w:rFonts w:ascii="台灣楷體" w:eastAsia="台灣楷體" w:hAnsi="台灣楷體" w:cs="Charis SIL"/>
          </w:rPr>
          <w:t>利便</w:t>
        </w:r>
      </w:ins>
      <w:r w:rsidRPr="00CE779A">
        <w:rPr>
          <w:rFonts w:ascii="台灣楷體" w:eastAsia="台灣楷體" w:hAnsi="台灣楷體" w:cs="Charis SIL"/>
        </w:rPr>
        <w:t>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望山共柴屐接過去，詳細看</w:t>
      </w:r>
      <w:del w:id="3199" w:author="user" w:date="2015-03-13T21:35:00Z">
        <w:r w:rsidRPr="00CE779A" w:rsidDel="007C7F84">
          <w:rPr>
            <w:rFonts w:ascii="台灣楷體" w:eastAsia="台灣楷體" w:hAnsi="台灣楷體" w:cs="Charis SIL"/>
          </w:rPr>
          <w:delText>一息仔</w:delText>
        </w:r>
      </w:del>
      <w:ins w:id="3200" w:author="user" w:date="2015-03-13T21:35:00Z">
        <w:r w:rsidR="007C7F84" w:rsidRPr="00CE779A">
          <w:rPr>
            <w:rFonts w:ascii="台灣楷體" w:eastAsia="台灣楷體" w:hAnsi="台灣楷體" w:cs="Charis SIL"/>
          </w:rPr>
          <w:t>一</w:t>
        </w:r>
      </w:ins>
      <w:ins w:id="3201" w:author="user" w:date="2015-03-15T22:19:00Z">
        <w:r w:rsidR="00371015" w:rsidRPr="00CE779A">
          <w:rPr>
            <w:rFonts w:ascii="台灣楷體" w:eastAsia="台灣楷體" w:hAnsi="台灣楷體" w:cs="Charis SIL"/>
          </w:rPr>
          <w:t>下</w:t>
        </w:r>
      </w:ins>
      <w:ins w:id="3202" w:author="user" w:date="2015-03-13T21:35:00Z">
        <w:r w:rsidR="007C7F84" w:rsidRPr="00CE779A">
          <w:rPr>
            <w:rFonts w:ascii="台灣楷體" w:eastAsia="台灣楷體" w:hAnsi="台灣楷體" w:cs="Charis SIL"/>
          </w:rPr>
          <w:t>仔</w:t>
        </w:r>
      </w:ins>
      <w:r w:rsidRPr="00CE779A">
        <w:rPr>
          <w:rFonts w:ascii="台灣楷體" w:eastAsia="台灣楷體" w:hAnsi="台灣楷體" w:cs="Charis SIL"/>
        </w:rPr>
        <w:t>，講：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「這柴屐遮爾媠</w:t>
      </w:r>
      <w:del w:id="3203" w:author="user" w:date="2015-03-15T22:19:00Z">
        <w:r w:rsidRPr="00CE779A" w:rsidDel="00371015">
          <w:rPr>
            <w:rFonts w:ascii="台灣楷體" w:eastAsia="台灣楷體" w:hAnsi="台灣楷體" w:cs="Charis SIL"/>
          </w:rPr>
          <w:delText>啊</w:delText>
        </w:r>
      </w:del>
      <w:r w:rsidRPr="00CE779A">
        <w:rPr>
          <w:rFonts w:ascii="台灣楷體" w:eastAsia="台灣楷體" w:hAnsi="台灣楷體" w:cs="Charis SIL"/>
        </w:rPr>
        <w:t>！屐面閣</w:t>
      </w:r>
      <w:ins w:id="3204" w:author="user" w:date="2015-03-15T22:19:00Z">
        <w:r w:rsidR="00371015" w:rsidRPr="00CE779A">
          <w:rPr>
            <w:rFonts w:ascii="台灣楷體" w:eastAsia="台灣楷體" w:hAnsi="台灣楷體" w:cs="Charis SIL"/>
          </w:rPr>
          <w:t>有</w:t>
        </w:r>
      </w:ins>
      <w:r w:rsidRPr="00CE779A">
        <w:rPr>
          <w:rFonts w:ascii="台灣楷體" w:eastAsia="台灣楷體" w:hAnsi="台灣楷體" w:cs="Charis SIL"/>
        </w:rPr>
        <w:t>刻牡丹花呢！」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「這本底是guán查某孫</w:t>
      </w:r>
      <w:ins w:id="3205" w:author="user" w:date="2015-03-15T22:19:00Z">
        <w:r w:rsidR="00371015" w:rsidRPr="00CE779A">
          <w:rPr>
            <w:rFonts w:ascii="台灣楷體" w:eastAsia="台灣楷體" w:hAnsi="台灣楷體" w:cs="Charis SIL"/>
          </w:rPr>
          <w:t>仔</w:t>
        </w:r>
      </w:ins>
      <w:r w:rsidRPr="00CE779A">
        <w:rPr>
          <w:rFonts w:ascii="台灣楷體" w:eastAsia="台灣楷體" w:hAnsi="台灣楷體" w:cs="Charis SIL"/>
        </w:rPr>
        <w:t>家己欲用ê。lí紮</w:t>
      </w:r>
      <w:ins w:id="3206" w:author="user" w:date="2015-03-14T19:58:00Z">
        <w:r w:rsidR="007D6B6D" w:rsidRPr="00CE779A">
          <w:rPr>
            <w:rFonts w:ascii="台灣楷體" w:eastAsia="台灣楷體" w:hAnsi="台灣楷體" w:cs="Charis SIL"/>
          </w:rPr>
          <w:t>去</w:t>
        </w:r>
      </w:ins>
      <w:r w:rsidRPr="00CE779A">
        <w:rPr>
          <w:rFonts w:ascii="台灣楷體" w:eastAsia="台灣楷體" w:hAnsi="台灣楷體" w:cs="Charis SIL"/>
        </w:rPr>
        <w:t>予素面姑娘，i</w:t>
      </w:r>
      <w:ins w:id="3207" w:author="user" w:date="2015-03-15T22:19:00Z">
        <w:r w:rsidR="00371015" w:rsidRPr="00CE779A">
          <w:rPr>
            <w:rFonts w:ascii="台灣楷體" w:eastAsia="台灣楷體" w:hAnsi="台灣楷體" w:cs="Charis SIL"/>
          </w:rPr>
          <w:t>應該用</w:t>
        </w:r>
      </w:ins>
      <w:r w:rsidRPr="00CE779A">
        <w:rPr>
          <w:rFonts w:ascii="台灣楷體" w:eastAsia="台灣楷體" w:hAnsi="台灣楷體" w:cs="Charis SIL"/>
        </w:rPr>
        <w:t>會</w:t>
      </w:r>
      <w:del w:id="3208" w:author="user" w:date="2015-03-15T22:19:00Z">
        <w:r w:rsidRPr="00CE779A" w:rsidDel="00371015">
          <w:rPr>
            <w:rFonts w:ascii="台灣楷體" w:eastAsia="台灣楷體" w:hAnsi="台灣楷體" w:cs="Charis SIL"/>
          </w:rPr>
          <w:delText>愛用吧</w:delText>
        </w:r>
      </w:del>
      <w:ins w:id="3209" w:author="user" w:date="2015-03-15T22:20:00Z">
        <w:r w:rsidR="00371015" w:rsidRPr="00CE779A">
          <w:rPr>
            <w:rFonts w:ascii="台灣楷體" w:eastAsia="台灣楷體" w:hAnsi="台灣楷體" w:cs="Charis SIL"/>
          </w:rPr>
          <w:t>著</w:t>
        </w:r>
      </w:ins>
      <w:r w:rsidRPr="00CE779A">
        <w:rPr>
          <w:rFonts w:ascii="台灣楷體" w:eastAsia="台灣楷體" w:hAnsi="台灣楷體" w:cs="Charis SIL"/>
        </w:rPr>
        <w:t>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「多謝lín啦！」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</w:t>
      </w:r>
      <w:del w:id="3210" w:author="user" w:date="2015-03-15T22:20:00Z">
        <w:r w:rsidRPr="00CE779A" w:rsidDel="00371015">
          <w:rPr>
            <w:rFonts w:ascii="台灣楷體" w:eastAsia="台灣楷體" w:hAnsi="台灣楷體" w:cs="Charis SIL"/>
          </w:rPr>
          <w:delText>臨別</w:delText>
        </w:r>
      </w:del>
      <w:ins w:id="3211" w:author="user" w:date="2015-03-15T22:20:00Z">
        <w:r w:rsidR="00371015" w:rsidRPr="00CE779A">
          <w:rPr>
            <w:rFonts w:ascii="台灣楷體" w:eastAsia="台灣楷體" w:hAnsi="台灣楷體" w:cs="Charis SIL"/>
          </w:rPr>
          <w:t>起身告辭</w:t>
        </w:r>
      </w:ins>
      <w:del w:id="3212" w:author="user" w:date="2015-03-15T22:20:00Z">
        <w:r w:rsidRPr="00CE779A" w:rsidDel="00371015">
          <w:rPr>
            <w:rFonts w:ascii="台灣楷體" w:eastAsia="台灣楷體" w:hAnsi="台灣楷體" w:cs="Charis SIL"/>
          </w:rPr>
          <w:delText>時</w:delText>
        </w:r>
      </w:del>
      <w:r w:rsidRPr="00CE779A">
        <w:rPr>
          <w:rFonts w:ascii="台灣楷體" w:eastAsia="台灣楷體" w:hAnsi="台灣楷體" w:cs="Charis SIL"/>
        </w:rPr>
        <w:t>，沈國公閣講：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「郭舵公轉來</w:t>
      </w:r>
      <w:del w:id="3213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3214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，沈侯爺會叫i為l郭舵辦親事，guá想今年袂赴，明年過年lí一定會</w:t>
      </w:r>
      <w:del w:id="3215" w:author="user" w:date="2015-03-15T22:20:00Z">
        <w:r w:rsidRPr="00CE779A" w:rsidDel="00371015">
          <w:rPr>
            <w:rFonts w:ascii="台灣楷體" w:eastAsia="台灣楷體" w:hAnsi="台灣楷體" w:cs="Charis SIL"/>
          </w:rPr>
          <w:delText>使做新郎矣</w:delText>
        </w:r>
      </w:del>
      <w:ins w:id="3216" w:author="user" w:date="2015-03-15T22:20:00Z">
        <w:r w:rsidR="00371015" w:rsidRPr="00CE779A">
          <w:rPr>
            <w:rFonts w:ascii="台灣楷體" w:eastAsia="台灣楷體" w:hAnsi="台灣楷體" w:cs="Charis SIL"/>
          </w:rPr>
          <w:t>當成親</w:t>
        </w:r>
      </w:ins>
      <w:r w:rsidRPr="00CE779A">
        <w:rPr>
          <w:rFonts w:ascii="台灣楷體" w:eastAsia="台灣楷體" w:hAnsi="台灣楷體" w:cs="Charis SIL"/>
        </w:rPr>
        <w:t>。lí請素面姑娘閣耐心等</w:t>
      </w:r>
      <w:ins w:id="3217" w:author="user" w:date="2015-03-15T22:20:00Z">
        <w:r w:rsidR="00371015" w:rsidRPr="00CE779A">
          <w:rPr>
            <w:rFonts w:ascii="台灣楷體" w:eastAsia="台灣楷體" w:hAnsi="台灣楷體" w:cs="Charis SIL"/>
          </w:rPr>
          <w:t>待</w:t>
        </w:r>
      </w:ins>
      <w:r w:rsidRPr="00CE779A">
        <w:rPr>
          <w:rFonts w:ascii="台灣楷體" w:eastAsia="台灣楷體" w:hAnsi="台灣楷體" w:cs="Charis SIL"/>
        </w:rPr>
        <w:t>──素面姑娘今年幾歲？」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「十七，過年十八。」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「十八歲結婚袂傷晏，lí愛叫i堅持，in母親早暗會同意。」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「好。」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「lí閣共i講，袂使想欲轉去唐山。」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「i是想in父親。」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「guá知影，</w:t>
      </w:r>
      <w:del w:id="3218" w:author="user" w:date="2015-03-22T00:21:00Z">
        <w:r w:rsidRPr="00CE779A" w:rsidDel="006E0C99">
          <w:rPr>
            <w:rFonts w:ascii="台灣楷體" w:eastAsia="台灣楷體" w:hAnsi="台灣楷體" w:cs="Charis SIL"/>
          </w:rPr>
          <w:delText>誰</w:delText>
        </w:r>
      </w:del>
      <w:ins w:id="3219" w:author="user" w:date="2015-03-22T00:21:00Z">
        <w:r w:rsidR="006E0C99" w:rsidRPr="00CE779A">
          <w:rPr>
            <w:rFonts w:ascii="台灣楷體" w:eastAsia="台灣楷體" w:hAnsi="台灣楷體" w:cs="Charis SIL"/>
          </w:rPr>
          <w:t>啥人</w:t>
        </w:r>
      </w:ins>
      <w:r w:rsidRPr="00CE779A">
        <w:rPr>
          <w:rFonts w:ascii="台灣楷體" w:eastAsia="台灣楷體" w:hAnsi="台灣楷體" w:cs="Charis SIL"/>
        </w:rPr>
        <w:t>無想欲轉去唐山咧？guá嘛想</w:t>
      </w:r>
      <w:del w:id="3220" w:author="user" w:date="2015-03-15T22:21:00Z">
        <w:r w:rsidRPr="00CE779A" w:rsidDel="00371015">
          <w:rPr>
            <w:rFonts w:ascii="台灣楷體" w:eastAsia="台灣楷體" w:hAnsi="台灣楷體" w:cs="Charis SIL"/>
          </w:rPr>
          <w:delText>欲</w:delText>
        </w:r>
      </w:del>
      <w:r w:rsidRPr="00CE779A">
        <w:rPr>
          <w:rFonts w:ascii="台灣楷體" w:eastAsia="台灣楷體" w:hAnsi="台灣楷體" w:cs="Charis SIL"/>
        </w:rPr>
        <w:t>啊！毋過lín少年人，</w:t>
      </w:r>
      <w:ins w:id="3221" w:author="user" w:date="2015-03-15T22:21:00Z">
        <w:r w:rsidR="00371015" w:rsidRPr="00CE779A">
          <w:rPr>
            <w:rFonts w:ascii="台灣楷體" w:eastAsia="台灣楷體" w:hAnsi="台灣楷體" w:cs="Charis SIL"/>
          </w:rPr>
          <w:t>天地</w:t>
        </w:r>
      </w:ins>
      <w:del w:id="3222" w:author="user" w:date="2015-03-15T22:21:00Z">
        <w:r w:rsidRPr="00CE779A" w:rsidDel="00371015">
          <w:rPr>
            <w:rFonts w:ascii="台灣楷體" w:eastAsia="台灣楷體" w:hAnsi="台灣楷體" w:cs="Charis SIL"/>
          </w:rPr>
          <w:delText>海</w:delText>
        </w:r>
      </w:del>
      <w:r w:rsidRPr="00CE779A">
        <w:rPr>
          <w:rFonts w:ascii="台灣楷體" w:eastAsia="台灣楷體" w:hAnsi="台灣楷體" w:cs="Charis SIL"/>
        </w:rPr>
        <w:t>闊</w:t>
      </w:r>
      <w:r w:rsidR="00FE0241" w:rsidRPr="00CE779A">
        <w:rPr>
          <w:rFonts w:ascii="台灣楷體" w:eastAsia="台灣楷體" w:hAnsi="台灣楷體" w:cs="Charis SIL"/>
        </w:rPr>
        <w:t>漭漭</w:t>
      </w:r>
      <w:del w:id="3223" w:author="user" w:date="2015-03-15T22:21:00Z">
        <w:r w:rsidRPr="00CE779A" w:rsidDel="00371015">
          <w:rPr>
            <w:rFonts w:ascii="台灣楷體" w:eastAsia="台灣楷體" w:hAnsi="台灣楷體" w:cs="Charis SIL"/>
          </w:rPr>
          <w:delText>天空</w:delText>
        </w:r>
      </w:del>
      <w:r w:rsidRPr="00CE779A">
        <w:rPr>
          <w:rFonts w:ascii="台灣楷體" w:eastAsia="台灣楷體" w:hAnsi="台灣楷體" w:cs="Charis SIL"/>
        </w:rPr>
        <w:t>，啥物所在</w:t>
      </w:r>
      <w:del w:id="3224" w:author="user" w:date="2015-03-15T22:21:00Z">
        <w:r w:rsidRPr="00CE779A" w:rsidDel="00371015">
          <w:rPr>
            <w:rFonts w:ascii="台灣楷體" w:eastAsia="台灣楷體" w:hAnsi="台灣楷體" w:cs="Charis SIL"/>
          </w:rPr>
          <w:delText>袂使選擇</w:delText>
        </w:r>
      </w:del>
      <w:ins w:id="3225" w:author="user" w:date="2015-03-15T22:21:00Z">
        <w:r w:rsidR="00371015" w:rsidRPr="00CE779A">
          <w:rPr>
            <w:rFonts w:ascii="台灣楷體" w:eastAsia="台灣楷體" w:hAnsi="台灣楷體" w:cs="Charis SIL"/>
          </w:rPr>
          <w:t>袂當</w:t>
        </w:r>
      </w:ins>
      <w:r w:rsidRPr="00CE779A">
        <w:rPr>
          <w:rFonts w:ascii="台灣楷體" w:eastAsia="台灣楷體" w:hAnsi="台灣楷體" w:cs="Charis SIL"/>
        </w:rPr>
        <w:t>蹛，</w:t>
      </w:r>
      <w:del w:id="3226" w:author="user" w:date="2015-03-16T00:02:00Z">
        <w:r w:rsidRPr="00CE779A" w:rsidDel="00FB29A5">
          <w:rPr>
            <w:rFonts w:ascii="台灣楷體" w:eastAsia="台灣楷體" w:hAnsi="台灣楷體" w:cs="Charis SIL"/>
          </w:rPr>
          <w:delText>但</w:delText>
        </w:r>
      </w:del>
      <w:r w:rsidR="00FE0241" w:rsidRPr="00CE779A">
        <w:rPr>
          <w:rFonts w:ascii="台灣楷體" w:eastAsia="台灣楷體" w:hAnsi="台灣楷體" w:cs="Charis SIL"/>
        </w:rPr>
        <w:t>但</w:t>
      </w:r>
      <w:r w:rsidRPr="00CE779A">
        <w:rPr>
          <w:rFonts w:ascii="台灣楷體" w:eastAsia="台灣楷體" w:hAnsi="台灣楷體" w:cs="Charis SIL"/>
        </w:rPr>
        <w:t>使溫情在，何處非吾鄉？叫i耐心苦勸in</w:t>
      </w:r>
      <w:r w:rsidR="00FE0241" w:rsidRPr="00CE779A">
        <w:rPr>
          <w:rFonts w:ascii="台灣楷體" w:eastAsia="台灣楷體" w:hAnsi="台灣楷體" w:cs="Charis SIL"/>
        </w:rPr>
        <w:t>阿</w:t>
      </w:r>
      <w:r w:rsidRPr="00CE779A">
        <w:rPr>
          <w:rFonts w:ascii="台灣楷體" w:eastAsia="台灣楷體" w:hAnsi="台灣楷體" w:cs="Charis SIL"/>
        </w:rPr>
        <w:t>母</w:t>
      </w:r>
      <w:r w:rsidR="00FE0241" w:rsidRPr="00CE779A">
        <w:rPr>
          <w:rFonts w:ascii="台灣楷體" w:eastAsia="台灣楷體" w:hAnsi="台灣楷體" w:cs="Charis SIL"/>
        </w:rPr>
        <w:t>啦</w:t>
      </w:r>
      <w:r w:rsidRPr="00CE779A">
        <w:rPr>
          <w:rFonts w:ascii="台灣楷體" w:eastAsia="台灣楷體" w:hAnsi="台灣楷體" w:cs="Charis SIL"/>
        </w:rPr>
        <w:t>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──── 11/2 P.100~P.103 ────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(p.99)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8.唐山來客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寒冬欲到</w:t>
      </w:r>
      <w:ins w:id="3227" w:author="user" w:date="2015-03-15T22:21:00Z">
        <w:r w:rsidR="00371015" w:rsidRPr="00CE779A">
          <w:rPr>
            <w:rFonts w:ascii="台灣楷體" w:eastAsia="台灣楷體" w:hAnsi="台灣楷體" w:cs="Charis SIL"/>
          </w:rPr>
          <w:t>矣</w:t>
        </w:r>
      </w:ins>
      <w:r w:rsidRPr="00CE779A">
        <w:rPr>
          <w:rFonts w:ascii="台灣楷體" w:eastAsia="台灣楷體" w:hAnsi="台灣楷體" w:cs="Charis SIL"/>
        </w:rPr>
        <w:t>，北風</w:t>
      </w:r>
      <w:del w:id="3228" w:author="user" w:date="2015-03-15T22:22:00Z">
        <w:r w:rsidRPr="00CE779A" w:rsidDel="00371015">
          <w:rPr>
            <w:rFonts w:ascii="台灣楷體" w:eastAsia="台灣楷體" w:hAnsi="台灣楷體" w:cs="Charis SIL"/>
          </w:rPr>
          <w:delText>拄</w:delText>
        </w:r>
      </w:del>
      <w:ins w:id="3229" w:author="user" w:date="2015-03-15T22:22:00Z">
        <w:r w:rsidR="00371015" w:rsidRPr="00CE779A">
          <w:rPr>
            <w:rFonts w:ascii="台灣楷體" w:eastAsia="台灣楷體" w:hAnsi="台灣楷體" w:cs="Charis SIL"/>
          </w:rPr>
          <w:t>愈來愈透</w:t>
        </w:r>
      </w:ins>
      <w:del w:id="3230" w:author="user" w:date="2015-03-15T22:22:00Z">
        <w:r w:rsidRPr="00CE779A" w:rsidDel="00371015">
          <w:rPr>
            <w:rFonts w:ascii="台灣楷體" w:eastAsia="台灣楷體" w:hAnsi="台灣楷體" w:cs="Charis SIL"/>
          </w:rPr>
          <w:delText>強</w:delText>
        </w:r>
      </w:del>
      <w:r w:rsidRPr="00CE779A">
        <w:rPr>
          <w:rFonts w:ascii="台灣楷體" w:eastAsia="台灣楷體" w:hAnsi="台灣楷體" w:cs="Charis SIL"/>
        </w:rPr>
        <w:t>，郭舵公𤆬順風鳥號洋船，</w:t>
      </w:r>
      <w:del w:id="3231" w:author="user" w:date="2015-03-15T22:22:00Z">
        <w:r w:rsidRPr="00CE779A" w:rsidDel="00371015">
          <w:rPr>
            <w:rFonts w:ascii="台灣楷體" w:eastAsia="台灣楷體" w:hAnsi="台灣楷體" w:cs="Charis SIL"/>
          </w:rPr>
          <w:delText>自</w:delText>
        </w:r>
      </w:del>
      <w:ins w:id="3232" w:author="user" w:date="2015-03-15T22:22:00Z">
        <w:r w:rsidR="00371015" w:rsidRPr="00CE779A">
          <w:rPr>
            <w:rFonts w:ascii="台灣楷體" w:eastAsia="台灣楷體" w:hAnsi="台灣楷體" w:cs="Charis SIL"/>
          </w:rPr>
          <w:t>對</w:t>
        </w:r>
      </w:ins>
      <w:r w:rsidRPr="00CE779A">
        <w:rPr>
          <w:rFonts w:ascii="台灣楷體" w:eastAsia="台灣楷體" w:hAnsi="台灣楷體" w:cs="Charis SIL"/>
        </w:rPr>
        <w:t>日本轉來東寧。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過</w:t>
      </w:r>
      <w:del w:id="3233" w:author="user" w:date="2015-03-15T22:22:00Z">
        <w:r w:rsidRPr="00CE779A" w:rsidDel="00371015">
          <w:rPr>
            <w:rFonts w:ascii="台灣楷體" w:eastAsia="台灣楷體" w:hAnsi="台灣楷體" w:cs="Charis SIL"/>
          </w:rPr>
          <w:delText>中</w:delText>
        </w:r>
      </w:del>
      <w:r w:rsidRPr="00CE779A">
        <w:rPr>
          <w:rFonts w:ascii="台灣楷體" w:eastAsia="台灣楷體" w:hAnsi="台灣楷體" w:cs="Charis SIL"/>
        </w:rPr>
        <w:t>晝無偌久，船隻順利駛過鹿耳門，郭舵公掌舵𤆬船踅過安平街外，佇內港拋碇停船。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自從十一月底船離長崎，海上風勢</w:t>
      </w:r>
      <w:ins w:id="3234" w:author="user" w:date="2015-03-15T22:22:00Z">
        <w:r w:rsidR="00371015" w:rsidRPr="00CE779A">
          <w:rPr>
            <w:rFonts w:ascii="台灣楷體" w:eastAsia="台灣楷體" w:hAnsi="台灣楷體" w:cs="Charis SIL"/>
          </w:rPr>
          <w:t>有</w:t>
        </w:r>
      </w:ins>
      <w:r w:rsidRPr="00CE779A">
        <w:rPr>
          <w:rFonts w:ascii="台灣楷體" w:eastAsia="台灣楷體" w:hAnsi="台灣楷體" w:cs="Charis SIL"/>
        </w:rPr>
        <w:t>時</w:t>
      </w:r>
      <w:del w:id="3235" w:author="user" w:date="2015-03-15T22:22:00Z">
        <w:r w:rsidRPr="00CE779A" w:rsidDel="00371015">
          <w:rPr>
            <w:rFonts w:ascii="台灣楷體" w:eastAsia="台灣楷體" w:hAnsi="台灣楷體" w:cs="Charis SIL"/>
          </w:rPr>
          <w:delText>停</w:delText>
        </w:r>
      </w:del>
      <w:ins w:id="3236" w:author="user" w:date="2015-03-15T22:22:00Z">
        <w:r w:rsidR="00371015" w:rsidRPr="00CE779A">
          <w:rPr>
            <w:rFonts w:ascii="台灣楷體" w:eastAsia="台灣楷體" w:hAnsi="台灣楷體" w:cs="Charis SIL"/>
          </w:rPr>
          <w:t>歇</w:t>
        </w:r>
      </w:ins>
      <w:del w:id="3237" w:author="user" w:date="2015-03-15T22:22:00Z">
        <w:r w:rsidRPr="00CE779A" w:rsidDel="00371015">
          <w:rPr>
            <w:rFonts w:ascii="台灣楷體" w:eastAsia="台灣楷體" w:hAnsi="台灣楷體" w:cs="Charis SIL"/>
          </w:rPr>
          <w:delText>時</w:delText>
        </w:r>
      </w:del>
      <w:r w:rsidRPr="00CE779A">
        <w:rPr>
          <w:rFonts w:ascii="台灣楷體" w:eastAsia="台灣楷體" w:hAnsi="台灣楷體" w:cs="Charis SIL"/>
        </w:rPr>
        <w:t>有</w:t>
      </w:r>
      <w:ins w:id="3238" w:author="user" w:date="2015-03-15T22:22:00Z">
        <w:r w:rsidR="00371015" w:rsidRPr="00CE779A">
          <w:rPr>
            <w:rFonts w:ascii="台灣楷體" w:eastAsia="台灣楷體" w:hAnsi="台灣楷體" w:cs="Charis SIL"/>
          </w:rPr>
          <w:t>時起</w:t>
        </w:r>
      </w:ins>
      <w:r w:rsidRPr="00CE779A">
        <w:rPr>
          <w:rFonts w:ascii="台灣楷體" w:eastAsia="台灣楷體" w:hAnsi="台灣楷體" w:cs="Charis SIL"/>
        </w:rPr>
        <w:t>，順風鳥號艱苦</w:t>
      </w:r>
      <w:del w:id="3239" w:author="user" w:date="2015-03-13T22:57:00Z">
        <w:r w:rsidRPr="00CE779A" w:rsidDel="00112CED">
          <w:rPr>
            <w:rFonts w:ascii="台灣楷體" w:eastAsia="台灣楷體" w:hAnsi="台灣楷體" w:cs="Charis SIL"/>
          </w:rPr>
          <w:delText>吃</w:delText>
        </w:r>
      </w:del>
      <w:ins w:id="3240" w:author="user" w:date="2015-03-13T22:57:00Z">
        <w:r w:rsidR="00112CED" w:rsidRPr="00CE779A">
          <w:rPr>
            <w:rFonts w:ascii="台灣楷體" w:eastAsia="台灣楷體" w:hAnsi="台灣楷體" w:cs="Charis SIL"/>
          </w:rPr>
          <w:t>食</w:t>
        </w:r>
      </w:ins>
      <w:r w:rsidRPr="00CE779A">
        <w:rPr>
          <w:rFonts w:ascii="台灣楷體" w:eastAsia="台灣楷體" w:hAnsi="台灣楷體" w:cs="Charis SIL"/>
        </w:rPr>
        <w:t>力，駛幾日才轉烏水外溝，來到澎湖附近，閣拄著反風，袂使直回安平，只好</w:t>
      </w:r>
      <w:del w:id="3241" w:author="user" w:date="2015-03-15T22:23:00Z">
        <w:r w:rsidRPr="00CE779A" w:rsidDel="00371015">
          <w:rPr>
            <w:rFonts w:ascii="台灣楷體" w:eastAsia="台灣楷體" w:hAnsi="台灣楷體" w:cs="Charis SIL"/>
          </w:rPr>
          <w:delText>是</w:delText>
        </w:r>
      </w:del>
      <w:r w:rsidRPr="00CE779A">
        <w:rPr>
          <w:rFonts w:ascii="台灣楷體" w:eastAsia="台灣楷體" w:hAnsi="台灣楷體" w:cs="Charis SIL"/>
        </w:rPr>
        <w:t>佇媽祖宮港內停船候風，今仔日得西風之便，一路順風，轉到安平。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佇澎湖知影總制爺過身消息，郭舵公</w:t>
      </w:r>
      <w:del w:id="3242" w:author="user" w:date="2015-03-15T22:23:00Z">
        <w:r w:rsidRPr="00CE779A" w:rsidDel="00371015">
          <w:rPr>
            <w:rFonts w:ascii="台灣楷體" w:eastAsia="台灣楷體" w:hAnsi="台灣楷體" w:cs="Charis SIL"/>
          </w:rPr>
          <w:delText>萬分</w:delText>
        </w:r>
      </w:del>
      <w:r w:rsidRPr="00CE779A">
        <w:rPr>
          <w:rFonts w:ascii="台灣楷體" w:eastAsia="台灣楷體" w:hAnsi="台灣楷體" w:cs="Charis SIL"/>
        </w:rPr>
        <w:t>著急</w:t>
      </w:r>
      <w:ins w:id="3243" w:author="user" w:date="2015-03-15T22:23:00Z">
        <w:r w:rsidR="00371015" w:rsidRPr="00CE779A">
          <w:rPr>
            <w:rFonts w:ascii="台灣楷體" w:eastAsia="台灣楷體" w:hAnsi="台灣楷體" w:cs="Charis SIL"/>
          </w:rPr>
          <w:t>萬分</w:t>
        </w:r>
      </w:ins>
      <w:r w:rsidRPr="00CE779A">
        <w:rPr>
          <w:rFonts w:ascii="台灣楷體" w:eastAsia="台灣楷體" w:hAnsi="台灣楷體" w:cs="Charis SIL"/>
        </w:rPr>
        <w:t>，本</w:t>
      </w:r>
      <w:ins w:id="3244" w:author="user" w:date="2015-03-15T22:23:00Z">
        <w:r w:rsidR="00371015" w:rsidRPr="00CE779A">
          <w:rPr>
            <w:rFonts w:ascii="台灣楷體" w:eastAsia="台灣楷體" w:hAnsi="台灣楷體" w:cs="Charis SIL"/>
          </w:rPr>
          <w:t>底</w:t>
        </w:r>
      </w:ins>
      <w:r w:rsidRPr="00CE779A">
        <w:rPr>
          <w:rFonts w:ascii="台灣楷體" w:eastAsia="台灣楷體" w:hAnsi="台灣楷體" w:cs="Charis SIL"/>
        </w:rPr>
        <w:t>拍算替李望山</w:t>
      </w:r>
      <w:del w:id="3245" w:author="user" w:date="2015-03-15T22:23:00Z">
        <w:r w:rsidRPr="00CE779A" w:rsidDel="00371015">
          <w:rPr>
            <w:rFonts w:ascii="台灣楷體" w:eastAsia="台灣楷體" w:hAnsi="台灣楷體" w:cs="Charis SIL"/>
          </w:rPr>
          <w:delText>像</w:delText>
        </w:r>
      </w:del>
      <w:ins w:id="3246" w:author="user" w:date="2015-03-15T22:23:00Z">
        <w:r w:rsidR="00371015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總制爺求一</w:t>
      </w:r>
      <w:del w:id="3247" w:author="user" w:date="2015-03-15T22:23:00Z">
        <w:r w:rsidRPr="00CE779A" w:rsidDel="00371015">
          <w:rPr>
            <w:rFonts w:ascii="台灣楷體" w:eastAsia="台灣楷體" w:hAnsi="台灣楷體" w:cs="Charis SIL"/>
          </w:rPr>
          <w:delText>个</w:delText>
        </w:r>
      </w:del>
      <w:r w:rsidRPr="00CE779A">
        <w:rPr>
          <w:rFonts w:ascii="台灣楷體" w:eastAsia="台灣楷體" w:hAnsi="台灣楷體" w:cs="Charis SIL"/>
        </w:rPr>
        <w:t>官</w:t>
      </w:r>
      <w:ins w:id="3248" w:author="user" w:date="2015-03-15T22:23:00Z">
        <w:r w:rsidR="00371015" w:rsidRPr="00CE779A">
          <w:rPr>
            <w:rFonts w:ascii="台灣楷體" w:eastAsia="台灣楷體" w:hAnsi="台灣楷體" w:cs="Charis SIL"/>
          </w:rPr>
          <w:t>半職來</w:t>
        </w:r>
      </w:ins>
      <w:r w:rsidRPr="00CE779A">
        <w:rPr>
          <w:rFonts w:ascii="台灣楷體" w:eastAsia="台灣楷體" w:hAnsi="台灣楷體" w:cs="Charis SIL"/>
        </w:rPr>
        <w:t>做，</w:t>
      </w:r>
      <w:del w:id="3249" w:author="user" w:date="2015-03-15T22:23:00Z">
        <w:r w:rsidRPr="00CE779A" w:rsidDel="00371015">
          <w:rPr>
            <w:rFonts w:ascii="台灣楷體" w:eastAsia="台灣楷體" w:hAnsi="台灣楷體" w:cs="Charis SIL"/>
          </w:rPr>
          <w:delText>好幫助</w:delText>
        </w:r>
      </w:del>
      <w:ins w:id="3250" w:author="user" w:date="2015-03-15T22:23:00Z">
        <w:r w:rsidR="00371015" w:rsidRPr="00CE779A">
          <w:rPr>
            <w:rFonts w:ascii="台灣楷體" w:eastAsia="台灣楷體" w:hAnsi="台灣楷體" w:cs="Charis SIL"/>
          </w:rPr>
          <w:t>聽好幫贊</w:t>
        </w:r>
      </w:ins>
      <w:r w:rsidRPr="00CE779A">
        <w:rPr>
          <w:rFonts w:ascii="台灣楷體" w:eastAsia="台灣楷體" w:hAnsi="台灣楷體" w:cs="Charis SIL"/>
        </w:rPr>
        <w:t>i佮素面結婚，如今這</w:t>
      </w:r>
      <w:ins w:id="3251" w:author="user" w:date="2015-03-15T22:24:00Z">
        <w:r w:rsidR="00371015" w:rsidRPr="00CE779A">
          <w:rPr>
            <w:rFonts w:ascii="台灣楷體" w:eastAsia="台灣楷體" w:hAnsi="台灣楷體" w:cs="Charis SIL"/>
          </w:rPr>
          <w:t>个</w:t>
        </w:r>
      </w:ins>
      <w:r w:rsidRPr="00CE779A">
        <w:rPr>
          <w:rFonts w:ascii="台灣楷體" w:eastAsia="台灣楷體" w:hAnsi="台灣楷體" w:cs="Charis SIL"/>
        </w:rPr>
        <w:t>方法無希望矣。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del w:id="3252" w:author="user" w:date="2015-03-15T22:24:00Z">
        <w:r w:rsidRPr="00CE779A" w:rsidDel="00371015">
          <w:rPr>
            <w:rFonts w:ascii="台灣楷體" w:eastAsia="台灣楷體" w:hAnsi="台灣楷體" w:cs="Charis SIL"/>
          </w:rPr>
          <w:delText>從</w:delText>
        </w:r>
      </w:del>
      <w:ins w:id="3253" w:author="user" w:date="2015-03-15T22:24:00Z">
        <w:r w:rsidR="00371015" w:rsidRPr="00CE779A">
          <w:rPr>
            <w:rFonts w:ascii="台灣楷體" w:eastAsia="台灣楷體" w:hAnsi="台灣楷體" w:cs="Charis SIL"/>
          </w:rPr>
          <w:t>對</w:t>
        </w:r>
      </w:ins>
      <w:r w:rsidRPr="00CE779A">
        <w:rPr>
          <w:rFonts w:ascii="台灣楷體" w:eastAsia="台灣楷體" w:hAnsi="台灣楷體" w:cs="Charis SIL"/>
        </w:rPr>
        <w:t>唐山偷接</w:t>
      </w:r>
      <w:ins w:id="3254" w:author="user" w:date="2015-03-15T22:24:00Z">
        <w:r w:rsidR="00371015" w:rsidRPr="00CE779A">
          <w:rPr>
            <w:rFonts w:ascii="台灣楷體" w:eastAsia="台灣楷體" w:hAnsi="台灣楷體" w:cs="Charis SIL"/>
          </w:rPr>
          <w:t>何應貞</w:t>
        </w:r>
      </w:ins>
      <w:r w:rsidRPr="00CE779A">
        <w:rPr>
          <w:rFonts w:ascii="台灣楷體" w:eastAsia="台灣楷體" w:hAnsi="台灣楷體" w:cs="Charis SIL"/>
        </w:rPr>
        <w:t>出</w:t>
      </w:r>
      <w:ins w:id="3255" w:author="user" w:date="2015-03-15T22:24:00Z">
        <w:r w:rsidR="00371015" w:rsidRPr="00CE779A">
          <w:rPr>
            <w:rFonts w:ascii="台灣楷體" w:eastAsia="台灣楷體" w:hAnsi="台灣楷體" w:cs="Charis SIL"/>
          </w:rPr>
          <w:t>海</w:t>
        </w:r>
      </w:ins>
      <w:del w:id="3256" w:author="user" w:date="2015-03-15T22:24:00Z">
        <w:r w:rsidRPr="00CE779A" w:rsidDel="00371015">
          <w:rPr>
            <w:rFonts w:ascii="台灣楷體" w:eastAsia="台灣楷體" w:hAnsi="台灣楷體" w:cs="Charis SIL"/>
          </w:rPr>
          <w:delText>何應貞</w:delText>
        </w:r>
      </w:del>
      <w:r w:rsidRPr="00CE779A">
        <w:rPr>
          <w:rFonts w:ascii="台灣楷體" w:eastAsia="台灣楷體" w:hAnsi="台灣楷體" w:cs="Charis SIL"/>
        </w:rPr>
        <w:t>，佇長崎閣𤆬</w:t>
      </w:r>
      <w:ins w:id="3257" w:author="user" w:date="2015-03-15T22:24:00Z">
        <w:r w:rsidR="00371015" w:rsidRPr="00CE779A">
          <w:rPr>
            <w:rFonts w:ascii="台灣楷體" w:eastAsia="台灣楷體" w:hAnsi="台灣楷體" w:cs="Charis SIL"/>
          </w:rPr>
          <w:t>翁七</w:t>
        </w:r>
      </w:ins>
      <w:r w:rsidRPr="00CE779A">
        <w:rPr>
          <w:rFonts w:ascii="台灣楷體" w:eastAsia="台灣楷體" w:hAnsi="台灣楷體" w:cs="Charis SIL"/>
        </w:rPr>
        <w:t>來</w:t>
      </w:r>
      <w:del w:id="3258" w:author="user" w:date="2015-03-15T22:24:00Z">
        <w:r w:rsidRPr="00CE779A" w:rsidDel="00371015">
          <w:rPr>
            <w:rFonts w:ascii="台灣楷體" w:eastAsia="台灣楷體" w:hAnsi="台灣楷體" w:cs="Charis SIL"/>
          </w:rPr>
          <w:delText>翁七</w:delText>
        </w:r>
      </w:del>
      <w:r w:rsidRPr="00CE779A">
        <w:rPr>
          <w:rFonts w:ascii="台灣楷體" w:eastAsia="台灣楷體" w:hAnsi="台灣楷體" w:cs="Charis SIL"/>
        </w:rPr>
        <w:t>。翁七是入台訪友，何應貞</w:t>
      </w:r>
      <w:r w:rsidR="00FE0241" w:rsidRPr="00CE779A">
        <w:rPr>
          <w:rFonts w:ascii="台灣楷體" w:eastAsia="台灣楷體" w:hAnsi="台灣楷體" w:cs="Charis SIL"/>
        </w:rPr>
        <w:t>卻</w:t>
      </w:r>
      <w:r w:rsidRPr="00CE779A">
        <w:rPr>
          <w:rFonts w:ascii="台灣楷體" w:eastAsia="台灣楷體" w:hAnsi="台灣楷體" w:cs="Charis SIL"/>
        </w:rPr>
        <w:t>是欲見總制爺，如今總制爺已經死，這</w:t>
      </w:r>
      <w:ins w:id="3259" w:author="user" w:date="2015-03-15T22:24:00Z">
        <w:r w:rsidR="00371015" w:rsidRPr="00CE779A">
          <w:rPr>
            <w:rFonts w:ascii="台灣楷體" w:eastAsia="台灣楷體" w:hAnsi="台灣楷體" w:cs="Charis SIL"/>
          </w:rPr>
          <w:t>个</w:t>
        </w:r>
      </w:ins>
      <w:r w:rsidRPr="00CE779A">
        <w:rPr>
          <w:rFonts w:ascii="台灣楷體" w:eastAsia="台灣楷體" w:hAnsi="台灣楷體" w:cs="Charis SIL"/>
        </w:rPr>
        <w:t>人欲交予</w:t>
      </w:r>
      <w:del w:id="3260" w:author="user" w:date="2015-03-22T00:21:00Z">
        <w:r w:rsidRPr="00CE779A" w:rsidDel="006E0C99">
          <w:rPr>
            <w:rFonts w:ascii="台灣楷體" w:eastAsia="台灣楷體" w:hAnsi="台灣楷體" w:cs="Charis SIL"/>
          </w:rPr>
          <w:delText>誰</w:delText>
        </w:r>
      </w:del>
      <w:ins w:id="3261" w:author="user" w:date="2015-03-22T00:21:00Z">
        <w:r w:rsidR="006E0C99" w:rsidRPr="00CE779A">
          <w:rPr>
            <w:rFonts w:ascii="台灣楷體" w:eastAsia="台灣楷體" w:hAnsi="台灣楷體" w:cs="Charis SIL"/>
          </w:rPr>
          <w:t>啥人</w:t>
        </w:r>
      </w:ins>
      <w:del w:id="3262" w:author="user" w:date="2015-03-15T22:24:00Z">
        <w:r w:rsidRPr="00CE779A" w:rsidDel="00371015">
          <w:rPr>
            <w:rFonts w:ascii="台灣楷體" w:eastAsia="台灣楷體" w:hAnsi="台灣楷體" w:cs="Charis SIL"/>
          </w:rPr>
          <w:delText>咧</w:delText>
        </w:r>
      </w:del>
      <w:ins w:id="3263" w:author="user" w:date="2015-03-15T22:24:00Z">
        <w:r w:rsidR="00371015" w:rsidRPr="00CE779A">
          <w:rPr>
            <w:rFonts w:ascii="台灣楷體" w:eastAsia="台灣楷體" w:hAnsi="台灣楷體" w:cs="Charis SIL"/>
          </w:rPr>
          <w:t>才好</w:t>
        </w:r>
      </w:ins>
      <w:r w:rsidRPr="00CE779A">
        <w:rPr>
          <w:rFonts w:ascii="台灣楷體" w:eastAsia="台灣楷體" w:hAnsi="台灣楷體" w:cs="Charis SIL"/>
        </w:rPr>
        <w:t>？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好佳哉</w:t>
      </w:r>
      <w:ins w:id="3264" w:author="user" w:date="2015-03-15T22:25:00Z">
        <w:r w:rsidR="00371015" w:rsidRPr="00CE779A">
          <w:rPr>
            <w:rFonts w:ascii="台灣楷體" w:eastAsia="台灣楷體" w:hAnsi="台灣楷體" w:cs="Charis SIL"/>
          </w:rPr>
          <w:t>，伊共</w:t>
        </w:r>
      </w:ins>
      <w:del w:id="3265" w:author="user" w:date="2015-03-15T22:25:00Z">
        <w:r w:rsidRPr="00CE779A" w:rsidDel="00371015">
          <w:rPr>
            <w:rFonts w:ascii="台灣楷體" w:eastAsia="台灣楷體" w:hAnsi="台灣楷體" w:cs="Charis SIL"/>
          </w:rPr>
          <w:delText>將</w:delText>
        </w:r>
      </w:del>
      <w:r w:rsidRPr="00CE779A">
        <w:rPr>
          <w:rFonts w:ascii="台灣楷體" w:eastAsia="台灣楷體" w:hAnsi="台灣楷體" w:cs="Charis SIL"/>
        </w:rPr>
        <w:t>總</w:t>
      </w:r>
      <w:r w:rsidR="00FE0241" w:rsidRPr="00CE779A">
        <w:rPr>
          <w:rFonts w:ascii="台灣楷體" w:eastAsia="台灣楷體" w:hAnsi="台灣楷體" w:cs="Charis SIL"/>
        </w:rPr>
        <w:t>制</w:t>
      </w:r>
      <w:r w:rsidRPr="00CE779A">
        <w:rPr>
          <w:rFonts w:ascii="台灣楷體" w:eastAsia="台灣楷體" w:hAnsi="台灣楷體" w:cs="Charis SIL"/>
        </w:rPr>
        <w:t>爺過身</w:t>
      </w:r>
      <w:ins w:id="3266" w:author="user" w:date="2015-03-15T22:25:00Z">
        <w:r w:rsidR="00371015" w:rsidRPr="00CE779A">
          <w:rPr>
            <w:rFonts w:ascii="台灣楷體" w:eastAsia="台灣楷體" w:hAnsi="台灣楷體" w:cs="Charis SIL"/>
          </w:rPr>
          <w:t>的</w:t>
        </w:r>
      </w:ins>
      <w:r w:rsidRPr="00CE779A">
        <w:rPr>
          <w:rFonts w:ascii="台灣楷體" w:eastAsia="台灣楷體" w:hAnsi="台灣楷體" w:cs="Charis SIL"/>
        </w:rPr>
        <w:t>消息共何應貞講</w:t>
      </w:r>
      <w:del w:id="3267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3268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，何應貞並無</w:t>
      </w:r>
      <w:ins w:id="3269" w:author="user" w:date="2015-03-15T22:25:00Z">
        <w:r w:rsidR="00371015" w:rsidRPr="00CE779A">
          <w:rPr>
            <w:rFonts w:ascii="台灣楷體" w:eastAsia="台灣楷體" w:hAnsi="台灣楷體" w:cs="Charis SIL"/>
          </w:rPr>
          <w:t>過頭</w:t>
        </w:r>
      </w:ins>
      <w:del w:id="3270" w:author="user" w:date="2015-03-15T22:25:00Z">
        <w:r w:rsidRPr="00CE779A" w:rsidDel="00371015">
          <w:rPr>
            <w:rFonts w:ascii="台灣楷體" w:eastAsia="台灣楷體" w:hAnsi="台灣楷體" w:cs="Charis SIL"/>
          </w:rPr>
          <w:delText>傷</w:delText>
        </w:r>
      </w:del>
      <w:r w:rsidRPr="00CE779A">
        <w:rPr>
          <w:rFonts w:ascii="台灣楷體" w:eastAsia="台灣楷體" w:hAnsi="台灣楷體" w:cs="Charis SIL"/>
        </w:rPr>
        <w:t>憂愁，郭舵公才安心落來。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翁七雖然知影何應貞</w:t>
      </w:r>
      <w:ins w:id="3271" w:author="user" w:date="2015-03-15T22:25:00Z">
        <w:r w:rsidR="00371015" w:rsidRPr="00CE779A">
          <w:rPr>
            <w:rFonts w:ascii="台灣楷體" w:eastAsia="台灣楷體" w:hAnsi="台灣楷體" w:cs="Charis SIL"/>
          </w:rPr>
          <w:t>來</w:t>
        </w:r>
      </w:ins>
      <w:del w:id="3272" w:author="user" w:date="2015-03-15T22:25:00Z">
        <w:r w:rsidRPr="00CE779A" w:rsidDel="00371015">
          <w:rPr>
            <w:rFonts w:ascii="台灣楷體" w:eastAsia="台灣楷體" w:hAnsi="台灣楷體" w:cs="Charis SIL"/>
          </w:rPr>
          <w:delText>是</w:delText>
        </w:r>
      </w:del>
      <w:ins w:id="3273" w:author="user" w:date="2015-03-15T22:25:00Z">
        <w:r w:rsidR="00371015" w:rsidRPr="00CE779A">
          <w:rPr>
            <w:rFonts w:ascii="台灣楷體" w:eastAsia="台灣楷體" w:hAnsi="台灣楷體" w:cs="Charis SIL"/>
          </w:rPr>
          <w:t>自</w:t>
        </w:r>
      </w:ins>
      <w:r w:rsidRPr="00CE779A">
        <w:rPr>
          <w:rFonts w:ascii="台灣楷體" w:eastAsia="台灣楷體" w:hAnsi="台灣楷體" w:cs="Charis SIL"/>
        </w:rPr>
        <w:t>唐山</w:t>
      </w:r>
      <w:del w:id="3274" w:author="user" w:date="2015-03-15T22:25:00Z">
        <w:r w:rsidRPr="00CE779A" w:rsidDel="00371015">
          <w:rPr>
            <w:rFonts w:ascii="台灣楷體" w:eastAsia="台灣楷體" w:hAnsi="台灣楷體" w:cs="Charis SIL"/>
          </w:rPr>
          <w:delText>來ê</w:delText>
        </w:r>
      </w:del>
      <w:r w:rsidRPr="00CE779A">
        <w:rPr>
          <w:rFonts w:ascii="台灣楷體" w:eastAsia="台灣楷體" w:hAnsi="台灣楷體" w:cs="Charis SIL"/>
        </w:rPr>
        <w:t>，煞毋知是總制爺接出來的山商兄弟。何應貞無</w:t>
      </w:r>
      <w:del w:id="3275" w:author="user" w:date="2015-03-15T00:58:00Z">
        <w:r w:rsidRPr="00CE779A" w:rsidDel="00405D49">
          <w:rPr>
            <w:rFonts w:ascii="台灣楷體" w:eastAsia="台灣楷體" w:hAnsi="台灣楷體" w:cs="Charis SIL"/>
          </w:rPr>
          <w:delText>交待</w:delText>
        </w:r>
      </w:del>
      <w:ins w:id="3276" w:author="user" w:date="2015-03-15T00:58:00Z">
        <w:r w:rsidR="00405D49" w:rsidRPr="00CE779A">
          <w:rPr>
            <w:rFonts w:ascii="台灣楷體" w:eastAsia="台灣楷體" w:hAnsi="台灣楷體" w:cs="Charis SIL"/>
          </w:rPr>
          <w:t>交代</w:t>
        </w:r>
      </w:ins>
      <w:r w:rsidRPr="00CE779A">
        <w:rPr>
          <w:rFonts w:ascii="台灣楷體" w:eastAsia="台灣楷體" w:hAnsi="台灣楷體" w:cs="Charis SIL"/>
        </w:rPr>
        <w:t>，郭舵公嘛知影規矩，袂向人提起。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離家半冬，東寧變化遐爾濟，誠想袂到。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郭舵公將船頂事務，攏</w:t>
      </w:r>
      <w:del w:id="3277" w:author="user" w:date="2015-03-15T22:37:00Z">
        <w:r w:rsidRPr="00CE779A" w:rsidDel="004D3449">
          <w:rPr>
            <w:rFonts w:ascii="台灣楷體" w:eastAsia="台灣楷體" w:hAnsi="台灣楷體" w:cs="Charis SIL"/>
          </w:rPr>
          <w:delText>向</w:delText>
        </w:r>
      </w:del>
      <w:ins w:id="3278" w:author="user" w:date="2015-03-15T22:37:00Z">
        <w:r w:rsidR="004D3449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沈總管</w:t>
      </w:r>
      <w:del w:id="3279" w:author="user" w:date="2015-03-15T00:58:00Z">
        <w:r w:rsidRPr="00CE779A" w:rsidDel="00405D49">
          <w:rPr>
            <w:rFonts w:ascii="台灣楷體" w:eastAsia="台灣楷體" w:hAnsi="台灣楷體" w:cs="Charis SIL"/>
          </w:rPr>
          <w:delText>交待</w:delText>
        </w:r>
      </w:del>
      <w:ins w:id="3280" w:author="user" w:date="2015-03-15T00:58:00Z">
        <w:r w:rsidR="00405D49" w:rsidRPr="00CE779A">
          <w:rPr>
            <w:rFonts w:ascii="台灣楷體" w:eastAsia="台灣楷體" w:hAnsi="台灣楷體" w:cs="Charis SIL"/>
          </w:rPr>
          <w:t>交代</w:t>
        </w:r>
      </w:ins>
      <w:r w:rsidRPr="00CE779A">
        <w:rPr>
          <w:rFonts w:ascii="台灣楷體" w:eastAsia="台灣楷體" w:hAnsi="台灣楷體" w:cs="Charis SIL"/>
        </w:rPr>
        <w:t>清楚，入暝前紮家己私物，領何應貞佮翁七坐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(p.100)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渡船轉</w:t>
      </w:r>
      <w:ins w:id="3281" w:author="user" w:date="2015-03-15T22:37:00Z">
        <w:r w:rsidR="004D3449" w:rsidRPr="00CE779A">
          <w:rPr>
            <w:rFonts w:ascii="台灣楷體" w:eastAsia="台灣楷體" w:hAnsi="台灣楷體" w:cs="Charis SIL"/>
          </w:rPr>
          <w:t>來</w:t>
        </w:r>
      </w:ins>
      <w:r w:rsidRPr="00CE779A">
        <w:rPr>
          <w:rFonts w:ascii="台灣楷體" w:eastAsia="台灣楷體" w:hAnsi="台灣楷體" w:cs="Charis SIL"/>
        </w:rPr>
        <w:t>赤崁</w:t>
      </w:r>
      <w:del w:id="3282" w:author="user" w:date="2015-03-15T22:37:00Z">
        <w:r w:rsidRPr="00CE779A" w:rsidDel="004D3449">
          <w:rPr>
            <w:rFonts w:ascii="台灣楷體" w:eastAsia="台灣楷體" w:hAnsi="台灣楷體" w:cs="Charis SIL"/>
          </w:rPr>
          <w:delText>地方來</w:delText>
        </w:r>
      </w:del>
      <w:r w:rsidRPr="00CE779A">
        <w:rPr>
          <w:rFonts w:ascii="台灣楷體" w:eastAsia="台灣楷體" w:hAnsi="台灣楷體" w:cs="Charis SIL"/>
        </w:rPr>
        <w:t>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順風看著in老爸轉來，</w:t>
      </w:r>
      <w:del w:id="3283" w:author="user" w:date="2015-03-15T22:37:00Z">
        <w:r w:rsidRPr="00CE779A" w:rsidDel="004D3449">
          <w:rPr>
            <w:rFonts w:ascii="台灣楷體" w:eastAsia="台灣楷體" w:hAnsi="台灣楷體" w:cs="Charis SIL"/>
          </w:rPr>
          <w:delText>歡天喜地</w:delText>
        </w:r>
      </w:del>
      <w:ins w:id="3284" w:author="user" w:date="2015-03-15T22:37:00Z">
        <w:r w:rsidR="004D3449" w:rsidRPr="00CE779A">
          <w:rPr>
            <w:rFonts w:ascii="台灣楷體" w:eastAsia="台灣楷體" w:hAnsi="台灣楷體" w:cs="Charis SIL"/>
          </w:rPr>
          <w:t>歡頭喜面</w:t>
        </w:r>
      </w:ins>
      <w:r w:rsidRPr="00CE779A">
        <w:rPr>
          <w:rFonts w:ascii="台灣楷體" w:eastAsia="台灣楷體" w:hAnsi="台灣楷體" w:cs="Charis SIL"/>
        </w:rPr>
        <w:t>，雖然有外客在場，嘛過來</w:t>
      </w:r>
      <w:del w:id="3285" w:author="user" w:date="2015-03-15T22:38:00Z">
        <w:r w:rsidRPr="00CE779A" w:rsidDel="004D3449">
          <w:rPr>
            <w:rFonts w:ascii="台灣楷體" w:eastAsia="台灣楷體" w:hAnsi="台灣楷體" w:cs="Charis SIL"/>
          </w:rPr>
          <w:delText>問長問短</w:delText>
        </w:r>
      </w:del>
      <w:ins w:id="3286" w:author="user" w:date="2015-03-15T22:38:00Z">
        <w:r w:rsidR="004D3449" w:rsidRPr="00CE779A">
          <w:rPr>
            <w:rFonts w:ascii="台灣楷體" w:eastAsia="台灣楷體" w:hAnsi="台灣楷體" w:cs="Charis SIL"/>
          </w:rPr>
          <w:t>tin-tin-tang-tang</w:t>
        </w:r>
      </w:ins>
      <w:r w:rsidRPr="00CE779A">
        <w:rPr>
          <w:rFonts w:ascii="台灣楷體" w:eastAsia="台灣楷體" w:hAnsi="台灣楷體" w:cs="Charis SIL"/>
        </w:rPr>
        <w:t>。許姑對灶跤點燈出來，徛倚郭舵公，嘛歡喜招呼問話。郭舵公替in</w:t>
      </w:r>
      <w:del w:id="3287" w:author="user" w:date="2015-03-15T22:38:00Z">
        <w:r w:rsidRPr="00CE779A" w:rsidDel="004D3449">
          <w:rPr>
            <w:rFonts w:ascii="台灣楷體" w:eastAsia="台灣楷體" w:hAnsi="台灣楷體" w:cs="Charis SIL"/>
          </w:rPr>
          <w:delText>介</w:delText>
        </w:r>
      </w:del>
      <w:r w:rsidRPr="00CE779A">
        <w:rPr>
          <w:rFonts w:ascii="台灣楷體" w:eastAsia="台灣楷體" w:hAnsi="台灣楷體" w:cs="Charis SIL"/>
        </w:rPr>
        <w:t>紹</w:t>
      </w:r>
      <w:ins w:id="3288" w:author="user" w:date="2015-03-15T22:38:00Z">
        <w:r w:rsidR="004D3449" w:rsidRPr="00CE779A">
          <w:rPr>
            <w:rFonts w:ascii="台灣楷體" w:eastAsia="台灣楷體" w:hAnsi="台灣楷體" w:cs="Charis SIL"/>
          </w:rPr>
          <w:t>介</w:t>
        </w:r>
      </w:ins>
      <w:r w:rsidRPr="00CE779A">
        <w:rPr>
          <w:rFonts w:ascii="台灣楷體" w:eastAsia="台灣楷體" w:hAnsi="台灣楷體" w:cs="Charis SIL"/>
        </w:rPr>
        <w:t>人客講：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「許姑，這位叫何應貞，是唐山來的人客，彼位是翁七先生──</w:t>
      </w:r>
      <w:del w:id="3289" w:author="user" w:date="2015-03-15T22:43:00Z">
        <w:r w:rsidR="00D465A2" w:rsidRPr="00CE779A">
          <w:rPr>
            <w:rFonts w:ascii="台灣楷體" w:eastAsia="台灣楷體" w:hAnsi="台灣楷體" w:cs="Charis SIL"/>
          </w:rPr>
          <w:delText>姑</w:delText>
        </w:r>
      </w:del>
      <w:ins w:id="3290" w:author="user" w:date="2015-03-15T22:43:00Z">
        <w:r w:rsidR="004D3449" w:rsidRPr="00CE779A">
          <w:rPr>
            <w:rFonts w:ascii="台灣楷體" w:eastAsia="台灣楷體" w:hAnsi="台灣楷體" w:cs="Charis SIL"/>
          </w:rPr>
          <w:t>i</w:t>
        </w:r>
      </w:ins>
      <w:r w:rsidR="00D465A2" w:rsidRPr="00CE779A">
        <w:rPr>
          <w:rFonts w:ascii="台灣楷體" w:eastAsia="台灣楷體" w:hAnsi="台灣楷體" w:cs="Charis SIL"/>
        </w:rPr>
        <w:t>是日本來ê……</w:t>
      </w:r>
      <w:del w:id="3291" w:author="user" w:date="2015-03-15T22:43:00Z">
        <w:r w:rsidR="00D465A2" w:rsidRPr="00CE779A">
          <w:rPr>
            <w:rFonts w:ascii="台灣楷體" w:eastAsia="台灣楷體" w:hAnsi="台灣楷體" w:cs="Charis SIL"/>
          </w:rPr>
          <w:delText>來</w:delText>
        </w:r>
      </w:del>
      <w:r w:rsidR="00D465A2" w:rsidRPr="00CE779A">
        <w:rPr>
          <w:rFonts w:ascii="台灣楷體" w:eastAsia="台灣楷體" w:hAnsi="台灣楷體" w:cs="Charis SIL"/>
        </w:rPr>
        <w:t>包頭巾……巾是出家人</w:t>
      </w:r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許姑冷冷看兩人，順風好奇看翁七的頭巾，閣金金看何應貞。何應貞共身上的包袱仔囥落來，笑</w:t>
      </w:r>
      <w:ins w:id="3292" w:author="user" w:date="2015-03-15T22:39:00Z">
        <w:r w:rsidR="004D3449" w:rsidRPr="00CE779A">
          <w:rPr>
            <w:rFonts w:ascii="台灣楷體" w:eastAsia="台灣楷體" w:hAnsi="台灣楷體" w:cs="Charis SIL"/>
          </w:rPr>
          <w:t>笑</w:t>
        </w:r>
      </w:ins>
      <w:r w:rsidRPr="00CE779A">
        <w:rPr>
          <w:rFonts w:ascii="台灣楷體" w:eastAsia="台灣楷體" w:hAnsi="台灣楷體" w:cs="Charis SIL"/>
        </w:rPr>
        <w:t>指順風講：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「舵公伯，這就是lí所講的順風姑娘啊？來，guá有禮物</w:t>
      </w:r>
      <w:ins w:id="3293" w:author="user" w:date="2015-03-15T22:40:00Z">
        <w:r w:rsidR="004D3449" w:rsidRPr="00CE779A">
          <w:rPr>
            <w:rFonts w:ascii="台灣楷體" w:eastAsia="台灣楷體" w:hAnsi="台灣楷體" w:cs="Charis SIL"/>
          </w:rPr>
          <w:t>欲</w:t>
        </w:r>
      </w:ins>
      <w:r w:rsidRPr="00CE779A">
        <w:rPr>
          <w:rFonts w:ascii="台灣楷體" w:eastAsia="台灣楷體" w:hAnsi="台灣楷體" w:cs="Charis SIL"/>
        </w:rPr>
        <w:t>送順風姑娘。」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許姑一步</w:t>
      </w:r>
      <w:ins w:id="3294" w:author="user" w:date="2015-03-15T22:40:00Z">
        <w:r w:rsidR="004D3449" w:rsidRPr="00CE779A">
          <w:rPr>
            <w:rFonts w:ascii="台灣楷體" w:eastAsia="台灣楷體" w:hAnsi="台灣楷體" w:cs="Charis SIL"/>
          </w:rPr>
          <w:t>踏</w:t>
        </w:r>
      </w:ins>
      <w:del w:id="3295" w:author="user" w:date="2015-03-15T22:40:00Z">
        <w:r w:rsidRPr="00CE779A" w:rsidDel="004D3449">
          <w:rPr>
            <w:rFonts w:ascii="台灣楷體" w:eastAsia="台灣楷體" w:hAnsi="台灣楷體" w:cs="Charis SIL"/>
          </w:rPr>
          <w:delText>向前</w:delText>
        </w:r>
      </w:del>
      <w:ins w:id="3296" w:author="user" w:date="2015-03-15T22:40:00Z">
        <w:r w:rsidR="004D3449" w:rsidRPr="00CE779A">
          <w:rPr>
            <w:rFonts w:ascii="台灣楷體" w:eastAsia="台灣楷體" w:hAnsi="台灣楷體" w:cs="Charis SIL"/>
          </w:rPr>
          <w:t>進前</w:t>
        </w:r>
      </w:ins>
      <w:r w:rsidRPr="00CE779A">
        <w:rPr>
          <w:rFonts w:ascii="台灣楷體" w:eastAsia="台灣楷體" w:hAnsi="台灣楷體" w:cs="Charis SIL"/>
        </w:rPr>
        <w:t>，共何應貞擋牢，對順風講：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「順風，</w:t>
      </w:r>
      <w:del w:id="3297" w:author="user" w:date="2015-03-15T22:40:00Z">
        <w:r w:rsidRPr="00CE779A" w:rsidDel="004D3449">
          <w:rPr>
            <w:rFonts w:ascii="台灣楷體" w:eastAsia="台灣楷體" w:hAnsi="台灣楷體" w:cs="Charis SIL"/>
          </w:rPr>
          <w:delText>l順</w:delText>
        </w:r>
      </w:del>
      <w:r w:rsidRPr="00CE779A">
        <w:rPr>
          <w:rFonts w:ascii="台灣楷體" w:eastAsia="台灣楷體" w:hAnsi="台灣楷體" w:cs="Charis SIL"/>
        </w:rPr>
        <w:t>去灶跤泡茶──去！」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順風應好，</w:t>
      </w:r>
      <w:del w:id="3298" w:author="user" w:date="2015-03-15T17:35:00Z">
        <w:r w:rsidRPr="00CE779A" w:rsidDel="00D26242">
          <w:rPr>
            <w:rFonts w:ascii="台灣楷體" w:eastAsia="台灣楷體" w:hAnsi="台灣楷體" w:cs="Charis SIL"/>
          </w:rPr>
          <w:delText>低頭</w:delText>
        </w:r>
      </w:del>
      <w:ins w:id="3299" w:author="user" w:date="2015-03-15T22:41:00Z">
        <w:r w:rsidR="004D3449" w:rsidRPr="00CE779A">
          <w:rPr>
            <w:rFonts w:ascii="台灣楷體" w:eastAsia="台灣楷體" w:hAnsi="台灣楷體" w:cs="Charis SIL"/>
          </w:rPr>
          <w:t>翻</w:t>
        </w:r>
      </w:ins>
      <w:ins w:id="3300" w:author="user" w:date="2015-03-15T17:35:00Z">
        <w:r w:rsidR="00D26242" w:rsidRPr="00CE779A">
          <w:rPr>
            <w:rFonts w:ascii="台灣楷體" w:eastAsia="台灣楷體" w:hAnsi="台灣楷體" w:cs="Charis SIL"/>
          </w:rPr>
          <w:t>頭</w:t>
        </w:r>
      </w:ins>
      <w:r w:rsidRPr="00CE779A">
        <w:rPr>
          <w:rFonts w:ascii="台灣楷體" w:eastAsia="台灣楷體" w:hAnsi="台灣楷體" w:cs="Charis SIL"/>
        </w:rPr>
        <w:t>離開，許姑斡頭問郭舵公：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「這兩位……」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「lín，翁先生，lí坐啊──許姑，這兩位</w:t>
      </w:r>
      <w:del w:id="3301" w:author="user" w:date="2015-03-21T23:42:00Z">
        <w:r w:rsidRPr="00CE779A" w:rsidDel="006E0C99">
          <w:rPr>
            <w:rFonts w:ascii="台灣楷體" w:eastAsia="台灣楷體" w:hAnsi="台灣楷體" w:cs="Charis SIL"/>
          </w:rPr>
          <w:delText>今暗</w:delText>
        </w:r>
      </w:del>
      <w:ins w:id="3302" w:author="user" w:date="2015-03-21T23:42:00Z">
        <w:r w:rsidR="006E0C99" w:rsidRPr="00CE779A">
          <w:rPr>
            <w:rFonts w:ascii="台灣楷體" w:eastAsia="台灣楷體" w:hAnsi="台灣楷體" w:cs="Charis SIL"/>
          </w:rPr>
          <w:t>下暗</w:t>
        </w:r>
      </w:ins>
      <w:r w:rsidRPr="00CE779A">
        <w:rPr>
          <w:rFonts w:ascii="台灣楷體" w:eastAsia="台灣楷體" w:hAnsi="台灣楷體" w:cs="Charis SIL"/>
        </w:rPr>
        <w:t>欲蹛</w:t>
      </w:r>
      <w:del w:id="3303" w:author="user" w:date="2015-03-15T22:41:00Z">
        <w:r w:rsidRPr="00CE779A" w:rsidDel="004D3449">
          <w:rPr>
            <w:rFonts w:ascii="台灣楷體" w:eastAsia="台灣楷體" w:hAnsi="台灣楷體" w:cs="Charis SIL"/>
          </w:rPr>
          <w:delText>l姑</w:delText>
        </w:r>
      </w:del>
      <w:ins w:id="3304" w:author="user" w:date="2015-03-15T22:41:00Z">
        <w:r w:rsidR="004D3449" w:rsidRPr="00CE779A">
          <w:rPr>
            <w:rFonts w:ascii="台灣楷體" w:eastAsia="台灣楷體" w:hAnsi="台灣楷體" w:cs="Charis SIL"/>
          </w:rPr>
          <w:t>lán</w:t>
        </w:r>
      </w:ins>
      <w:del w:id="3305" w:author="user" w:date="2015-03-15T22:41:00Z">
        <w:r w:rsidRPr="00CE779A" w:rsidDel="004D3449">
          <w:rPr>
            <w:rFonts w:ascii="台灣楷體" w:eastAsia="台灣楷體" w:hAnsi="台灣楷體" w:cs="Charis SIL"/>
          </w:rPr>
          <w:delText>，</w:delText>
        </w:r>
      </w:del>
      <w:r w:rsidRPr="00CE779A">
        <w:rPr>
          <w:rFonts w:ascii="台灣楷體" w:eastAsia="台灣楷體" w:hAnsi="台灣楷體" w:cs="Charis SIL"/>
        </w:rPr>
        <w:t>厝內，</w:t>
      </w:r>
      <w:del w:id="3306" w:author="user" w:date="2015-03-15T22:41:00Z">
        <w:r w:rsidRPr="00CE779A" w:rsidDel="004D3449">
          <w:rPr>
            <w:rFonts w:ascii="台灣楷體" w:eastAsia="台灣楷體" w:hAnsi="台灣楷體" w:cs="Charis SIL"/>
          </w:rPr>
          <w:delText>l內</w:delText>
        </w:r>
      </w:del>
      <w:ins w:id="3307" w:author="user" w:date="2015-03-15T22:41:00Z">
        <w:r w:rsidR="004D3449" w:rsidRPr="00CE779A">
          <w:rPr>
            <w:rFonts w:ascii="台灣楷體" w:eastAsia="台灣楷體" w:hAnsi="台灣楷體" w:cs="Charis SIL"/>
          </w:rPr>
          <w:t>lí</w:t>
        </w:r>
      </w:ins>
      <w:del w:id="3308" w:author="user" w:date="2015-03-15T22:42:00Z">
        <w:r w:rsidRPr="00CE779A" w:rsidDel="004D3449">
          <w:rPr>
            <w:rFonts w:ascii="台灣楷體" w:eastAsia="台灣楷體" w:hAnsi="台灣楷體" w:cs="Charis SIL"/>
          </w:rPr>
          <w:delText>將</w:delText>
        </w:r>
      </w:del>
      <w:ins w:id="3309" w:author="user" w:date="2015-03-15T22:42:00Z">
        <w:r w:rsidR="004D3449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東南的房間整理一下，</w:t>
      </w:r>
      <w:ins w:id="3310" w:author="user" w:date="2015-03-15T22:42:00Z">
        <w:r w:rsidR="004D3449" w:rsidRPr="00CE779A">
          <w:rPr>
            <w:rFonts w:ascii="台灣楷體" w:eastAsia="台灣楷體" w:hAnsi="台灣楷體" w:cs="Charis SIL"/>
          </w:rPr>
          <w:t>燃</w:t>
        </w:r>
      </w:ins>
      <w:r w:rsidRPr="00CE779A">
        <w:rPr>
          <w:rFonts w:ascii="台灣楷體" w:eastAsia="台灣楷體" w:hAnsi="台灣楷體" w:cs="Charis SIL"/>
        </w:rPr>
        <w:t>燒水予in洗手面，</w:t>
      </w:r>
      <w:ins w:id="3311" w:author="user" w:date="2015-03-15T22:42:00Z">
        <w:r w:rsidR="004D3449" w:rsidRPr="00CE779A">
          <w:rPr>
            <w:rFonts w:ascii="台灣楷體" w:eastAsia="台灣楷體" w:hAnsi="台灣楷體" w:cs="Charis SIL"/>
          </w:rPr>
          <w:t>攢飯菜</w:t>
        </w:r>
      </w:ins>
      <w:del w:id="3312" w:author="user" w:date="2015-03-15T22:42:00Z">
        <w:r w:rsidRPr="00CE779A" w:rsidDel="004D3449">
          <w:rPr>
            <w:rFonts w:ascii="台灣楷體" w:eastAsia="台灣楷體" w:hAnsi="台灣楷體" w:cs="Charis SIL"/>
          </w:rPr>
          <w:delText>準備</w:delText>
        </w:r>
      </w:del>
      <w:r w:rsidRPr="00CE779A">
        <w:rPr>
          <w:rFonts w:ascii="台灣楷體" w:eastAsia="台灣楷體" w:hAnsi="台灣楷體" w:cs="Charis SIL"/>
        </w:rPr>
        <w:t>予guán食</w:t>
      </w:r>
      <w:del w:id="3313" w:author="user" w:date="2015-03-15T22:42:00Z">
        <w:r w:rsidRPr="00CE779A" w:rsidDel="004D3449">
          <w:rPr>
            <w:rFonts w:ascii="台灣楷體" w:eastAsia="台灣楷體" w:hAnsi="台灣楷體" w:cs="Charis SIL"/>
          </w:rPr>
          <w:delText>飯</w:delText>
        </w:r>
      </w:del>
      <w:r w:rsidRPr="00CE779A">
        <w:rPr>
          <w:rFonts w:ascii="台灣楷體" w:eastAsia="台灣楷體" w:hAnsi="台灣楷體" w:cs="Charis SIL"/>
        </w:rPr>
        <w:t>，暗時guá才共lí講。」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「唔！這位……」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「i當然是食素齋。」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許姑共東南房整理好，郭舵公𤆬兩人入去，順風</w:t>
      </w:r>
      <w:del w:id="3314" w:author="user" w:date="2015-03-15T22:43:00Z">
        <w:r w:rsidRPr="00CE779A" w:rsidDel="004D3449">
          <w:rPr>
            <w:rFonts w:ascii="台灣楷體" w:eastAsia="台灣楷體" w:hAnsi="台灣楷體" w:cs="Charis SIL"/>
          </w:rPr>
          <w:delText>送</w:delText>
        </w:r>
      </w:del>
      <w:ins w:id="3315" w:author="user" w:date="2015-03-15T22:43:00Z">
        <w:r w:rsidR="004D3449" w:rsidRPr="00CE779A">
          <w:rPr>
            <w:rFonts w:ascii="台灣楷體" w:eastAsia="台灣楷體" w:hAnsi="台灣楷體" w:cs="Charis SIL"/>
          </w:rPr>
          <w:t>捀燒茶</w:t>
        </w:r>
      </w:ins>
      <w:del w:id="3316" w:author="user" w:date="2015-03-15T22:43:00Z">
        <w:r w:rsidRPr="00CE779A" w:rsidDel="004D3449">
          <w:rPr>
            <w:rFonts w:ascii="台灣楷體" w:eastAsia="台灣楷體" w:hAnsi="台灣楷體" w:cs="Charis SIL"/>
          </w:rPr>
          <w:delText>過燒茶</w:delText>
        </w:r>
      </w:del>
      <w:del w:id="3317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3318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，兩个查某就佇灶跤</w:t>
      </w:r>
      <w:del w:id="3319" w:author="user" w:date="2015-03-15T22:44:00Z">
        <w:r w:rsidRPr="00CE779A" w:rsidDel="004D3449">
          <w:rPr>
            <w:rFonts w:ascii="台灣楷體" w:eastAsia="台灣楷體" w:hAnsi="台灣楷體" w:cs="Charis SIL"/>
          </w:rPr>
          <w:delText>燒飯</w:delText>
        </w:r>
      </w:del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(p.101)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del w:id="3320" w:author="user" w:date="2015-03-15T22:44:00Z">
        <w:r w:rsidRPr="00CE779A" w:rsidDel="004D3449">
          <w:rPr>
            <w:rFonts w:ascii="台灣楷體" w:eastAsia="台灣楷體" w:hAnsi="台灣楷體" w:cs="Charis SIL"/>
          </w:rPr>
          <w:delText>煮菜</w:delText>
        </w:r>
      </w:del>
      <w:ins w:id="3321" w:author="user" w:date="2015-03-15T22:44:00Z">
        <w:r w:rsidR="004D3449" w:rsidRPr="00CE779A">
          <w:rPr>
            <w:rFonts w:ascii="台灣楷體" w:eastAsia="台灣楷體" w:hAnsi="台灣楷體" w:cs="Charis SIL"/>
          </w:rPr>
          <w:t>煮食</w:t>
        </w:r>
      </w:ins>
      <w:r w:rsidRPr="00CE779A">
        <w:rPr>
          <w:rFonts w:ascii="台灣楷體" w:eastAsia="台灣楷體" w:hAnsi="台灣楷體" w:cs="Charis SIL"/>
        </w:rPr>
        <w:t>。郭舵公</w:t>
      </w:r>
      <w:del w:id="3322" w:author="user" w:date="2015-03-15T22:44:00Z">
        <w:r w:rsidRPr="00CE779A" w:rsidDel="004D3449">
          <w:rPr>
            <w:rFonts w:ascii="台灣楷體" w:eastAsia="台灣楷體" w:hAnsi="台灣楷體" w:cs="Charis SIL"/>
          </w:rPr>
          <w:delText>備</w:delText>
        </w:r>
      </w:del>
      <w:ins w:id="3323" w:author="user" w:date="2015-03-15T22:44:00Z">
        <w:r w:rsidR="004D3449" w:rsidRPr="00CE779A">
          <w:rPr>
            <w:rFonts w:ascii="台灣楷體" w:eastAsia="台灣楷體" w:hAnsi="台灣楷體" w:cs="Charis SIL"/>
          </w:rPr>
          <w:t>攢燒</w:t>
        </w:r>
      </w:ins>
      <w:r w:rsidRPr="00CE779A">
        <w:rPr>
          <w:rFonts w:ascii="台灣楷體" w:eastAsia="台灣楷體" w:hAnsi="台灣楷體" w:cs="Charis SIL"/>
        </w:rPr>
        <w:t>水予人客</w:t>
      </w:r>
      <w:del w:id="3324" w:author="user" w:date="2015-03-15T22:45:00Z">
        <w:r w:rsidRPr="00CE779A" w:rsidDel="004D3449">
          <w:rPr>
            <w:rFonts w:ascii="台灣楷體" w:eastAsia="台灣楷體" w:hAnsi="台灣楷體" w:cs="Charis SIL"/>
          </w:rPr>
          <w:delText>換過衫</w:delText>
        </w:r>
      </w:del>
      <w:ins w:id="3325" w:author="user" w:date="2015-03-15T22:45:00Z">
        <w:r w:rsidR="004D3449" w:rsidRPr="00CE779A">
          <w:rPr>
            <w:rFonts w:ascii="台灣楷體" w:eastAsia="台灣楷體" w:hAnsi="台灣楷體" w:cs="Charis SIL"/>
          </w:rPr>
          <w:t>洗手面</w:t>
        </w:r>
      </w:ins>
      <w:r w:rsidRPr="00CE779A">
        <w:rPr>
          <w:rFonts w:ascii="台灣楷體" w:eastAsia="台灣楷體" w:hAnsi="台灣楷體" w:cs="Charis SIL"/>
        </w:rPr>
        <w:t>，家己才洗身</w:t>
      </w:r>
      <w:ins w:id="3326" w:author="user" w:date="2015-03-15T22:45:00Z">
        <w:r w:rsidR="004D3449" w:rsidRPr="00CE779A">
          <w:rPr>
            <w:rFonts w:ascii="台灣楷體" w:eastAsia="台灣楷體" w:hAnsi="台灣楷體" w:cs="Charis SIL"/>
          </w:rPr>
          <w:t>軀</w:t>
        </w:r>
      </w:ins>
      <w:r w:rsidRPr="00CE779A">
        <w:rPr>
          <w:rFonts w:ascii="台灣楷體" w:eastAsia="台灣楷體" w:hAnsi="台灣楷體" w:cs="Charis SIL"/>
        </w:rPr>
        <w:t>換衫，</w:t>
      </w:r>
      <w:del w:id="3327" w:author="user" w:date="2015-03-15T17:43:00Z">
        <w:r w:rsidRPr="00CE779A" w:rsidDel="00720579">
          <w:rPr>
            <w:rFonts w:ascii="台灣楷體" w:eastAsia="台灣楷體" w:hAnsi="台灣楷體" w:cs="Charis SIL"/>
          </w:rPr>
          <w:delText>然後</w:delText>
        </w:r>
      </w:del>
      <w:ins w:id="3328" w:author="user" w:date="2015-03-15T17:43:00Z">
        <w:r w:rsidR="00720579" w:rsidRPr="00CE779A">
          <w:rPr>
            <w:rFonts w:ascii="台灣楷體" w:eastAsia="台灣楷體" w:hAnsi="台灣楷體" w:cs="Charis SIL"/>
          </w:rPr>
          <w:t>紲落</w:t>
        </w:r>
      </w:ins>
      <w:r w:rsidRPr="00CE779A">
        <w:rPr>
          <w:rFonts w:ascii="台灣楷體" w:eastAsia="台灣楷體" w:hAnsi="台灣楷體" w:cs="Charis SIL"/>
        </w:rPr>
        <w:t>𤆬in</w:t>
      </w:r>
      <w:del w:id="3329" w:author="user" w:date="2015-03-15T22:45:00Z">
        <w:r w:rsidRPr="00CE779A" w:rsidDel="004D3449">
          <w:rPr>
            <w:rFonts w:ascii="台灣楷體" w:eastAsia="台灣楷體" w:hAnsi="台灣楷體" w:cs="Charis SIL"/>
          </w:rPr>
          <w:delText>轉去</w:delText>
        </w:r>
      </w:del>
      <w:ins w:id="3330" w:author="user" w:date="2015-03-15T22:45:00Z">
        <w:r w:rsidR="004D3449" w:rsidRPr="00CE779A">
          <w:rPr>
            <w:rFonts w:ascii="台灣楷體" w:eastAsia="台灣楷體" w:hAnsi="台灣楷體" w:cs="Charis SIL"/>
          </w:rPr>
          <w:t>來前</w:t>
        </w:r>
      </w:ins>
      <w:r w:rsidRPr="00CE779A">
        <w:rPr>
          <w:rFonts w:ascii="台灣楷體" w:eastAsia="台灣楷體" w:hAnsi="台灣楷體" w:cs="Charis SIL"/>
        </w:rPr>
        <w:t>廳</w:t>
      </w:r>
      <w:del w:id="3331" w:author="user" w:date="2015-03-15T22:45:00Z">
        <w:r w:rsidRPr="00CE779A" w:rsidDel="004D3449">
          <w:rPr>
            <w:rFonts w:ascii="台灣楷體" w:eastAsia="台灣楷體" w:hAnsi="台灣楷體" w:cs="Charis SIL"/>
          </w:rPr>
          <w:delText>前</w:delText>
        </w:r>
      </w:del>
      <w:r w:rsidRPr="00CE779A">
        <w:rPr>
          <w:rFonts w:ascii="台灣楷體" w:eastAsia="台灣楷體" w:hAnsi="台灣楷體" w:cs="Charis SIL"/>
        </w:rPr>
        <w:t>，許姑兩人已經共</w:t>
      </w:r>
      <w:ins w:id="3332" w:author="user" w:date="2015-03-15T22:46:00Z">
        <w:r w:rsidR="004D3449" w:rsidRPr="00CE779A">
          <w:rPr>
            <w:rFonts w:ascii="台灣楷體" w:eastAsia="台灣楷體" w:hAnsi="台灣楷體" w:cs="Charis SIL"/>
          </w:rPr>
          <w:t>飯</w:t>
        </w:r>
      </w:ins>
      <w:del w:id="3333" w:author="user" w:date="2015-03-15T22:46:00Z">
        <w:r w:rsidRPr="00CE779A" w:rsidDel="004D3449">
          <w:rPr>
            <w:rFonts w:ascii="台灣楷體" w:eastAsia="台灣楷體" w:hAnsi="台灣楷體" w:cs="Charis SIL"/>
          </w:rPr>
          <w:delText>熱</w:delText>
        </w:r>
      </w:del>
      <w:ins w:id="3334" w:author="user" w:date="2015-03-15T22:46:00Z">
        <w:r w:rsidR="004D3449" w:rsidRPr="00CE779A">
          <w:rPr>
            <w:rFonts w:ascii="台灣楷體" w:eastAsia="台灣楷體" w:hAnsi="台灣楷體" w:cs="Charis SIL"/>
          </w:rPr>
          <w:t>菜燒</w:t>
        </w:r>
      </w:ins>
      <w:r w:rsidRPr="00CE779A">
        <w:rPr>
          <w:rFonts w:ascii="台灣楷體" w:eastAsia="台灣楷體" w:hAnsi="台灣楷體" w:cs="Charis SIL"/>
        </w:rPr>
        <w:t>湯</w:t>
      </w:r>
      <w:del w:id="3335" w:author="user" w:date="2015-03-15T22:46:00Z">
        <w:r w:rsidRPr="00CE779A" w:rsidDel="004D3449">
          <w:rPr>
            <w:rFonts w:ascii="台灣楷體" w:eastAsia="台灣楷體" w:hAnsi="台灣楷體" w:cs="Charis SIL"/>
          </w:rPr>
          <w:delText>燒飯囥</w:delText>
        </w:r>
      </w:del>
      <w:ins w:id="3336" w:author="user" w:date="2015-03-15T22:46:00Z">
        <w:r w:rsidR="004D3449" w:rsidRPr="00CE779A">
          <w:rPr>
            <w:rFonts w:ascii="台灣楷體" w:eastAsia="台灣楷體" w:hAnsi="台灣楷體" w:cs="Charis SIL"/>
          </w:rPr>
          <w:t>排</w:t>
        </w:r>
      </w:ins>
      <w:del w:id="3337" w:author="user" w:date="2015-03-15T22:45:00Z">
        <w:r w:rsidRPr="00CE779A" w:rsidDel="004D3449">
          <w:rPr>
            <w:rFonts w:ascii="台灣楷體" w:eastAsia="台灣楷體" w:hAnsi="台灣楷體" w:cs="Charis SIL"/>
          </w:rPr>
          <w:delText>助</w:delText>
        </w:r>
      </w:del>
      <w:ins w:id="3338" w:author="user" w:date="2015-03-15T22:45:00Z">
        <w:r w:rsidR="004D3449" w:rsidRPr="00CE779A">
          <w:rPr>
            <w:rFonts w:ascii="台灣楷體" w:eastAsia="台灣楷體" w:hAnsi="台灣楷體" w:cs="Charis SIL"/>
          </w:rPr>
          <w:t>佇</w:t>
        </w:r>
      </w:ins>
      <w:r w:rsidRPr="00CE779A">
        <w:rPr>
          <w:rFonts w:ascii="台灣楷體" w:eastAsia="台灣楷體" w:hAnsi="台灣楷體" w:cs="Charis SIL"/>
        </w:rPr>
        <w:t>桌</w:t>
      </w:r>
      <w:del w:id="3339" w:author="user" w:date="2015-03-15T22:46:00Z">
        <w:r w:rsidRPr="00CE779A" w:rsidDel="004D3449">
          <w:rPr>
            <w:rFonts w:ascii="台灣楷體" w:eastAsia="台灣楷體" w:hAnsi="台灣楷體" w:cs="Charis SIL"/>
          </w:rPr>
          <w:delText>仔</w:delText>
        </w:r>
      </w:del>
      <w:r w:rsidRPr="00CE779A">
        <w:rPr>
          <w:rFonts w:ascii="台灣楷體" w:eastAsia="台灣楷體" w:hAnsi="台灣楷體" w:cs="Charis SIL"/>
        </w:rPr>
        <w:t>頂。因為有翁七在座，何應貞</w:t>
      </w:r>
      <w:del w:id="3340" w:author="user" w:date="2015-03-15T22:46:00Z">
        <w:r w:rsidRPr="00CE779A" w:rsidDel="004D3449">
          <w:rPr>
            <w:rFonts w:ascii="台灣楷體" w:eastAsia="台灣楷體" w:hAnsi="台灣楷體" w:cs="Charis SIL"/>
          </w:rPr>
          <w:delText>執意</w:delText>
        </w:r>
      </w:del>
      <w:ins w:id="3341" w:author="user" w:date="2015-03-15T22:46:00Z">
        <w:r w:rsidR="004D3449" w:rsidRPr="00CE779A">
          <w:rPr>
            <w:rFonts w:ascii="台灣楷體" w:eastAsia="台灣楷體" w:hAnsi="台灣楷體" w:cs="Charis SIL"/>
          </w:rPr>
          <w:t>堅持</w:t>
        </w:r>
      </w:ins>
      <w:r w:rsidRPr="00CE779A">
        <w:rPr>
          <w:rFonts w:ascii="台灣楷體" w:eastAsia="台灣楷體" w:hAnsi="台灣楷體" w:cs="Charis SIL"/>
        </w:rPr>
        <w:t>毋</w:t>
      </w:r>
      <w:del w:id="3342" w:author="user" w:date="2015-03-15T22:46:00Z">
        <w:r w:rsidRPr="00CE779A" w:rsidDel="004D3449">
          <w:rPr>
            <w:rFonts w:ascii="台灣楷體" w:eastAsia="台灣楷體" w:hAnsi="台灣楷體" w:cs="Charis SIL"/>
          </w:rPr>
          <w:delText>肯</w:delText>
        </w:r>
      </w:del>
      <w:r w:rsidRPr="00CE779A">
        <w:rPr>
          <w:rFonts w:ascii="台灣楷體" w:eastAsia="台灣楷體" w:hAnsi="台灣楷體" w:cs="Charis SIL"/>
        </w:rPr>
        <w:t>啉酒，三人簡單</w:t>
      </w:r>
      <w:del w:id="3343" w:author="user" w:date="2015-03-15T22:46:00Z">
        <w:r w:rsidRPr="00CE779A" w:rsidDel="0081727D">
          <w:rPr>
            <w:rFonts w:ascii="台灣楷體" w:eastAsia="台灣楷體" w:hAnsi="台灣楷體" w:cs="Charis SIL"/>
          </w:rPr>
          <w:delText>用過飯</w:delText>
        </w:r>
      </w:del>
      <w:ins w:id="3344" w:author="user" w:date="2015-03-15T22:46:00Z">
        <w:r w:rsidR="0081727D" w:rsidRPr="00CE779A">
          <w:rPr>
            <w:rFonts w:ascii="台灣楷體" w:eastAsia="台灣楷體" w:hAnsi="台灣楷體" w:cs="Charis SIL"/>
          </w:rPr>
          <w:t>食</w:t>
        </w:r>
      </w:ins>
      <w:ins w:id="3345" w:author="user" w:date="2015-03-15T22:47:00Z">
        <w:r w:rsidR="0081727D" w:rsidRPr="00CE779A">
          <w:rPr>
            <w:rFonts w:ascii="台灣楷體" w:eastAsia="台灣楷體" w:hAnsi="台灣楷體" w:cs="Charis SIL"/>
          </w:rPr>
          <w:t>粗飽</w:t>
        </w:r>
      </w:ins>
      <w:r w:rsidRPr="00CE779A">
        <w:rPr>
          <w:rFonts w:ascii="台灣楷體" w:eastAsia="台灣楷體" w:hAnsi="台灣楷體" w:cs="Charis SIL"/>
        </w:rPr>
        <w:t>，郭舵公喝</w:t>
      </w:r>
      <w:del w:id="3346" w:author="user" w:date="2015-03-15T22:47:00Z">
        <w:r w:rsidRPr="00CE779A" w:rsidDel="0081727D">
          <w:rPr>
            <w:rFonts w:ascii="台灣楷體" w:eastAsia="台灣楷體" w:hAnsi="台灣楷體" w:cs="Charis SIL"/>
          </w:rPr>
          <w:delText>出</w:delText>
        </w:r>
      </w:del>
      <w:r w:rsidRPr="00CE779A">
        <w:rPr>
          <w:rFonts w:ascii="台灣楷體" w:eastAsia="台灣楷體" w:hAnsi="台灣楷體" w:cs="Charis SIL"/>
        </w:rPr>
        <w:t>許姑佮順豐兩人</w:t>
      </w:r>
      <w:ins w:id="3347" w:author="user" w:date="2015-03-15T22:47:00Z">
        <w:r w:rsidR="0081727D" w:rsidRPr="00CE779A">
          <w:rPr>
            <w:rFonts w:ascii="台灣楷體" w:eastAsia="台灣楷體" w:hAnsi="台灣楷體" w:cs="Charis SIL"/>
          </w:rPr>
          <w:t>出</w:t>
        </w:r>
      </w:ins>
      <w:r w:rsidRPr="00CE779A">
        <w:rPr>
          <w:rFonts w:ascii="台灣楷體" w:eastAsia="台灣楷體" w:hAnsi="台灣楷體" w:cs="Charis SIL"/>
        </w:rPr>
        <w:t>來收</w:t>
      </w:r>
      <w:del w:id="3348" w:author="user" w:date="2015-03-15T22:47:00Z">
        <w:r w:rsidRPr="00CE779A" w:rsidDel="0081727D">
          <w:rPr>
            <w:rFonts w:ascii="台灣楷體" w:eastAsia="台灣楷體" w:hAnsi="台灣楷體" w:cs="Charis SIL"/>
          </w:rPr>
          <w:delText>碗盤</w:delText>
        </w:r>
      </w:del>
      <w:ins w:id="3349" w:author="user" w:date="2015-03-15T22:47:00Z">
        <w:r w:rsidR="0081727D" w:rsidRPr="00CE779A">
          <w:rPr>
            <w:rFonts w:ascii="台灣楷體" w:eastAsia="台灣楷體" w:hAnsi="台灣楷體" w:cs="Charis SIL"/>
          </w:rPr>
          <w:t>碗箸</w:t>
        </w:r>
      </w:ins>
      <w:r w:rsidRPr="00CE779A">
        <w:rPr>
          <w:rFonts w:ascii="台灣楷體" w:eastAsia="台灣楷體" w:hAnsi="台灣楷體" w:cs="Charis SIL"/>
        </w:rPr>
        <w:t>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何應貞對椅仔徛起來，</w:t>
      </w:r>
      <w:del w:id="3350" w:author="user" w:date="2015-03-15T22:47:00Z">
        <w:r w:rsidRPr="00CE779A" w:rsidDel="0081727D">
          <w:rPr>
            <w:rFonts w:ascii="台灣楷體" w:eastAsia="台灣楷體" w:hAnsi="台灣楷體" w:cs="Charis SIL"/>
          </w:rPr>
          <w:delText>對</w:delText>
        </w:r>
      </w:del>
      <w:ins w:id="3351" w:author="user" w:date="2015-03-15T22:47:00Z">
        <w:r w:rsidR="0081727D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許姑講：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「許姑，這擺舵公伯𤆬guá來，閣安頓佇lín遮，</w:t>
      </w:r>
      <w:del w:id="3352" w:author="user" w:date="2015-03-15T22:47:00Z">
        <w:r w:rsidRPr="00CE779A" w:rsidDel="0081727D">
          <w:rPr>
            <w:rFonts w:ascii="台灣楷體" w:eastAsia="台灣楷體" w:hAnsi="台灣楷體" w:cs="Charis SIL"/>
          </w:rPr>
          <w:delText>guá</w:delText>
        </w:r>
      </w:del>
      <w:r w:rsidRPr="00CE779A">
        <w:rPr>
          <w:rFonts w:ascii="台灣楷體" w:eastAsia="台灣楷體" w:hAnsi="台灣楷體" w:cs="Charis SIL"/>
        </w:rPr>
        <w:t>毋知欲按怎感謝lín。guá無紮啥物禮物，這幾箍銀……」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「許姑毋敢伸手去接，斡頭轉來看郭舵公，何應貞嘛看i。郭舵公</w:t>
      </w:r>
      <w:del w:id="3353" w:author="user" w:date="2015-03-15T22:47:00Z">
        <w:r w:rsidRPr="00CE779A" w:rsidDel="0081727D">
          <w:rPr>
            <w:rFonts w:ascii="台灣楷體" w:eastAsia="台灣楷體" w:hAnsi="台灣楷體" w:cs="Charis SIL"/>
          </w:rPr>
          <w:delText>點頭</w:delText>
        </w:r>
      </w:del>
      <w:ins w:id="3354" w:author="user" w:date="2015-03-15T22:47:00Z">
        <w:r w:rsidR="0081727D" w:rsidRPr="00CE779A">
          <w:rPr>
            <w:rFonts w:ascii="台灣楷體" w:eastAsia="台灣楷體" w:hAnsi="台灣楷體" w:cs="Charis SIL"/>
          </w:rPr>
          <w:t>頕頭</w:t>
        </w:r>
      </w:ins>
      <w:r w:rsidRPr="00CE779A">
        <w:rPr>
          <w:rFonts w:ascii="台灣楷體" w:eastAsia="台灣楷體" w:hAnsi="台灣楷體" w:cs="Charis SIL"/>
        </w:rPr>
        <w:t>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「許姑，lí就</w:t>
      </w:r>
      <w:ins w:id="3355" w:author="user" w:date="2015-03-15T22:48:00Z">
        <w:r w:rsidR="0081727D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收落來</w:t>
      </w:r>
      <w:del w:id="3356" w:author="user" w:date="2015-03-15T22:48:00Z">
        <w:r w:rsidRPr="00CE779A" w:rsidDel="0081727D">
          <w:rPr>
            <w:rFonts w:ascii="台灣楷體" w:eastAsia="台灣楷體" w:hAnsi="台灣楷體" w:cs="Charis SIL"/>
          </w:rPr>
          <w:delText>吧</w:delText>
        </w:r>
      </w:del>
      <w:r w:rsidRPr="00CE779A">
        <w:rPr>
          <w:rFonts w:ascii="台灣楷體" w:eastAsia="台灣楷體" w:hAnsi="台灣楷體" w:cs="Charis SIL"/>
        </w:rPr>
        <w:t>！何應貞會加蹛幾工。」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許姑歡喜伸手共</w:t>
      </w:r>
      <w:del w:id="3357" w:author="user" w:date="2015-03-17T16:34:00Z">
        <w:r w:rsidRPr="00CE779A" w:rsidDel="00F4565E">
          <w:rPr>
            <w:rFonts w:ascii="台灣楷體" w:eastAsia="台灣楷體" w:hAnsi="台灣楷體" w:cs="Charis SIL"/>
          </w:rPr>
          <w:delText>銀箍</w:delText>
        </w:r>
      </w:del>
      <w:ins w:id="3358" w:author="user" w:date="2015-03-17T16:34:00Z">
        <w:r w:rsidR="00F4565E" w:rsidRPr="00CE779A">
          <w:rPr>
            <w:rFonts w:ascii="台灣楷體" w:eastAsia="台灣楷體" w:hAnsi="台灣楷體" w:cs="Charis SIL"/>
          </w:rPr>
          <w:t>銀兩</w:t>
        </w:r>
      </w:ins>
      <w:r w:rsidRPr="00CE779A">
        <w:rPr>
          <w:rFonts w:ascii="台灣楷體" w:eastAsia="台灣楷體" w:hAnsi="台灣楷體" w:cs="Charis SIL"/>
        </w:rPr>
        <w:t>接過來。翁七嘛徛起來伸手摸衫，郭舵公緊搖手講：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「翁先生，</w:t>
      </w:r>
      <w:del w:id="3359" w:author="user" w:date="2015-03-15T22:48:00Z">
        <w:r w:rsidRPr="00CE779A" w:rsidDel="0081727D">
          <w:rPr>
            <w:rFonts w:ascii="台灣楷體" w:eastAsia="台灣楷體" w:hAnsi="台灣楷體" w:cs="Charis SIL"/>
          </w:rPr>
          <w:delText>lí</w:delText>
        </w:r>
      </w:del>
      <w:r w:rsidRPr="00CE779A">
        <w:rPr>
          <w:rFonts w:ascii="台灣楷體" w:eastAsia="台灣楷體" w:hAnsi="台灣楷體" w:cs="Charis SIL"/>
        </w:rPr>
        <w:t>毋免按呢。lí干焦蹛一兩日，lí毋是講愛四界去揣人？」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3360" w:author="user" w:date="2015-03-15T22:48:00Z">
        <w:r w:rsidRPr="00CE779A" w:rsidDel="0081727D">
          <w:rPr>
            <w:rFonts w:ascii="台灣楷體" w:eastAsia="台灣楷體" w:hAnsi="台灣楷體" w:cs="Charis SIL"/>
          </w:rPr>
          <w:delText>guá講</w:delText>
        </w:r>
      </w:del>
      <w:r w:rsidRPr="00CE779A">
        <w:rPr>
          <w:rFonts w:ascii="台灣楷體" w:eastAsia="台灣楷體" w:hAnsi="台灣楷體" w:cs="Charis SIL"/>
        </w:rPr>
        <w:t>無一定，guá可能會</w:t>
      </w:r>
      <w:del w:id="3361" w:author="user" w:date="2015-03-15T22:49:00Z">
        <w:r w:rsidRPr="00CE779A" w:rsidDel="0081727D">
          <w:rPr>
            <w:rFonts w:ascii="台灣楷體" w:eastAsia="台灣楷體" w:hAnsi="台灣楷體" w:cs="Charis SIL"/>
          </w:rPr>
          <w:delText>加攪擾</w:delText>
        </w:r>
      </w:del>
      <w:ins w:id="3362" w:author="user" w:date="2015-03-15T22:49:00Z">
        <w:r w:rsidR="0081727D" w:rsidRPr="00CE779A">
          <w:rPr>
            <w:rFonts w:ascii="台灣楷體" w:eastAsia="台灣楷體" w:hAnsi="台灣楷體" w:cs="Charis SIL"/>
          </w:rPr>
          <w:t>促嘈</w:t>
        </w:r>
      </w:ins>
      <w:r w:rsidRPr="00CE779A">
        <w:rPr>
          <w:rFonts w:ascii="台灣楷體" w:eastAsia="台灣楷體" w:hAnsi="台灣楷體" w:cs="Charis SIL"/>
        </w:rPr>
        <w:t>幾</w:t>
      </w:r>
      <w:ins w:id="3363" w:author="user" w:date="2015-03-15T22:49:00Z">
        <w:r w:rsidR="0081727D" w:rsidRPr="00CE779A">
          <w:rPr>
            <w:rFonts w:ascii="台灣楷體" w:eastAsia="台灣楷體" w:hAnsi="台灣楷體" w:cs="Charis SIL"/>
          </w:rPr>
          <w:t>若</w:t>
        </w:r>
      </w:ins>
      <w:r w:rsidRPr="00CE779A">
        <w:rPr>
          <w:rFonts w:ascii="台灣楷體" w:eastAsia="台灣楷體" w:hAnsi="台灣楷體" w:cs="Charis SIL"/>
        </w:rPr>
        <w:t>工──guá嘛應該……」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「按呢</w:t>
      </w:r>
      <w:del w:id="3364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ins w:id="3365" w:author="user" w:date="2015-03-15T19:24:00Z">
        <w:r w:rsidR="0011547F" w:rsidRPr="00CE779A">
          <w:rPr>
            <w:rFonts w:ascii="台灣楷體" w:eastAsia="台灣楷體" w:hAnsi="台灣楷體" w:cs="Charis SIL"/>
          </w:rPr>
          <w:t>後</w:t>
        </w:r>
      </w:ins>
      <w:ins w:id="3366" w:author="user" w:date="2015-03-15T22:49:00Z">
        <w:r w:rsidR="0081727D" w:rsidRPr="00CE779A">
          <w:rPr>
            <w:rFonts w:ascii="台灣楷體" w:eastAsia="台灣楷體" w:hAnsi="台灣楷體" w:cs="Charis SIL"/>
          </w:rPr>
          <w:t>擺</w:t>
        </w:r>
      </w:ins>
      <w:r w:rsidRPr="00CE779A">
        <w:rPr>
          <w:rFonts w:ascii="台灣楷體" w:eastAsia="台灣楷體" w:hAnsi="台灣楷體" w:cs="Charis SIL"/>
        </w:rPr>
        <w:t>才</w:t>
      </w:r>
      <w:ins w:id="3367" w:author="user" w:date="2015-03-15T22:49:00Z">
        <w:r w:rsidR="0081727D" w:rsidRPr="00CE779A">
          <w:rPr>
            <w:rFonts w:ascii="台灣楷體" w:eastAsia="台灣楷體" w:hAnsi="台灣楷體" w:cs="Charis SIL"/>
          </w:rPr>
          <w:t>閣</w:t>
        </w:r>
      </w:ins>
      <w:r w:rsidRPr="00CE779A">
        <w:rPr>
          <w:rFonts w:ascii="台灣楷體" w:eastAsia="台灣楷體" w:hAnsi="台灣楷體" w:cs="Charis SIL"/>
        </w:rPr>
        <w:t>講</w:t>
      </w:r>
      <w:del w:id="3368" w:author="user" w:date="2015-03-15T22:49:00Z">
        <w:r w:rsidRPr="00CE779A" w:rsidDel="0081727D">
          <w:rPr>
            <w:rFonts w:ascii="台灣楷體" w:eastAsia="台灣楷體" w:hAnsi="台灣楷體" w:cs="Charis SIL"/>
          </w:rPr>
          <w:delText>吧</w:delText>
        </w:r>
      </w:del>
      <w:r w:rsidRPr="00CE779A">
        <w:rPr>
          <w:rFonts w:ascii="台灣楷體" w:eastAsia="台灣楷體" w:hAnsi="台灣楷體" w:cs="Charis SIL"/>
        </w:rPr>
        <w:t>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翁七看許姑，閣看郭舵公，</w:t>
      </w:r>
      <w:del w:id="3369" w:author="user" w:date="2015-03-15T17:43:00Z">
        <w:r w:rsidRPr="00CE779A" w:rsidDel="00720579">
          <w:rPr>
            <w:rFonts w:ascii="台灣楷體" w:eastAsia="台灣楷體" w:hAnsi="台灣楷體" w:cs="Charis SIL"/>
          </w:rPr>
          <w:delText>然後</w:delText>
        </w:r>
      </w:del>
      <w:ins w:id="3370" w:author="user" w:date="2015-03-15T17:43:00Z">
        <w:r w:rsidR="00720579" w:rsidRPr="00CE779A">
          <w:rPr>
            <w:rFonts w:ascii="台灣楷體" w:eastAsia="台灣楷體" w:hAnsi="台灣楷體" w:cs="Charis SIL"/>
          </w:rPr>
          <w:t>紲落</w:t>
        </w:r>
      </w:ins>
      <w:r w:rsidRPr="00CE779A">
        <w:rPr>
          <w:rFonts w:ascii="台灣楷體" w:eastAsia="台灣楷體" w:hAnsi="台灣楷體" w:cs="Charis SIL"/>
        </w:rPr>
        <w:t>共手囥落來，先共in說多謝。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順風這時攑頭問</w:t>
      </w:r>
      <w:ins w:id="3371" w:author="user" w:date="2015-03-15T22:49:00Z">
        <w:r w:rsidR="0081727D" w:rsidRPr="00CE779A">
          <w:rPr>
            <w:rFonts w:ascii="台灣楷體" w:eastAsia="台灣楷體" w:hAnsi="台灣楷體" w:cs="Charis SIL"/>
          </w:rPr>
          <w:t>講</w:t>
        </w:r>
      </w:ins>
      <w:r w:rsidRPr="00CE779A">
        <w:rPr>
          <w:rFonts w:ascii="台灣楷體" w:eastAsia="台灣楷體" w:hAnsi="台灣楷體" w:cs="Charis SIL"/>
        </w:rPr>
        <w:t>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「阿爸，翁先生</w:t>
      </w:r>
      <w:ins w:id="3372" w:author="user" w:date="2015-03-15T22:49:00Z">
        <w:r w:rsidR="0081727D" w:rsidRPr="00CE779A">
          <w:rPr>
            <w:rFonts w:ascii="台灣楷體" w:eastAsia="台灣楷體" w:hAnsi="台灣楷體" w:cs="Charis SIL"/>
          </w:rPr>
          <w:t>敢</w:t>
        </w:r>
      </w:ins>
      <w:r w:rsidRPr="00CE779A">
        <w:rPr>
          <w:rFonts w:ascii="台灣楷體" w:eastAsia="台灣楷體" w:hAnsi="台灣楷體" w:cs="Charis SIL"/>
        </w:rPr>
        <w:t>是出家人</w:t>
      </w:r>
      <w:del w:id="3373" w:author="user" w:date="2015-03-15T22:49:00Z">
        <w:r w:rsidRPr="00CE779A" w:rsidDel="0081727D">
          <w:rPr>
            <w:rFonts w:ascii="台灣楷體" w:eastAsia="台灣楷體" w:hAnsi="台灣楷體" w:cs="Charis SIL"/>
          </w:rPr>
          <w:delText>啊</w:delText>
        </w:r>
      </w:del>
      <w:r w:rsidRPr="00CE779A">
        <w:rPr>
          <w:rFonts w:ascii="台灣楷體" w:eastAsia="台灣楷體" w:hAnsi="台灣楷體" w:cs="Charis SIL"/>
        </w:rPr>
        <w:t>？guá看i敢若是學武功ê啊！」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翁七拄坐落來，聽順風按呢講，</w:t>
      </w:r>
      <w:del w:id="3374" w:author="user" w:date="2015-03-15T22:50:00Z">
        <w:r w:rsidRPr="00CE779A" w:rsidDel="0081727D">
          <w:rPr>
            <w:rFonts w:ascii="台灣楷體" w:eastAsia="台灣楷體" w:hAnsi="台灣楷體" w:cs="Charis SIL"/>
          </w:rPr>
          <w:delText>就頭攑頭</w:delText>
        </w:r>
      </w:del>
      <w:ins w:id="3375" w:author="user" w:date="2015-03-15T22:50:00Z">
        <w:r w:rsidR="0081727D" w:rsidRPr="00CE779A">
          <w:rPr>
            <w:rFonts w:ascii="台灣楷體" w:eastAsia="台灣楷體" w:hAnsi="台灣楷體" w:cs="Charis SIL"/>
          </w:rPr>
          <w:t>tann頭起愛</w:t>
        </w:r>
      </w:ins>
      <w:r w:rsidRPr="00CE779A">
        <w:rPr>
          <w:rFonts w:ascii="台灣楷體" w:eastAsia="台灣楷體" w:hAnsi="台灣楷體" w:cs="Charis SIL"/>
        </w:rPr>
        <w:t>笑</w:t>
      </w:r>
      <w:del w:id="3376" w:author="user" w:date="2015-03-15T22:50:00Z">
        <w:r w:rsidRPr="00CE779A" w:rsidDel="0081727D">
          <w:rPr>
            <w:rFonts w:ascii="台灣楷體" w:eastAsia="台灣楷體" w:hAnsi="台灣楷體" w:cs="Charis SIL"/>
          </w:rPr>
          <w:delText>咧對i</w:delText>
        </w:r>
      </w:del>
      <w:ins w:id="3377" w:author="user" w:date="2015-03-15T22:50:00Z">
        <w:r w:rsidR="0081727D" w:rsidRPr="00CE779A">
          <w:rPr>
            <w:rFonts w:ascii="台灣楷體" w:eastAsia="台灣楷體" w:hAnsi="台灣楷體" w:cs="Charis SIL"/>
          </w:rPr>
          <w:t>，</w:t>
        </w:r>
      </w:ins>
      <w:r w:rsidRPr="00CE779A">
        <w:rPr>
          <w:rFonts w:ascii="台灣楷體" w:eastAsia="台灣楷體" w:hAnsi="台灣楷體" w:cs="Charis SIL"/>
        </w:rPr>
        <w:t>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「順風姑娘，</w:t>
      </w:r>
      <w:del w:id="3378" w:author="user" w:date="2015-03-13T12:16:00Z">
        <w:r w:rsidRPr="00CE779A" w:rsidDel="009C5072">
          <w:rPr>
            <w:rFonts w:ascii="台灣楷體" w:eastAsia="台灣楷體" w:hAnsi="台灣楷體" w:cs="Charis SIL"/>
          </w:rPr>
          <w:delText>那會</w:delText>
        </w:r>
      </w:del>
      <w:ins w:id="3379" w:author="user" w:date="2015-03-13T12:16:00Z">
        <w:r w:rsidR="009C5072" w:rsidRPr="00CE779A">
          <w:rPr>
            <w:rFonts w:ascii="台灣楷體" w:eastAsia="台灣楷體" w:hAnsi="台灣楷體" w:cs="Charis SIL"/>
          </w:rPr>
          <w:t>哪會</w:t>
        </w:r>
      </w:ins>
      <w:r w:rsidRPr="00CE779A">
        <w:rPr>
          <w:rFonts w:ascii="台灣楷體" w:eastAsia="台灣楷體" w:hAnsi="台灣楷體" w:cs="Charis SIL"/>
        </w:rPr>
        <w:t>講guá是學武功ê？」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(p.102)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「guá看lí</w:t>
      </w:r>
      <w:del w:id="3380" w:author="user" w:date="2015-03-15T22:50:00Z">
        <w:r w:rsidRPr="00CE779A" w:rsidDel="0081727D">
          <w:rPr>
            <w:rFonts w:ascii="台灣楷體" w:eastAsia="台灣楷體" w:hAnsi="台灣楷體" w:cs="Charis SIL"/>
          </w:rPr>
          <w:delText>身手</w:delText>
        </w:r>
      </w:del>
      <w:ins w:id="3381" w:author="user" w:date="2015-03-15T22:50:00Z">
        <w:r w:rsidR="0081727D" w:rsidRPr="00CE779A">
          <w:rPr>
            <w:rFonts w:ascii="台灣楷體" w:eastAsia="台灣楷體" w:hAnsi="台灣楷體" w:cs="Charis SIL"/>
          </w:rPr>
          <w:t>跤手猛掠，</w:t>
        </w:r>
      </w:ins>
      <w:r w:rsidRPr="00CE779A">
        <w:rPr>
          <w:rFonts w:ascii="台灣楷體" w:eastAsia="台灣楷體" w:hAnsi="台灣楷體" w:cs="Charis SIL"/>
        </w:rPr>
        <w:t>比guán阿兄</w:t>
      </w:r>
      <w:del w:id="3382" w:author="user" w:date="2015-03-14T19:59:00Z">
        <w:r w:rsidRPr="00CE779A" w:rsidDel="007D6B6D">
          <w:rPr>
            <w:rFonts w:ascii="台灣楷體" w:eastAsia="台灣楷體" w:hAnsi="台灣楷體" w:cs="Charis SIL"/>
          </w:rPr>
          <w:delText>好</w:delText>
        </w:r>
      </w:del>
      <w:ins w:id="3383" w:author="user" w:date="2015-03-14T19:59:00Z">
        <w:r w:rsidR="007D6B6D" w:rsidRPr="00CE779A">
          <w:rPr>
            <w:rFonts w:ascii="台灣楷體" w:eastAsia="台灣楷體" w:hAnsi="台灣楷體" w:cs="Charis SIL"/>
          </w:rPr>
          <w:t>較gâu</w:t>
        </w:r>
      </w:ins>
      <w:r w:rsidRPr="00CE779A">
        <w:rPr>
          <w:rFonts w:ascii="台灣楷體" w:eastAsia="台灣楷體" w:hAnsi="台灣楷體" w:cs="Charis SIL"/>
        </w:rPr>
        <w:t>，guán阿兄是水鎮士兵──lí敢是學武功ê？」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「guá無啥物學。guán阿爸較早嘛是國姓爺的水軍。guán阿爸才有武功，guá自細漢</w:t>
      </w:r>
      <w:ins w:id="3384" w:author="user" w:date="2015-03-15T22:51:00Z">
        <w:r w:rsidR="0081727D" w:rsidRPr="00CE779A">
          <w:rPr>
            <w:rFonts w:ascii="台灣楷體" w:eastAsia="台灣楷體" w:hAnsi="台灣楷體" w:cs="Charis SIL"/>
          </w:rPr>
          <w:t>加減</w:t>
        </w:r>
      </w:ins>
      <w:r w:rsidRPr="00CE779A">
        <w:rPr>
          <w:rFonts w:ascii="台灣楷體" w:eastAsia="台灣楷體" w:hAnsi="台灣楷體" w:cs="Charis SIL"/>
        </w:rPr>
        <w:t>看i</w:t>
      </w:r>
      <w:del w:id="3385" w:author="user" w:date="2015-03-15T22:51:00Z">
        <w:r w:rsidRPr="00CE779A" w:rsidDel="0081727D">
          <w:rPr>
            <w:rFonts w:ascii="台灣楷體" w:eastAsia="台灣楷體" w:hAnsi="台灣楷體" w:cs="Charis SIL"/>
          </w:rPr>
          <w:delText>來看去，看一寡仔</w:delText>
        </w:r>
      </w:del>
      <w:ins w:id="3386" w:author="user" w:date="2015-03-15T22:51:00Z">
        <w:r w:rsidR="0081727D" w:rsidRPr="00CE779A">
          <w:rPr>
            <w:rFonts w:ascii="台灣楷體" w:eastAsia="台灣楷體" w:hAnsi="台灣楷體" w:cs="Charis SIL"/>
          </w:rPr>
          <w:t>的跤步手路</w:t>
        </w:r>
      </w:ins>
      <w:r w:rsidRPr="00CE779A">
        <w:rPr>
          <w:rFonts w:ascii="台灣楷體" w:eastAsia="台灣楷體" w:hAnsi="台灣楷體" w:cs="Charis SIL"/>
        </w:rPr>
        <w:t>，</w:t>
      </w:r>
      <w:del w:id="3387" w:author="user" w:date="2015-03-14T19:59:00Z">
        <w:r w:rsidRPr="00CE779A" w:rsidDel="007D6B6D">
          <w:rPr>
            <w:rFonts w:ascii="台灣楷體" w:eastAsia="台灣楷體" w:hAnsi="台灣楷體" w:cs="Charis SIL"/>
          </w:rPr>
          <w:delText>但</w:delText>
        </w:r>
      </w:del>
      <w:ins w:id="3388" w:author="user" w:date="2015-03-14T19:59:00Z">
        <w:r w:rsidR="007D6B6D" w:rsidRPr="00CE779A">
          <w:rPr>
            <w:rFonts w:ascii="台灣楷體" w:eastAsia="台灣楷體" w:hAnsi="台灣楷體" w:cs="Charis SIL"/>
          </w:rPr>
          <w:t>毋過</w:t>
        </w:r>
      </w:ins>
      <w:r w:rsidRPr="00CE779A">
        <w:rPr>
          <w:rFonts w:ascii="台灣楷體" w:eastAsia="台灣楷體" w:hAnsi="台灣楷體" w:cs="Charis SIL"/>
        </w:rPr>
        <w:t>guá無啥物武功。」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「lí敢毋去投廟？」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「guá會去投廟。」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「赤山龍湖巖的廟上好啊──素面姐講ê……」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何應貞這時</w:t>
      </w:r>
      <w:del w:id="3389" w:author="user" w:date="2015-03-15T22:52:00Z">
        <w:r w:rsidRPr="00CE779A" w:rsidDel="0081727D">
          <w:rPr>
            <w:rFonts w:ascii="台灣楷體" w:eastAsia="台灣楷體" w:hAnsi="台灣楷體" w:cs="Charis SIL"/>
          </w:rPr>
          <w:delText>對</w:delText>
        </w:r>
      </w:del>
      <w:ins w:id="3390" w:author="user" w:date="2015-03-15T22:52:00Z">
        <w:r w:rsidR="0081727D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順風講：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「順風姑娘，guá有禮物欲送l禮。」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順風閃去郭舵公後壁，郭舵公笑講：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「是何應貞佇長崎買的繡針，i欲送，</w:t>
      </w:r>
      <w:ins w:id="3391" w:author="user" w:date="2015-03-14T20:00:00Z">
        <w:r w:rsidR="007D6B6D" w:rsidRPr="00CE779A">
          <w:rPr>
            <w:rFonts w:ascii="台灣楷體" w:eastAsia="台灣楷體" w:hAnsi="台灣楷體" w:cs="Charis SIL"/>
          </w:rPr>
          <w:t>做</w:t>
        </w:r>
      </w:ins>
      <w:r w:rsidRPr="00CE779A">
        <w:rPr>
          <w:rFonts w:ascii="台灣楷體" w:eastAsia="台灣楷體" w:hAnsi="台灣楷體" w:cs="Charis SIL"/>
        </w:rPr>
        <w:t>lí</w:t>
      </w:r>
      <w:del w:id="3392" w:author="user" w:date="2015-03-14T20:00:00Z">
        <w:r w:rsidRPr="00CE779A" w:rsidDel="007D6B6D">
          <w:rPr>
            <w:rFonts w:ascii="台灣楷體" w:eastAsia="台灣楷體" w:hAnsi="台灣楷體" w:cs="Charis SIL"/>
          </w:rPr>
          <w:delText>就</w:delText>
        </w:r>
      </w:del>
      <w:ins w:id="3393" w:author="user" w:date="2015-03-14T20:00:00Z">
        <w:r w:rsidR="007D6B6D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收</w:t>
      </w:r>
      <w:del w:id="3394" w:author="user" w:date="2015-03-14T20:00:00Z">
        <w:r w:rsidRPr="00CE779A" w:rsidDel="007D6B6D">
          <w:rPr>
            <w:rFonts w:ascii="台灣楷體" w:eastAsia="台灣楷體" w:hAnsi="台灣楷體" w:cs="Charis SIL"/>
          </w:rPr>
          <w:delText>落</w:delText>
        </w:r>
      </w:del>
      <w:ins w:id="3395" w:author="user" w:date="2015-03-14T20:00:00Z">
        <w:r w:rsidR="007D6B6D" w:rsidRPr="00CE779A">
          <w:rPr>
            <w:rFonts w:ascii="台灣楷體" w:eastAsia="台灣楷體" w:hAnsi="台灣楷體" w:cs="Charis SIL"/>
          </w:rPr>
          <w:t>起</w:t>
        </w:r>
      </w:ins>
      <w:r w:rsidRPr="00CE779A">
        <w:rPr>
          <w:rFonts w:ascii="台灣楷體" w:eastAsia="台灣楷體" w:hAnsi="台灣楷體" w:cs="Charis SIL"/>
        </w:rPr>
        <w:t>來</w:t>
      </w:r>
      <w:del w:id="3396" w:author="user" w:date="2015-03-14T20:00:00Z">
        <w:r w:rsidRPr="00CE779A" w:rsidDel="007D6B6D">
          <w:rPr>
            <w:rFonts w:ascii="台灣楷體" w:eastAsia="台灣楷體" w:hAnsi="台灣楷體" w:cs="Charis SIL"/>
          </w:rPr>
          <w:delText>吧</w:delText>
        </w:r>
      </w:del>
      <w:r w:rsidRPr="00CE779A">
        <w:rPr>
          <w:rFonts w:ascii="台灣楷體" w:eastAsia="台灣楷體" w:hAnsi="台灣楷體" w:cs="Charis SIL"/>
        </w:rPr>
        <w:t>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何應貞對身軀頂提出一个小布包。順風大</w:t>
      </w:r>
      <w:ins w:id="3397" w:author="user" w:date="2015-03-15T23:06:00Z">
        <w:r w:rsidR="00DE3354" w:rsidRPr="00CE779A">
          <w:rPr>
            <w:rFonts w:ascii="台灣楷體" w:eastAsia="台灣楷體" w:hAnsi="台灣楷體" w:cs="Charis SIL"/>
          </w:rPr>
          <w:t>範</w:t>
        </w:r>
      </w:ins>
      <w:del w:id="3398" w:author="user" w:date="2015-03-15T23:07:00Z">
        <w:r w:rsidRPr="00CE779A" w:rsidDel="00DE3354">
          <w:rPr>
            <w:rFonts w:ascii="台灣楷體" w:eastAsia="台灣楷體" w:hAnsi="台灣楷體" w:cs="Charis SIL"/>
          </w:rPr>
          <w:delText>大方</w:delText>
        </w:r>
      </w:del>
      <w:ins w:id="3399" w:author="user" w:date="2015-03-15T23:07:00Z">
        <w:r w:rsidR="00DE3354" w:rsidRPr="00CE779A">
          <w:rPr>
            <w:rFonts w:ascii="台灣楷體" w:eastAsia="台灣楷體" w:hAnsi="台灣楷體" w:cs="Charis SIL"/>
          </w:rPr>
          <w:t>大範</w:t>
        </w:r>
      </w:ins>
      <w:del w:id="3400" w:author="user" w:date="2015-03-15T23:07:00Z">
        <w:r w:rsidRPr="00CE779A" w:rsidDel="00DE3354">
          <w:rPr>
            <w:rFonts w:ascii="台灣楷體" w:eastAsia="台灣楷體" w:hAnsi="台灣楷體" w:cs="Charis SIL"/>
          </w:rPr>
          <w:delText>方</w:delText>
        </w:r>
      </w:del>
      <w:ins w:id="3401" w:author="user" w:date="2015-03-15T23:07:00Z">
        <w:r w:rsidR="00DE3354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接過</w:t>
      </w:r>
      <w:ins w:id="3402" w:author="user" w:date="2015-03-15T23:07:00Z">
        <w:r w:rsidR="00DE3354" w:rsidRPr="00CE779A">
          <w:rPr>
            <w:rFonts w:ascii="台灣楷體" w:eastAsia="台灣楷體" w:hAnsi="台灣楷體" w:cs="Charis SIL"/>
          </w:rPr>
          <w:t>來</w:t>
        </w:r>
      </w:ins>
      <w:r w:rsidRPr="00CE779A">
        <w:rPr>
          <w:rFonts w:ascii="台灣楷體" w:eastAsia="台灣楷體" w:hAnsi="台灣楷體" w:cs="Charis SIL"/>
        </w:rPr>
        <w:t>，</w:t>
      </w:r>
      <w:del w:id="3403" w:author="user" w:date="2015-03-15T23:07:00Z">
        <w:r w:rsidRPr="00CE779A" w:rsidDel="00DE3354">
          <w:rPr>
            <w:rFonts w:ascii="台灣楷體" w:eastAsia="台灣楷體" w:hAnsi="台灣楷體" w:cs="Charis SIL"/>
          </w:rPr>
          <w:delText>小心</w:delText>
        </w:r>
      </w:del>
      <w:ins w:id="3404" w:author="user" w:date="2015-03-15T23:07:00Z">
        <w:r w:rsidR="00DE3354" w:rsidRPr="00CE779A">
          <w:rPr>
            <w:rFonts w:ascii="台灣楷體" w:eastAsia="台灣楷體" w:hAnsi="台灣楷體" w:cs="Charis SIL"/>
          </w:rPr>
          <w:t>細膩共</w:t>
        </w:r>
      </w:ins>
      <w:r w:rsidRPr="00CE779A">
        <w:rPr>
          <w:rFonts w:ascii="台灣楷體" w:eastAsia="台灣楷體" w:hAnsi="台灣楷體" w:cs="Charis SIL"/>
        </w:rPr>
        <w:t>敨開來看，</w:t>
      </w:r>
      <w:ins w:id="3405" w:author="user" w:date="2015-03-15T23:07:00Z">
        <w:r w:rsidR="00DE3354" w:rsidRPr="00CE779A">
          <w:rPr>
            <w:rFonts w:ascii="台灣楷體" w:eastAsia="台灣楷體" w:hAnsi="台灣楷體" w:cs="Charis SIL"/>
          </w:rPr>
          <w:t>真</w:t>
        </w:r>
      </w:ins>
      <w:r w:rsidRPr="00CE779A">
        <w:rPr>
          <w:rFonts w:ascii="台灣楷體" w:eastAsia="台灣楷體" w:hAnsi="台灣楷體" w:cs="Charis SIL"/>
        </w:rPr>
        <w:t>歡喜</w:t>
      </w:r>
      <w:del w:id="3406" w:author="user" w:date="2015-03-15T23:07:00Z">
        <w:r w:rsidRPr="00CE779A" w:rsidDel="00DE3354">
          <w:rPr>
            <w:rFonts w:ascii="台灣楷體" w:eastAsia="台灣楷體" w:hAnsi="台灣楷體" w:cs="Charis SIL"/>
          </w:rPr>
          <w:delText>對</w:delText>
        </w:r>
      </w:del>
      <w:ins w:id="3407" w:author="user" w:date="2015-03-15T23:07:00Z">
        <w:r w:rsidR="00DE3354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何應貞講：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「多謝應貞兄。」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del w:id="3408" w:author="user" w:date="2015-03-15T17:43:00Z">
        <w:r w:rsidRPr="00CE779A" w:rsidDel="00720579">
          <w:rPr>
            <w:rFonts w:ascii="台灣楷體" w:eastAsia="台灣楷體" w:hAnsi="台灣楷體" w:cs="Charis SIL"/>
          </w:rPr>
          <w:delText>然後</w:delText>
        </w:r>
      </w:del>
      <w:ins w:id="3409" w:author="user" w:date="2015-03-15T17:43:00Z">
        <w:r w:rsidR="00720579" w:rsidRPr="00CE779A">
          <w:rPr>
            <w:rFonts w:ascii="台灣楷體" w:eastAsia="台灣楷體" w:hAnsi="台灣楷體" w:cs="Charis SIL"/>
          </w:rPr>
          <w:t>紲落</w:t>
        </w:r>
      </w:ins>
      <w:del w:id="3410" w:author="user" w:date="2015-03-13T23:27:00Z">
        <w:r w:rsidRPr="00CE779A" w:rsidDel="00E75BB4">
          <w:rPr>
            <w:rFonts w:ascii="台灣楷體" w:eastAsia="台灣楷體" w:hAnsi="台灣楷體" w:cs="Charis SIL"/>
          </w:rPr>
          <w:delText>踅身</w:delText>
        </w:r>
      </w:del>
      <w:ins w:id="3411" w:author="user" w:date="2015-03-13T23:27:00Z">
        <w:r w:rsidR="00E75BB4" w:rsidRPr="00CE779A">
          <w:rPr>
            <w:rFonts w:ascii="台灣楷體" w:eastAsia="台灣楷體" w:hAnsi="台灣楷體" w:cs="Charis SIL"/>
          </w:rPr>
          <w:t>越頭</w:t>
        </w:r>
      </w:ins>
      <w:r w:rsidRPr="00CE779A">
        <w:rPr>
          <w:rFonts w:ascii="台灣楷體" w:eastAsia="台灣楷體" w:hAnsi="台灣楷體" w:cs="Charis SIL"/>
        </w:rPr>
        <w:t>提予許姑看。許姑看了，笑咧</w:t>
      </w:r>
      <w:ins w:id="3412" w:author="user" w:date="2015-03-15T23:07:00Z">
        <w:r w:rsidR="00DE3354" w:rsidRPr="00CE779A">
          <w:rPr>
            <w:rFonts w:ascii="台灣楷體" w:eastAsia="台灣楷體" w:hAnsi="台灣楷體" w:cs="Charis SIL"/>
          </w:rPr>
          <w:t>笑咧</w:t>
        </w:r>
      </w:ins>
      <w:del w:id="3413" w:author="user" w:date="2015-03-15T23:07:00Z">
        <w:r w:rsidRPr="00CE779A" w:rsidDel="00DE3354">
          <w:rPr>
            <w:rFonts w:ascii="台灣楷體" w:eastAsia="台灣楷體" w:hAnsi="台灣楷體" w:cs="Charis SIL"/>
          </w:rPr>
          <w:delText>點一</w:delText>
        </w:r>
      </w:del>
      <w:ins w:id="3414" w:author="user" w:date="2015-03-15T23:07:00Z">
        <w:r w:rsidR="00DE3354" w:rsidRPr="00CE779A">
          <w:rPr>
            <w:rFonts w:ascii="台灣楷體" w:eastAsia="台灣楷體" w:hAnsi="台灣楷體" w:cs="Charis SIL"/>
          </w:rPr>
          <w:t>頭頕一</w:t>
        </w:r>
      </w:ins>
      <w:r w:rsidRPr="00CE779A">
        <w:rPr>
          <w:rFonts w:ascii="台灣楷體" w:eastAsia="台灣楷體" w:hAnsi="台灣楷體" w:cs="Charis SIL"/>
        </w:rPr>
        <w:t>下</w:t>
      </w:r>
      <w:del w:id="3415" w:author="user" w:date="2015-03-15T23:07:00Z">
        <w:r w:rsidRPr="00CE779A" w:rsidDel="00DE3354">
          <w:rPr>
            <w:rFonts w:ascii="台灣楷體" w:eastAsia="台灣楷體" w:hAnsi="台灣楷體" w:cs="Charis SIL"/>
          </w:rPr>
          <w:delText>仔頭</w:delText>
        </w:r>
      </w:del>
      <w:r w:rsidRPr="00CE779A">
        <w:rPr>
          <w:rFonts w:ascii="台灣楷體" w:eastAsia="台灣楷體" w:hAnsi="台灣楷體" w:cs="Charis SIL"/>
        </w:rPr>
        <w:t>，順風閣問郭舵公：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「阿爸，lí替guá買的物件咧？」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「lán</w:t>
      </w:r>
      <w:del w:id="3416" w:author="user" w:date="2015-03-15T23:08:00Z">
        <w:r w:rsidRPr="00CE779A" w:rsidDel="00DE3354">
          <w:rPr>
            <w:rFonts w:ascii="台灣楷體" w:eastAsia="台灣楷體" w:hAnsi="台灣楷體" w:cs="Charis SIL"/>
          </w:rPr>
          <w:delText>到</w:delText>
        </w:r>
      </w:del>
      <w:ins w:id="3417" w:author="user" w:date="2015-03-15T23:08:00Z">
        <w:r w:rsidR="00DE3354" w:rsidRPr="00CE779A">
          <w:rPr>
            <w:rFonts w:ascii="台灣楷體" w:eastAsia="台灣楷體" w:hAnsi="台灣楷體" w:cs="Charis SIL"/>
          </w:rPr>
          <w:t>入來</w:t>
        </w:r>
      </w:ins>
      <w:del w:id="3418" w:author="user" w:date="2015-03-15T23:08:00Z">
        <w:r w:rsidRPr="00CE779A" w:rsidDel="00DE3354">
          <w:rPr>
            <w:rFonts w:ascii="台灣楷體" w:eastAsia="台灣楷體" w:hAnsi="台灣楷體" w:cs="Charis SIL"/>
          </w:rPr>
          <w:delText>內底</w:delText>
        </w:r>
      </w:del>
      <w:r w:rsidRPr="00CE779A">
        <w:rPr>
          <w:rFonts w:ascii="台灣楷體" w:eastAsia="台灣楷體" w:hAnsi="台灣楷體" w:cs="Charis SIL"/>
        </w:rPr>
        <w:t>去──翁先生，lín兩位</w:t>
      </w:r>
      <w:del w:id="3419" w:author="user" w:date="2015-03-15T23:08:00Z">
        <w:r w:rsidRPr="00CE779A" w:rsidDel="00DE3354">
          <w:rPr>
            <w:rFonts w:ascii="台灣楷體" w:eastAsia="台灣楷體" w:hAnsi="台灣楷體" w:cs="Charis SIL"/>
          </w:rPr>
          <w:delText>應該</w:delText>
        </w:r>
      </w:del>
      <w:ins w:id="3420" w:author="user" w:date="2015-03-15T23:08:00Z">
        <w:r w:rsidR="00DE3354" w:rsidRPr="00CE779A">
          <w:rPr>
            <w:rFonts w:ascii="台灣楷體" w:eastAsia="台灣楷體" w:hAnsi="台灣楷體" w:cs="Charis SIL"/>
          </w:rPr>
          <w:t>好</w:t>
        </w:r>
      </w:ins>
      <w:del w:id="3421" w:author="user" w:date="2015-03-15T23:08:00Z">
        <w:r w:rsidRPr="00CE779A" w:rsidDel="00DE3354">
          <w:rPr>
            <w:rFonts w:ascii="台灣楷體" w:eastAsia="台灣楷體" w:hAnsi="台灣楷體" w:cs="Charis SIL"/>
          </w:rPr>
          <w:delText>愛</w:delText>
        </w:r>
      </w:del>
      <w:r w:rsidRPr="00CE779A">
        <w:rPr>
          <w:rFonts w:ascii="台灣楷體" w:eastAsia="台灣楷體" w:hAnsi="台灣楷體" w:cs="Charis SIL"/>
        </w:rPr>
        <w:t>歇睏矣！」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「lán</w:t>
      </w:r>
      <w:del w:id="3422" w:author="user" w:date="2015-03-15T23:08:00Z">
        <w:r w:rsidRPr="00CE779A" w:rsidDel="00DE3354">
          <w:rPr>
            <w:rFonts w:ascii="台灣楷體" w:eastAsia="台灣楷體" w:hAnsi="台灣楷體" w:cs="Charis SIL"/>
          </w:rPr>
          <w:delText>這馬轉</w:delText>
        </w:r>
      </w:del>
      <w:ins w:id="3423" w:author="user" w:date="2015-03-15T23:08:00Z">
        <w:r w:rsidR="00DE3354" w:rsidRPr="00CE779A">
          <w:rPr>
            <w:rFonts w:ascii="台灣楷體" w:eastAsia="台灣楷體" w:hAnsi="台灣楷體" w:cs="Charis SIL"/>
          </w:rPr>
          <w:t>這馬入來</w:t>
        </w:r>
      </w:ins>
      <w:r w:rsidRPr="00CE779A">
        <w:rPr>
          <w:rFonts w:ascii="台灣楷體" w:eastAsia="台灣楷體" w:hAnsi="台灣楷體" w:cs="Charis SIL"/>
        </w:rPr>
        <w:t>房間</w:t>
      </w:r>
      <w:del w:id="3424" w:author="user" w:date="2015-03-15T23:08:00Z">
        <w:r w:rsidRPr="00CE779A" w:rsidDel="00DE3354">
          <w:rPr>
            <w:rFonts w:ascii="台灣楷體" w:eastAsia="台灣楷體" w:hAnsi="台灣楷體" w:cs="Charis SIL"/>
          </w:rPr>
          <w:delText>去</w:delText>
        </w:r>
      </w:del>
      <w:r w:rsidRPr="00CE779A">
        <w:rPr>
          <w:rFonts w:ascii="台灣楷體" w:eastAsia="台灣楷體" w:hAnsi="台灣楷體" w:cs="Charis SIL"/>
        </w:rPr>
        <w:t>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(p.103)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翁七</w:t>
      </w:r>
      <w:del w:id="3425" w:author="user" w:date="2015-03-15T22:47:00Z">
        <w:r w:rsidRPr="00CE779A" w:rsidDel="0081727D">
          <w:rPr>
            <w:rFonts w:ascii="台灣楷體" w:eastAsia="台灣楷體" w:hAnsi="台灣楷體" w:cs="Charis SIL"/>
          </w:rPr>
          <w:delText>點頭</w:delText>
        </w:r>
      </w:del>
      <w:ins w:id="3426" w:author="user" w:date="2015-03-15T22:47:00Z">
        <w:r w:rsidR="0081727D" w:rsidRPr="00CE779A">
          <w:rPr>
            <w:rFonts w:ascii="台灣楷體" w:eastAsia="台灣楷體" w:hAnsi="台灣楷體" w:cs="Charis SIL"/>
          </w:rPr>
          <w:t>頕頭</w:t>
        </w:r>
      </w:ins>
      <w:r w:rsidRPr="00CE779A">
        <w:rPr>
          <w:rFonts w:ascii="台灣楷體" w:eastAsia="台灣楷體" w:hAnsi="台灣楷體" w:cs="Charis SIL"/>
        </w:rPr>
        <w:t>，對何應貞按呢講，兩人就退入房去。許姑佮順風</w:t>
      </w:r>
      <w:del w:id="3427" w:author="user" w:date="2015-03-15T23:08:00Z">
        <w:r w:rsidRPr="00CE779A" w:rsidDel="00DE3354">
          <w:rPr>
            <w:rFonts w:ascii="台灣楷體" w:eastAsia="台灣楷體" w:hAnsi="台灣楷體" w:cs="Charis SIL"/>
          </w:rPr>
          <w:delText>誠</w:delText>
        </w:r>
      </w:del>
      <w:r w:rsidRPr="00CE779A">
        <w:rPr>
          <w:rFonts w:ascii="台灣楷體" w:eastAsia="台灣楷體" w:hAnsi="台灣楷體" w:cs="Charis SIL"/>
        </w:rPr>
        <w:t>緊</w:t>
      </w:r>
      <w:del w:id="3428" w:author="user" w:date="2015-03-15T23:08:00Z">
        <w:r w:rsidRPr="00CE779A" w:rsidDel="00DE3354">
          <w:rPr>
            <w:rFonts w:ascii="台灣楷體" w:eastAsia="台灣楷體" w:hAnsi="台灣楷體" w:cs="Charis SIL"/>
          </w:rPr>
          <w:delText>ê</w:delText>
        </w:r>
      </w:del>
      <w:r w:rsidRPr="00CE779A">
        <w:rPr>
          <w:rFonts w:ascii="台灣楷體" w:eastAsia="台灣楷體" w:hAnsi="台灣楷體" w:cs="Charis SIL"/>
        </w:rPr>
        <w:t>共</w:t>
      </w:r>
      <w:del w:id="3429" w:author="user" w:date="2015-03-15T23:08:00Z">
        <w:r w:rsidRPr="00CE779A" w:rsidDel="00DE3354">
          <w:rPr>
            <w:rFonts w:ascii="台灣楷體" w:eastAsia="台灣楷體" w:hAnsi="台灣楷體" w:cs="Charis SIL"/>
          </w:rPr>
          <w:delText>碗盤</w:delText>
        </w:r>
      </w:del>
      <w:ins w:id="3430" w:author="user" w:date="2015-03-15T23:08:00Z">
        <w:r w:rsidR="00DE3354" w:rsidRPr="00CE779A">
          <w:rPr>
            <w:rFonts w:ascii="台灣楷體" w:eastAsia="台灣楷體" w:hAnsi="台灣楷體" w:cs="Charis SIL"/>
          </w:rPr>
          <w:t>碗箸</w:t>
        </w:r>
      </w:ins>
      <w:r w:rsidRPr="00CE779A">
        <w:rPr>
          <w:rFonts w:ascii="台灣楷體" w:eastAsia="台灣楷體" w:hAnsi="台灣楷體" w:cs="Charis SIL"/>
        </w:rPr>
        <w:t>收</w:t>
      </w:r>
      <w:ins w:id="3431" w:author="user" w:date="2015-03-15T23:09:00Z">
        <w:r w:rsidR="00DE3354" w:rsidRPr="00CE779A">
          <w:rPr>
            <w:rFonts w:ascii="台灣楷體" w:eastAsia="台灣楷體" w:hAnsi="台灣楷體" w:cs="Charis SIL"/>
          </w:rPr>
          <w:t>予</w:t>
        </w:r>
      </w:ins>
      <w:r w:rsidRPr="00CE779A">
        <w:rPr>
          <w:rFonts w:ascii="台灣楷體" w:eastAsia="台灣楷體" w:hAnsi="台灣楷體" w:cs="Charis SIL"/>
        </w:rPr>
        <w:t>好，轉去灶跤。郭舵公</w:t>
      </w:r>
      <w:del w:id="3432" w:author="user" w:date="2015-03-15T23:09:00Z">
        <w:r w:rsidRPr="00CE779A" w:rsidDel="00DE3354">
          <w:rPr>
            <w:rFonts w:ascii="台灣楷體" w:eastAsia="台灣楷體" w:hAnsi="台灣楷體" w:cs="Charis SIL"/>
          </w:rPr>
          <w:delText>提</w:delText>
        </w:r>
      </w:del>
      <w:ins w:id="3433" w:author="user" w:date="2015-03-15T23:09:00Z">
        <w:r w:rsidR="00DE3354" w:rsidRPr="00CE779A">
          <w:rPr>
            <w:rFonts w:ascii="台灣楷體" w:eastAsia="台灣楷體" w:hAnsi="台灣楷體" w:cs="Charis SIL"/>
          </w:rPr>
          <w:t>捾</w:t>
        </w:r>
      </w:ins>
      <w:del w:id="3434" w:author="user" w:date="2015-03-15T23:09:00Z">
        <w:r w:rsidRPr="00CE779A" w:rsidDel="00DE3354">
          <w:rPr>
            <w:rFonts w:ascii="台灣楷體" w:eastAsia="台灣楷體" w:hAnsi="台灣楷體" w:cs="Charis SIL"/>
          </w:rPr>
          <w:delText>來</w:delText>
        </w:r>
      </w:del>
      <w:r w:rsidRPr="00CE779A">
        <w:rPr>
          <w:rFonts w:ascii="台灣楷體" w:eastAsia="台灣楷體" w:hAnsi="台灣楷體" w:cs="Charis SIL"/>
        </w:rPr>
        <w:t>一个包袱仔</w:t>
      </w:r>
      <w:ins w:id="3435" w:author="user" w:date="2015-03-15T23:09:00Z">
        <w:r w:rsidR="00DE3354" w:rsidRPr="00CE779A">
          <w:rPr>
            <w:rFonts w:ascii="台灣楷體" w:eastAsia="台灣楷體" w:hAnsi="台灣楷體" w:cs="Charis SIL"/>
          </w:rPr>
          <w:t>入來</w:t>
        </w:r>
      </w:ins>
      <w:r w:rsidRPr="00CE779A">
        <w:rPr>
          <w:rFonts w:ascii="台灣楷體" w:eastAsia="台灣楷體" w:hAnsi="台灣楷體" w:cs="Charis SIL"/>
        </w:rPr>
        <w:t>，囥佇塗跤</w:t>
      </w:r>
      <w:ins w:id="3436" w:author="user" w:date="2015-03-15T23:09:00Z">
        <w:r w:rsidR="00DE3354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敨開，</w:t>
      </w:r>
      <w:del w:id="3437" w:author="user" w:date="2015-03-15T23:09:00Z">
        <w:r w:rsidRPr="00CE779A" w:rsidDel="00DE3354">
          <w:rPr>
            <w:rFonts w:ascii="台灣楷體" w:eastAsia="台灣楷體" w:hAnsi="台灣楷體" w:cs="Charis SIL"/>
          </w:rPr>
          <w:delText>先提出一个銀包仔，</w:delText>
        </w:r>
      </w:del>
      <w:ins w:id="3438" w:author="user" w:date="2015-03-15T23:09:00Z">
        <w:r w:rsidR="00DE3354" w:rsidRPr="00CE779A">
          <w:rPr>
            <w:rFonts w:ascii="台灣楷體" w:eastAsia="台灣楷體" w:hAnsi="台灣楷體" w:cs="Charis SIL"/>
          </w:rPr>
          <w:t>先</w:t>
        </w:r>
      </w:ins>
      <w:del w:id="3439" w:author="user" w:date="2015-03-15T23:09:00Z">
        <w:r w:rsidRPr="00CE779A" w:rsidDel="00DE3354">
          <w:rPr>
            <w:rFonts w:ascii="台灣楷體" w:eastAsia="台灣楷體" w:hAnsi="台灣楷體" w:cs="Charis SIL"/>
          </w:rPr>
          <w:delText>交</w:delText>
        </w:r>
      </w:del>
      <w:r w:rsidRPr="00CE779A">
        <w:rPr>
          <w:rFonts w:ascii="台灣楷體" w:eastAsia="台灣楷體" w:hAnsi="台灣楷體" w:cs="Charis SIL"/>
        </w:rPr>
        <w:t>予許姑</w:t>
      </w:r>
      <w:ins w:id="3440" w:author="user" w:date="2015-03-15T23:09:00Z">
        <w:r w:rsidR="00DE3354" w:rsidRPr="00CE779A">
          <w:rPr>
            <w:rFonts w:ascii="台灣楷體" w:eastAsia="台灣楷體" w:hAnsi="台灣楷體" w:cs="Charis SIL"/>
          </w:rPr>
          <w:t>一个</w:t>
        </w:r>
      </w:ins>
      <w:r w:rsidR="00CE71FD" w:rsidRPr="00CE779A">
        <w:rPr>
          <w:rFonts w:ascii="台灣楷體" w:eastAsia="台灣楷體" w:hAnsi="台灣楷體" w:cs="Charis SIL"/>
        </w:rPr>
        <w:t>腰包</w:t>
      </w:r>
      <w:r w:rsidRPr="00CE779A">
        <w:rPr>
          <w:rFonts w:ascii="台灣楷體" w:eastAsia="台灣楷體" w:hAnsi="台灣楷體" w:cs="Charis SIL"/>
        </w:rPr>
        <w:t>，</w:t>
      </w:r>
      <w:del w:id="3441" w:author="user" w:date="2015-03-15T23:10:00Z">
        <w:r w:rsidRPr="00CE779A" w:rsidDel="00DE3354">
          <w:rPr>
            <w:rFonts w:ascii="台灣楷體" w:eastAsia="台灣楷體" w:hAnsi="台灣楷體" w:cs="Charis SIL"/>
          </w:rPr>
          <w:delText>對</w:delText>
        </w:r>
      </w:del>
      <w:ins w:id="3442" w:author="user" w:date="2015-03-15T23:10:00Z">
        <w:r w:rsidR="00DE3354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i講：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「這是這擺行船guá的</w:t>
      </w:r>
      <w:del w:id="3443" w:author="user" w:date="2015-03-15T23:10:00Z">
        <w:r w:rsidRPr="00CE779A" w:rsidDel="00DE3354">
          <w:rPr>
            <w:rFonts w:ascii="台灣楷體" w:eastAsia="台灣楷體" w:hAnsi="台灣楷體" w:cs="Charis SIL"/>
          </w:rPr>
          <w:delText>辛勞</w:delText>
        </w:r>
      </w:del>
      <w:ins w:id="3444" w:author="user" w:date="2015-03-15T23:10:00Z">
        <w:r w:rsidR="00DE3354" w:rsidRPr="00CE779A">
          <w:rPr>
            <w:rFonts w:ascii="台灣楷體" w:eastAsia="台灣楷體" w:hAnsi="台灣楷體" w:cs="Charis SIL"/>
          </w:rPr>
          <w:t>艱苦</w:t>
        </w:r>
      </w:ins>
      <w:r w:rsidRPr="00CE779A">
        <w:rPr>
          <w:rFonts w:ascii="台灣楷體" w:eastAsia="台灣楷體" w:hAnsi="台灣楷體" w:cs="Charis SIL"/>
        </w:rPr>
        <w:t>錢，lí收咧！」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3445" w:author="user" w:date="2015-03-13T12:16:00Z">
        <w:r w:rsidRPr="00CE779A" w:rsidDel="009C5072">
          <w:rPr>
            <w:rFonts w:ascii="台灣楷體" w:eastAsia="台灣楷體" w:hAnsi="台灣楷體" w:cs="Charis SIL"/>
          </w:rPr>
          <w:delText>那會</w:delText>
        </w:r>
      </w:del>
      <w:ins w:id="3446" w:author="user" w:date="2015-03-13T12:16:00Z">
        <w:r w:rsidR="009C5072" w:rsidRPr="00CE779A">
          <w:rPr>
            <w:rFonts w:ascii="台灣楷體" w:eastAsia="台灣楷體" w:hAnsi="台灣楷體" w:cs="Charis SIL"/>
          </w:rPr>
          <w:t>哪會</w:t>
        </w:r>
      </w:ins>
      <w:del w:id="3447" w:author="user" w:date="2015-03-15T23:10:00Z">
        <w:r w:rsidRPr="00CE779A" w:rsidDel="00DE3354">
          <w:rPr>
            <w:rFonts w:ascii="台灣楷體" w:eastAsia="台灣楷體" w:hAnsi="台灣楷體" w:cs="Charis SIL"/>
          </w:rPr>
          <w:delText>有</w:delText>
        </w:r>
      </w:del>
      <w:r w:rsidRPr="00CE779A">
        <w:rPr>
          <w:rFonts w:ascii="台灣楷體" w:eastAsia="台灣楷體" w:hAnsi="台灣楷體" w:cs="Charis SIL"/>
        </w:rPr>
        <w:t>遮爾濟？」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「guán接</w:t>
      </w:r>
      <w:del w:id="3448" w:author="user" w:date="2015-03-15T23:10:00Z">
        <w:r w:rsidRPr="00CE779A" w:rsidDel="00DE3354">
          <w:rPr>
            <w:rFonts w:ascii="台灣楷體" w:eastAsia="台灣楷體" w:hAnsi="台灣楷體" w:cs="Charis SIL"/>
          </w:rPr>
          <w:delText>出</w:delText>
        </w:r>
      </w:del>
      <w:r w:rsidRPr="00CE779A">
        <w:rPr>
          <w:rFonts w:ascii="台灣楷體" w:eastAsia="台灣楷體" w:hAnsi="台灣楷體" w:cs="Charis SIL"/>
        </w:rPr>
        <w:t>何應貞</w:t>
      </w:r>
      <w:ins w:id="3449" w:author="user" w:date="2015-03-15T23:10:00Z">
        <w:r w:rsidR="00DE3354" w:rsidRPr="00CE779A">
          <w:rPr>
            <w:rFonts w:ascii="台灣楷體" w:eastAsia="台灣楷體" w:hAnsi="台灣楷體" w:cs="Charis SIL"/>
          </w:rPr>
          <w:t>出來</w:t>
        </w:r>
      </w:ins>
      <w:r w:rsidRPr="00CE779A">
        <w:rPr>
          <w:rFonts w:ascii="台灣楷體" w:eastAsia="台灣楷體" w:hAnsi="台灣楷體" w:cs="Charis SIL"/>
        </w:rPr>
        <w:t>，分一寡仔銀，閣受長崎商行的拜託，共翁七𤆬來，商行嘛予</w:t>
      </w:r>
      <w:ins w:id="3450" w:author="user" w:date="2015-03-15T23:10:00Z">
        <w:r w:rsidR="00DE3354" w:rsidRPr="00CE779A">
          <w:rPr>
            <w:rFonts w:ascii="台灣楷體" w:eastAsia="台灣楷體" w:hAnsi="台灣楷體" w:cs="Charis SIL"/>
          </w:rPr>
          <w:t>我</w:t>
        </w:r>
      </w:ins>
      <w:r w:rsidRPr="00CE779A">
        <w:rPr>
          <w:rFonts w:ascii="台灣楷體" w:eastAsia="台灣楷體" w:hAnsi="台灣楷體" w:cs="Charis SIL"/>
        </w:rPr>
        <w:t>袂少錢，沈總管分一份予guá。」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「in來東寧做啥物？」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「guá嘛毋知──順風，明仔載lí去總制府叫望山來。」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許姑著急問：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「叫望山來做啥？」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「何應貞本來有代誌欲見總制爺，總制爺無佇咧，</w:t>
      </w:r>
      <w:r w:rsidR="006A56F9" w:rsidRPr="00CE779A">
        <w:rPr>
          <w:rFonts w:ascii="台灣楷體" w:eastAsia="台灣楷體" w:hAnsi="台灣楷體" w:cs="Charis SIL"/>
        </w:rPr>
        <w:t>干焦</w:t>
      </w:r>
      <w:r w:rsidRPr="00CE779A">
        <w:rPr>
          <w:rFonts w:ascii="台灣楷體" w:eastAsia="台灣楷體" w:hAnsi="台灣楷體" w:cs="Charis SIL"/>
        </w:rPr>
        <w:t>請望山𤆬i去見監國爺──順風，這幾項禮物lí順紲提予lín素面姐。」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郭舵公拄對包袱仔提出物件，聽順風講：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「素面無佇總制府矣，i去安平做工課矣。」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「i去安平矣？」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許姑表情無歡喜問：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──── 11/9 P.104~P.111 ────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(p.104)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「lí欲叫彼望山𤆬何應貞去監國府？」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郭舵公無</w:t>
      </w:r>
      <w:del w:id="3451" w:author="user" w:date="2015-03-15T23:11:00Z">
        <w:r w:rsidRPr="00CE779A" w:rsidDel="00DE3354">
          <w:rPr>
            <w:rFonts w:ascii="台灣楷體" w:eastAsia="台灣楷體" w:hAnsi="台灣楷體" w:cs="Charis SIL"/>
          </w:rPr>
          <w:delText>答話</w:delText>
        </w:r>
      </w:del>
      <w:ins w:id="3452" w:author="user" w:date="2015-03-15T23:11:00Z">
        <w:r w:rsidR="00DE3354" w:rsidRPr="00CE779A">
          <w:rPr>
            <w:rFonts w:ascii="台灣楷體" w:eastAsia="台灣楷體" w:hAnsi="台灣楷體" w:cs="Charis SIL"/>
          </w:rPr>
          <w:t>應話</w:t>
        </w:r>
      </w:ins>
      <w:r w:rsidRPr="00CE779A">
        <w:rPr>
          <w:rFonts w:ascii="台灣楷體" w:eastAsia="台灣楷體" w:hAnsi="台灣楷體" w:cs="Charis SIL"/>
        </w:rPr>
        <w:t>，順風跍落去看包袱仔，問：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「阿爸，lí紮啥物禮物予guá？」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「這────看，這敢毋是lí欲</w:t>
      </w:r>
      <w:del w:id="3453" w:author="user" w:date="2015-03-15T23:11:00Z">
        <w:r w:rsidRPr="00CE779A" w:rsidDel="00DE3354">
          <w:rPr>
            <w:rFonts w:ascii="台灣楷體" w:eastAsia="台灣楷體" w:hAnsi="台灣楷體" w:cs="Charis SIL"/>
          </w:rPr>
          <w:delText>愛</w:delText>
        </w:r>
      </w:del>
      <w:ins w:id="3454" w:author="user" w:date="2015-03-15T23:11:00Z">
        <w:r w:rsidR="00DE3354" w:rsidRPr="00CE779A">
          <w:rPr>
            <w:rFonts w:ascii="台灣楷體" w:eastAsia="台灣楷體" w:hAnsi="台灣楷體" w:cs="Charis SIL"/>
          </w:rPr>
          <w:t>挃</w:t>
        </w:r>
      </w:ins>
      <w:r w:rsidRPr="00CE779A">
        <w:rPr>
          <w:rFonts w:ascii="台灣楷體" w:eastAsia="台灣楷體" w:hAnsi="台灣楷體" w:cs="Charis SIL"/>
        </w:rPr>
        <w:t>的？日本銅鼎、茶鈷佮火鏡！這是予素面的頭巾，這兩</w:t>
      </w:r>
      <w:del w:id="3455" w:author="user" w:date="2015-03-14T20:00:00Z">
        <w:r w:rsidRPr="00CE779A" w:rsidDel="007D6B6D">
          <w:rPr>
            <w:rFonts w:ascii="台灣楷體" w:eastAsia="台灣楷體" w:hAnsi="台灣楷體" w:cs="Charis SIL"/>
          </w:rPr>
          <w:delText>liánn</w:delText>
        </w:r>
      </w:del>
      <w:ins w:id="3456" w:author="user" w:date="2015-03-14T20:00:00Z">
        <w:r w:rsidR="007D6B6D" w:rsidRPr="00CE779A">
          <w:rPr>
            <w:rFonts w:ascii="台灣楷體" w:eastAsia="台灣楷體" w:hAnsi="台灣楷體" w:cs="Charis SIL"/>
          </w:rPr>
          <w:t>領</w:t>
        </w:r>
      </w:ins>
      <w:r w:rsidRPr="00CE779A">
        <w:rPr>
          <w:rFonts w:ascii="台灣楷體" w:eastAsia="台灣楷體" w:hAnsi="台灣楷體" w:cs="Charis SIL"/>
        </w:rPr>
        <w:t>布料是予lín許姑ê。」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順風伸手共火鏡接過來，提</w:t>
      </w:r>
      <w:del w:id="3457" w:author="user" w:date="2015-03-15T23:11:00Z">
        <w:r w:rsidRPr="00CE779A" w:rsidDel="00DE3354">
          <w:rPr>
            <w:rFonts w:ascii="台灣楷體" w:eastAsia="台灣楷體" w:hAnsi="台灣楷體" w:cs="Charis SIL"/>
          </w:rPr>
          <w:delText>去</w:delText>
        </w:r>
      </w:del>
      <w:ins w:id="3458" w:author="user" w:date="2015-03-15T23:11:00Z">
        <w:r w:rsidR="00DE3354" w:rsidRPr="00CE779A">
          <w:rPr>
            <w:rFonts w:ascii="台灣楷體" w:eastAsia="台灣楷體" w:hAnsi="台灣楷體" w:cs="Charis SIL"/>
          </w:rPr>
          <w:t>佇</w:t>
        </w:r>
      </w:ins>
      <w:r w:rsidRPr="00CE779A">
        <w:rPr>
          <w:rFonts w:ascii="台灣楷體" w:eastAsia="台灣楷體" w:hAnsi="台灣楷體" w:cs="Charis SIL"/>
        </w:rPr>
        <w:t>手</w:t>
      </w:r>
      <w:del w:id="3459" w:author="user" w:date="2015-03-15T23:11:00Z">
        <w:r w:rsidRPr="00CE779A" w:rsidDel="00DE3354">
          <w:rPr>
            <w:rFonts w:ascii="台灣楷體" w:eastAsia="台灣楷體" w:hAnsi="台灣楷體" w:cs="Charis SIL"/>
          </w:rPr>
          <w:delText>中</w:delText>
        </w:r>
      </w:del>
      <w:ins w:id="3460" w:author="user" w:date="2015-03-15T23:11:00Z">
        <w:r w:rsidR="00DE3354" w:rsidRPr="00CE779A">
          <w:rPr>
            <w:rFonts w:ascii="台灣楷體" w:eastAsia="台灣楷體" w:hAnsi="台灣楷體" w:cs="Charis SIL"/>
          </w:rPr>
          <w:t>裡，</w:t>
        </w:r>
      </w:ins>
      <w:ins w:id="3461" w:author="user" w:date="2015-03-15T23:12:00Z">
        <w:r w:rsidR="00DE3354" w:rsidRPr="00CE779A">
          <w:rPr>
            <w:rFonts w:ascii="台灣楷體" w:eastAsia="台灣楷體" w:hAnsi="台灣楷體" w:cs="Charis SIL"/>
          </w:rPr>
          <w:t>面</w:t>
        </w:r>
      </w:ins>
      <w:r w:rsidRPr="00CE779A">
        <w:rPr>
          <w:rFonts w:ascii="台灣楷體" w:eastAsia="台灣楷體" w:hAnsi="台灣楷體" w:cs="Charis SIL"/>
        </w:rPr>
        <w:t>頂下</w:t>
      </w:r>
      <w:ins w:id="3462" w:author="user" w:date="2015-03-15T23:12:00Z">
        <w:r w:rsidR="00DE3354" w:rsidRPr="00CE779A">
          <w:rPr>
            <w:rFonts w:ascii="台灣楷體" w:eastAsia="台灣楷體" w:hAnsi="台灣楷體" w:cs="Charis SIL"/>
          </w:rPr>
          <w:t>跤</w:t>
        </w:r>
      </w:ins>
      <w:r w:rsidRPr="00CE779A">
        <w:rPr>
          <w:rFonts w:ascii="台灣楷體" w:eastAsia="台灣楷體" w:hAnsi="台灣楷體" w:cs="Charis SIL"/>
        </w:rPr>
        <w:t>正</w:t>
      </w:r>
      <w:ins w:id="3463" w:author="user" w:date="2015-03-15T23:12:00Z">
        <w:r w:rsidR="00DE3354" w:rsidRPr="00CE779A">
          <w:rPr>
            <w:rFonts w:ascii="台灣楷體" w:eastAsia="台灣楷體" w:hAnsi="台灣楷體" w:cs="Charis SIL"/>
          </w:rPr>
          <w:t>爿</w:t>
        </w:r>
      </w:ins>
      <w:del w:id="3464" w:author="user" w:date="2015-03-15T23:12:00Z">
        <w:r w:rsidRPr="00CE779A" w:rsidDel="00DE3354">
          <w:rPr>
            <w:rFonts w:ascii="台灣楷體" w:eastAsia="台灣楷體" w:hAnsi="台灣楷體" w:cs="Charis SIL"/>
          </w:rPr>
          <w:delText>反</w:delText>
        </w:r>
      </w:del>
      <w:ins w:id="3465" w:author="user" w:date="2015-03-15T23:12:00Z">
        <w:r w:rsidR="00DE3354" w:rsidRPr="00CE779A">
          <w:rPr>
            <w:rFonts w:ascii="台灣楷體" w:eastAsia="台灣楷體" w:hAnsi="台灣楷體" w:cs="Charis SIL"/>
          </w:rPr>
          <w:t>倒爿</w:t>
        </w:r>
      </w:ins>
      <w:r w:rsidRPr="00CE779A">
        <w:rPr>
          <w:rFonts w:ascii="台灣楷體" w:eastAsia="台灣楷體" w:hAnsi="台灣楷體" w:cs="Charis SIL"/>
        </w:rPr>
        <w:t>看</w:t>
      </w:r>
      <w:ins w:id="3466" w:author="user" w:date="2015-03-15T23:12:00Z">
        <w:r w:rsidR="00DE3354" w:rsidRPr="00CE779A">
          <w:rPr>
            <w:rFonts w:ascii="台灣楷體" w:eastAsia="台灣楷體" w:hAnsi="台灣楷體" w:cs="Charis SIL"/>
          </w:rPr>
          <w:t>看咧</w:t>
        </w:r>
      </w:ins>
      <w:del w:id="3467" w:author="user" w:date="2015-03-15T23:12:00Z">
        <w:r w:rsidRPr="00CE779A" w:rsidDel="00DE3354">
          <w:rPr>
            <w:rFonts w:ascii="台灣楷體" w:eastAsia="台灣楷體" w:hAnsi="台灣楷體" w:cs="Charis SIL"/>
          </w:rPr>
          <w:delText>覓</w:delText>
        </w:r>
      </w:del>
      <w:r w:rsidRPr="00CE779A">
        <w:rPr>
          <w:rFonts w:ascii="台灣楷體" w:eastAsia="台灣楷體" w:hAnsi="台灣楷體" w:cs="Charis SIL"/>
        </w:rPr>
        <w:t>，i的面容佇凸透鏡中照出奇怪的形狀。i非常激動，</w:t>
      </w:r>
      <w:del w:id="3468" w:author="user" w:date="2015-03-15T23:12:00Z">
        <w:r w:rsidRPr="00CE779A" w:rsidDel="00DE3354">
          <w:rPr>
            <w:rFonts w:ascii="台灣楷體" w:eastAsia="台灣楷體" w:hAnsi="台灣楷體" w:cs="Charis SIL"/>
          </w:rPr>
          <w:delText>一爿</w:delText>
        </w:r>
      </w:del>
      <w:ins w:id="3469" w:author="user" w:date="2015-03-15T23:12:00Z">
        <w:r w:rsidR="00DE3354" w:rsidRPr="00CE779A">
          <w:rPr>
            <w:rFonts w:ascii="台灣楷體" w:eastAsia="台灣楷體" w:hAnsi="台灣楷體" w:cs="Charis SIL"/>
          </w:rPr>
          <w:t>那</w:t>
        </w:r>
      </w:ins>
      <w:r w:rsidRPr="00CE779A">
        <w:rPr>
          <w:rFonts w:ascii="台灣楷體" w:eastAsia="台灣楷體" w:hAnsi="台灣楷體" w:cs="Charis SIL"/>
        </w:rPr>
        <w:t>摸鏡</w:t>
      </w:r>
      <w:del w:id="3470" w:author="user" w:date="2015-03-15T23:12:00Z">
        <w:r w:rsidRPr="00CE779A" w:rsidDel="00DE3354">
          <w:rPr>
            <w:rFonts w:ascii="台灣楷體" w:eastAsia="台灣楷體" w:hAnsi="台灣楷體" w:cs="Charis SIL"/>
          </w:rPr>
          <w:delText>一爿</w:delText>
        </w:r>
      </w:del>
      <w:ins w:id="3471" w:author="user" w:date="2015-03-15T23:12:00Z">
        <w:r w:rsidR="00DE3354" w:rsidRPr="00CE779A">
          <w:rPr>
            <w:rFonts w:ascii="台灣楷體" w:eastAsia="台灣楷體" w:hAnsi="台灣楷體" w:cs="Charis SIL"/>
          </w:rPr>
          <w:t>那</w:t>
        </w:r>
      </w:ins>
      <w:r w:rsidRPr="00CE779A">
        <w:rPr>
          <w:rFonts w:ascii="台灣楷體" w:eastAsia="台灣楷體" w:hAnsi="台灣楷體" w:cs="Charis SIL"/>
        </w:rPr>
        <w:t>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「可惜這馬無日頭，</w:t>
      </w:r>
      <w:ins w:id="3472" w:author="user" w:date="2015-03-15T23:13:00Z">
        <w:r w:rsidR="00DE3354" w:rsidRPr="00CE779A">
          <w:rPr>
            <w:rFonts w:ascii="台灣楷體" w:eastAsia="台灣楷體" w:hAnsi="台灣楷體" w:cs="Charis SIL"/>
          </w:rPr>
          <w:t>若</w:t>
        </w:r>
      </w:ins>
      <w:r w:rsidRPr="00CE779A">
        <w:rPr>
          <w:rFonts w:ascii="台灣楷體" w:eastAsia="台灣楷體" w:hAnsi="台灣楷體" w:cs="Charis SIL"/>
        </w:rPr>
        <w:t>無</w:t>
      </w:r>
      <w:ins w:id="3473" w:author="user" w:date="2015-03-15T23:12:00Z">
        <w:r w:rsidR="00DE3354" w:rsidRPr="00CE779A">
          <w:rPr>
            <w:rFonts w:ascii="台灣楷體" w:eastAsia="台灣楷體" w:hAnsi="台灣楷體" w:cs="Charis SIL"/>
          </w:rPr>
          <w:t>就</w:t>
        </w:r>
      </w:ins>
      <w:r w:rsidRPr="00CE779A">
        <w:rPr>
          <w:rFonts w:ascii="台灣楷體" w:eastAsia="台灣楷體" w:hAnsi="台灣楷體" w:cs="Charis SIL"/>
        </w:rPr>
        <w:t>會使</w:t>
      </w:r>
      <w:del w:id="3474" w:author="user" w:date="2015-03-15T23:13:00Z">
        <w:r w:rsidRPr="00CE779A" w:rsidDel="00DE3354">
          <w:rPr>
            <w:rFonts w:ascii="台灣楷體" w:eastAsia="台灣楷體" w:hAnsi="台灣楷體" w:cs="Charis SIL"/>
          </w:rPr>
          <w:delText>試</w:delText>
        </w:r>
      </w:del>
      <w:r w:rsidRPr="00CE779A">
        <w:rPr>
          <w:rFonts w:ascii="台灣楷體" w:eastAsia="台灣楷體" w:hAnsi="台灣楷體" w:cs="Charis SIL"/>
        </w:rPr>
        <w:t>看</w:t>
      </w:r>
      <w:ins w:id="3475" w:author="user" w:date="2015-03-15T23:13:00Z">
        <w:r w:rsidR="00DE3354" w:rsidRPr="00CE779A">
          <w:rPr>
            <w:rFonts w:ascii="台灣楷體" w:eastAsia="台灣楷體" w:hAnsi="台灣楷體" w:cs="Charis SIL"/>
          </w:rPr>
          <w:t>覓仔火</w:t>
        </w:r>
      </w:ins>
      <w:del w:id="3476" w:author="user" w:date="2015-03-15T23:13:00Z">
        <w:r w:rsidRPr="00CE779A" w:rsidDel="00DE3354">
          <w:rPr>
            <w:rFonts w:ascii="台灣楷體" w:eastAsia="台灣楷體" w:hAnsi="台灣楷體" w:cs="Charis SIL"/>
          </w:rPr>
          <w:delText>覓</w:delText>
        </w:r>
      </w:del>
      <w:r w:rsidRPr="00CE779A">
        <w:rPr>
          <w:rFonts w:ascii="台灣楷體" w:eastAsia="台灣楷體" w:hAnsi="台灣楷體" w:cs="Charis SIL"/>
        </w:rPr>
        <w:t>引</w:t>
      </w:r>
      <w:del w:id="3477" w:author="user" w:date="2015-03-15T23:13:00Z">
        <w:r w:rsidRPr="00CE779A" w:rsidDel="00DE3354">
          <w:rPr>
            <w:rFonts w:ascii="台灣楷體" w:eastAsia="台灣楷體" w:hAnsi="台灣楷體" w:cs="Charis SIL"/>
          </w:rPr>
          <w:delText>火</w:delText>
        </w:r>
      </w:del>
      <w:ins w:id="3478" w:author="user" w:date="2015-03-15T23:13:00Z">
        <w:r w:rsidR="00DE3354" w:rsidRPr="00CE779A">
          <w:rPr>
            <w:rFonts w:ascii="台灣楷體" w:eastAsia="台灣楷體" w:hAnsi="台灣楷體" w:cs="Charis SIL"/>
          </w:rPr>
          <w:t>會著（to̍h）無</w:t>
        </w:r>
      </w:ins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許姑嘛共火鏡接過去看</w:t>
      </w:r>
      <w:del w:id="3479" w:author="user" w:date="2015-03-15T23:13:00Z">
        <w:r w:rsidRPr="00CE779A" w:rsidDel="00DE3354">
          <w:rPr>
            <w:rFonts w:ascii="台灣楷體" w:eastAsia="台灣楷體" w:hAnsi="台灣楷體" w:cs="Charis SIL"/>
          </w:rPr>
          <w:delText>一遍</w:delText>
        </w:r>
      </w:del>
      <w:r w:rsidRPr="00CE779A">
        <w:rPr>
          <w:rFonts w:ascii="台灣楷體" w:eastAsia="台灣楷體" w:hAnsi="台灣楷體" w:cs="Charis SIL"/>
        </w:rPr>
        <w:t>，共塗跤的銅鼎、茶鈷囥去灶頭，布料用包布包咧，</w:t>
      </w:r>
      <w:del w:id="3480" w:author="user" w:date="2015-03-15T17:43:00Z">
        <w:r w:rsidRPr="00CE779A" w:rsidDel="00720579">
          <w:rPr>
            <w:rFonts w:ascii="台灣楷體" w:eastAsia="台灣楷體" w:hAnsi="台灣楷體" w:cs="Charis SIL"/>
          </w:rPr>
          <w:delText>然後</w:delText>
        </w:r>
      </w:del>
      <w:ins w:id="3481" w:author="user" w:date="2015-03-15T17:43:00Z">
        <w:r w:rsidR="00720579" w:rsidRPr="00CE779A">
          <w:rPr>
            <w:rFonts w:ascii="台灣楷體" w:eastAsia="台灣楷體" w:hAnsi="台灣楷體" w:cs="Charis SIL"/>
          </w:rPr>
          <w:t>紲落</w:t>
        </w:r>
      </w:ins>
      <w:r w:rsidRPr="00CE779A">
        <w:rPr>
          <w:rFonts w:ascii="台灣楷體" w:eastAsia="台灣楷體" w:hAnsi="台灣楷體" w:cs="Charis SIL"/>
        </w:rPr>
        <w:t>問</w:t>
      </w:r>
      <w:ins w:id="3482" w:author="user" w:date="2015-03-15T23:13:00Z">
        <w:r w:rsidR="00DE3354" w:rsidRPr="00CE779A">
          <w:rPr>
            <w:rFonts w:ascii="台灣楷體" w:eastAsia="台灣楷體" w:hAnsi="台灣楷體" w:cs="Charis SIL"/>
          </w:rPr>
          <w:t>講</w:t>
        </w:r>
      </w:ins>
      <w:r w:rsidRPr="00CE779A">
        <w:rPr>
          <w:rFonts w:ascii="台灣楷體" w:eastAsia="台灣楷體" w:hAnsi="台灣楷體" w:cs="Charis SIL"/>
        </w:rPr>
        <w:t>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「房間內彼包是啥物？」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「是唐山番薯。」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3483" w:author="user" w:date="2015-03-13T12:16:00Z">
        <w:r w:rsidRPr="00CE779A" w:rsidDel="009C5072">
          <w:rPr>
            <w:rFonts w:ascii="台灣楷體" w:eastAsia="台灣楷體" w:hAnsi="台灣楷體" w:cs="Charis SIL"/>
          </w:rPr>
          <w:delText>那會</w:delText>
        </w:r>
      </w:del>
      <w:ins w:id="3484" w:author="user" w:date="2015-03-13T12:16:00Z">
        <w:r w:rsidR="009C5072" w:rsidRPr="00CE779A">
          <w:rPr>
            <w:rFonts w:ascii="台灣楷體" w:eastAsia="台灣楷體" w:hAnsi="台灣楷體" w:cs="Charis SIL"/>
          </w:rPr>
          <w:t>哪會</w:t>
        </w:r>
      </w:ins>
      <w:r w:rsidRPr="00CE779A">
        <w:rPr>
          <w:rFonts w:ascii="台灣楷體" w:eastAsia="台灣楷體" w:hAnsi="台灣楷體" w:cs="Charis SIL"/>
        </w:rPr>
        <w:t>買唐山番薯？提來灶跤啊！」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「彼毋是</w:t>
      </w:r>
      <w:r w:rsidR="00CE71FD" w:rsidRPr="00CE779A">
        <w:rPr>
          <w:rFonts w:ascii="台灣楷體" w:eastAsia="台灣楷體" w:hAnsi="台灣楷體" w:cs="Charis SIL"/>
        </w:rPr>
        <w:t>欲</w:t>
      </w:r>
      <w:r w:rsidRPr="00CE779A">
        <w:rPr>
          <w:rFonts w:ascii="台灣楷體" w:eastAsia="台灣楷體" w:hAnsi="台灣楷體" w:cs="Charis SIL"/>
        </w:rPr>
        <w:t>煮來食ê，是欲紮轉來傳種ê，這是唐山新品種，是呂宋傳去唐山，唐山運去日本ê──lí囥咧莫去共動！」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「這頭巾中央包ê是啥物？」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「是一張世界地圖。」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「船頂欲用ê？」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(p.105)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「毋是，是素面交代買ê。」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「i買這欲做啥物？」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「是欲送予望山ê。」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許姑誠毋甘願共包袱仔包好</w:t>
      </w:r>
      <w:ins w:id="3485" w:author="user" w:date="2015-03-15T23:14:00Z">
        <w:r w:rsidR="00DE3354" w:rsidRPr="00CE779A">
          <w:rPr>
            <w:rFonts w:ascii="台灣楷體" w:eastAsia="台灣楷體" w:hAnsi="台灣楷體" w:cs="Charis SIL"/>
          </w:rPr>
          <w:t>勢</w:t>
        </w:r>
      </w:ins>
      <w:r w:rsidRPr="00CE779A">
        <w:rPr>
          <w:rFonts w:ascii="台灣楷體" w:eastAsia="台灣楷體" w:hAnsi="台灣楷體" w:cs="Charis SIL"/>
        </w:rPr>
        <w:t>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第二工，望山過來郭家，郭舵公介紹何應貞佮翁七予熟似，</w:t>
      </w:r>
      <w:del w:id="3486" w:author="user" w:date="2015-03-15T17:43:00Z">
        <w:r w:rsidRPr="00CE779A" w:rsidDel="00720579">
          <w:rPr>
            <w:rFonts w:ascii="台灣楷體" w:eastAsia="台灣楷體" w:hAnsi="台灣楷體" w:cs="Charis SIL"/>
          </w:rPr>
          <w:delText>然後</w:delText>
        </w:r>
      </w:del>
      <w:ins w:id="3487" w:author="user" w:date="2015-03-15T17:43:00Z">
        <w:r w:rsidR="00720579" w:rsidRPr="00CE779A">
          <w:rPr>
            <w:rFonts w:ascii="台灣楷體" w:eastAsia="台灣楷體" w:hAnsi="台灣楷體" w:cs="Charis SIL"/>
          </w:rPr>
          <w:t>紲落</w:t>
        </w:r>
      </w:ins>
      <w:r w:rsidRPr="00CE779A">
        <w:rPr>
          <w:rFonts w:ascii="台灣楷體" w:eastAsia="台灣楷體" w:hAnsi="台灣楷體" w:cs="Charis SIL"/>
        </w:rPr>
        <w:t>𤆬望山入i房間內講話。郭舵公本來驚望山佇總制爺死後，會失志不振，這馬看i身體精神攏好，就放心矣。望山講何應貞既然是總制爺派人去接轉來的人，i自然是愛照管協助，i講i會先去安平鎮晉見監國爺，問</w:t>
      </w:r>
      <w:del w:id="3488" w:author="user" w:date="2015-03-15T23:15:00Z">
        <w:r w:rsidRPr="00CE779A" w:rsidDel="00DE3354">
          <w:rPr>
            <w:rFonts w:ascii="台灣楷體" w:eastAsia="台灣楷體" w:hAnsi="台灣楷體" w:cs="Charis SIL"/>
          </w:rPr>
          <w:delText>明</w:delText>
        </w:r>
      </w:del>
      <w:ins w:id="3489" w:author="user" w:date="2015-03-15T23:15:00Z">
        <w:r w:rsidR="00DE3354" w:rsidRPr="00CE779A">
          <w:rPr>
            <w:rFonts w:ascii="台灣楷體" w:eastAsia="台灣楷體" w:hAnsi="台灣楷體" w:cs="Charis SIL"/>
          </w:rPr>
          <w:t>清楚監</w:t>
        </w:r>
      </w:ins>
      <w:del w:id="3490" w:author="user" w:date="2015-03-15T23:15:00Z">
        <w:r w:rsidRPr="00CE779A" w:rsidDel="00DE3354">
          <w:rPr>
            <w:rFonts w:ascii="台灣楷體" w:eastAsia="台灣楷體" w:hAnsi="台灣楷體" w:cs="Charis SIL"/>
          </w:rPr>
          <w:delText>堅</w:delText>
        </w:r>
      </w:del>
      <w:r w:rsidRPr="00CE779A">
        <w:rPr>
          <w:rFonts w:ascii="台灣楷體" w:eastAsia="台灣楷體" w:hAnsi="台灣楷體" w:cs="Charis SIL"/>
        </w:rPr>
        <w:t>國爺的意思</w:t>
      </w:r>
      <w:del w:id="3491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3492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，才接何應貞去。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郭舵公會記得i佇烏水溝的</w:t>
      </w:r>
      <w:del w:id="3493" w:author="user" w:date="2015-03-15T23:15:00Z">
        <w:r w:rsidRPr="00CE779A" w:rsidDel="00DE3354">
          <w:rPr>
            <w:rFonts w:ascii="台灣楷體" w:eastAsia="台灣楷體" w:hAnsi="台灣楷體" w:cs="Charis SIL"/>
          </w:rPr>
          <w:delText>誓言</w:delText>
        </w:r>
      </w:del>
      <w:ins w:id="3494" w:author="user" w:date="2015-03-15T23:15:00Z">
        <w:r w:rsidR="00DE3354" w:rsidRPr="00CE779A">
          <w:rPr>
            <w:rFonts w:ascii="台灣楷體" w:eastAsia="台灣楷體" w:hAnsi="台灣楷體" w:cs="Charis SIL"/>
          </w:rPr>
          <w:t>咒誓</w:t>
        </w:r>
      </w:ins>
      <w:r w:rsidRPr="00CE779A">
        <w:rPr>
          <w:rFonts w:ascii="台灣楷體" w:eastAsia="台灣楷體" w:hAnsi="台灣楷體" w:cs="Charis SIL"/>
        </w:rPr>
        <w:t>，就問素面佮望山</w:t>
      </w:r>
      <w:del w:id="3495" w:author="user" w:date="2015-03-15T23:15:00Z">
        <w:r w:rsidRPr="00CE779A" w:rsidDel="00DE3354">
          <w:rPr>
            <w:rFonts w:ascii="台灣楷體" w:eastAsia="台灣楷體" w:hAnsi="台灣楷體" w:cs="Charis SIL"/>
          </w:rPr>
          <w:delText>最</w:delText>
        </w:r>
      </w:del>
      <w:r w:rsidRPr="00CE779A">
        <w:rPr>
          <w:rFonts w:ascii="台灣楷體" w:eastAsia="台灣楷體" w:hAnsi="台灣楷體" w:cs="Charis SIL"/>
        </w:rPr>
        <w:t>近</w:t>
      </w:r>
      <w:ins w:id="3496" w:author="user" w:date="2015-03-15T23:15:00Z">
        <w:r w:rsidR="00DE3354" w:rsidRPr="00CE779A">
          <w:rPr>
            <w:rFonts w:ascii="台灣楷體" w:eastAsia="台灣楷體" w:hAnsi="台灣楷體" w:cs="Charis SIL"/>
          </w:rPr>
          <w:t>來</w:t>
        </w:r>
      </w:ins>
      <w:r w:rsidRPr="00CE779A">
        <w:rPr>
          <w:rFonts w:ascii="台灣楷體" w:eastAsia="台灣楷體" w:hAnsi="台灣楷體" w:cs="Charis SIL"/>
        </w:rPr>
        <w:t>的情形。望山毋敢對i隱瞞，</w:t>
      </w:r>
      <w:del w:id="3497" w:author="user" w:date="2015-03-21T22:53:00Z">
        <w:r w:rsidRPr="00CE779A" w:rsidDel="006E0C99">
          <w:rPr>
            <w:rFonts w:ascii="台灣楷體" w:eastAsia="台灣楷體" w:hAnsi="台灣楷體" w:cs="Charis SIL"/>
          </w:rPr>
          <w:delText>將in</w:delText>
        </w:r>
      </w:del>
      <w:ins w:id="3498" w:author="user" w:date="2015-03-21T22:53:00Z">
        <w:r w:rsidR="006E0C99" w:rsidRPr="00CE779A">
          <w:rPr>
            <w:rFonts w:ascii="台灣楷體" w:eastAsia="台灣楷體" w:hAnsi="台灣楷體" w:cs="Charis SIL"/>
          </w:rPr>
          <w:t>共in</w:t>
        </w:r>
      </w:ins>
      <w:r w:rsidRPr="00CE779A">
        <w:rPr>
          <w:rFonts w:ascii="台灣楷體" w:eastAsia="台灣楷體" w:hAnsi="台灣楷體" w:cs="Charis SIL"/>
        </w:rPr>
        <w:t>兩人近況，甚至嘛將佇赤山龍湖大潭夜談的代誌</w:t>
      </w:r>
      <w:del w:id="3499" w:author="user" w:date="2015-03-15T23:15:00Z">
        <w:r w:rsidRPr="00CE779A" w:rsidDel="00DE3354">
          <w:rPr>
            <w:rFonts w:ascii="台灣楷體" w:eastAsia="台灣楷體" w:hAnsi="台灣楷體" w:cs="Charis SIL"/>
          </w:rPr>
          <w:delText>全部</w:delText>
        </w:r>
      </w:del>
      <w:r w:rsidRPr="00CE779A">
        <w:rPr>
          <w:rFonts w:ascii="台灣楷體" w:eastAsia="台灣楷體" w:hAnsi="台灣楷體" w:cs="Charis SIL"/>
        </w:rPr>
        <w:t>攏</w:t>
      </w:r>
      <w:ins w:id="3500" w:author="user" w:date="2015-03-15T23:15:00Z">
        <w:r w:rsidR="00DE3354" w:rsidRPr="00CE779A">
          <w:rPr>
            <w:rFonts w:ascii="台灣楷體" w:eastAsia="台灣楷體" w:hAnsi="台灣楷體" w:cs="Charis SIL"/>
          </w:rPr>
          <w:t>講</w:t>
        </w:r>
      </w:ins>
      <w:del w:id="3501" w:author="user" w:date="2015-03-15T23:15:00Z">
        <w:r w:rsidRPr="00CE779A" w:rsidDel="00DE3354">
          <w:rPr>
            <w:rFonts w:ascii="台灣楷體" w:eastAsia="台灣楷體" w:hAnsi="台灣楷體" w:cs="Charis SIL"/>
          </w:rPr>
          <w:delText>共</w:delText>
        </w:r>
      </w:del>
      <w:ins w:id="3502" w:author="user" w:date="2015-03-15T23:15:00Z">
        <w:r w:rsidR="00DE3354" w:rsidRPr="00CE779A">
          <w:rPr>
            <w:rFonts w:ascii="台灣楷體" w:eastAsia="台灣楷體" w:hAnsi="台灣楷體" w:cs="Charis SIL"/>
          </w:rPr>
          <w:t>予</w:t>
        </w:r>
      </w:ins>
      <w:r w:rsidRPr="00CE779A">
        <w:rPr>
          <w:rFonts w:ascii="台灣楷體" w:eastAsia="台灣楷體" w:hAnsi="台灣楷體" w:cs="Charis SIL"/>
        </w:rPr>
        <w:t>i</w:t>
      </w:r>
      <w:ins w:id="3503" w:author="user" w:date="2015-03-15T23:15:00Z">
        <w:r w:rsidR="00DE3354" w:rsidRPr="00CE779A">
          <w:rPr>
            <w:rFonts w:ascii="台灣楷體" w:eastAsia="台灣楷體" w:hAnsi="台灣楷體" w:cs="Charis SIL"/>
          </w:rPr>
          <w:t>聽</w:t>
        </w:r>
      </w:ins>
      <w:del w:id="3504" w:author="user" w:date="2015-03-15T23:15:00Z">
        <w:r w:rsidRPr="00CE779A" w:rsidDel="00DE3354">
          <w:rPr>
            <w:rFonts w:ascii="台灣楷體" w:eastAsia="台灣楷體" w:hAnsi="台灣楷體" w:cs="Charis SIL"/>
          </w:rPr>
          <w:delText>講</w:delText>
        </w:r>
      </w:del>
      <w:r w:rsidRPr="00CE779A">
        <w:rPr>
          <w:rFonts w:ascii="台灣楷體" w:eastAsia="台灣楷體" w:hAnsi="台灣楷體" w:cs="Charis SIL"/>
        </w:rPr>
        <w:t>。郭舵公</w:t>
      </w:r>
      <w:del w:id="3505" w:author="user" w:date="2015-03-20T23:34:00Z">
        <w:r w:rsidRPr="00CE779A" w:rsidDel="00FA0189">
          <w:rPr>
            <w:rFonts w:ascii="台灣楷體" w:eastAsia="台灣楷體" w:hAnsi="台灣楷體" w:cs="Charis SIL"/>
          </w:rPr>
          <w:delText>聽了</w:delText>
        </w:r>
      </w:del>
      <w:ins w:id="3506" w:author="user" w:date="2015-03-20T23:34:00Z">
        <w:r w:rsidR="00FA0189" w:rsidRPr="00CE779A">
          <w:rPr>
            <w:rFonts w:ascii="台灣楷體" w:eastAsia="台灣楷體" w:hAnsi="台灣楷體" w:cs="Charis SIL"/>
          </w:rPr>
          <w:t>聽著</w:t>
        </w:r>
      </w:ins>
      <w:r w:rsidRPr="00CE779A">
        <w:rPr>
          <w:rFonts w:ascii="台灣楷體" w:eastAsia="台灣楷體" w:hAnsi="台灣楷體" w:cs="Charis SIL"/>
        </w:rPr>
        <w:t>，毋</w:t>
      </w:r>
      <w:del w:id="3507" w:author="user" w:date="2015-03-15T23:16:00Z">
        <w:r w:rsidRPr="00CE779A" w:rsidDel="00DE3354">
          <w:rPr>
            <w:rFonts w:ascii="台灣楷體" w:eastAsia="台灣楷體" w:hAnsi="台灣楷體" w:cs="Charis SIL"/>
          </w:rPr>
          <w:delText>之</w:delText>
        </w:r>
      </w:del>
      <w:ins w:id="3508" w:author="user" w:date="2015-03-15T23:16:00Z">
        <w:r w:rsidR="00DE3354" w:rsidRPr="00CE779A">
          <w:rPr>
            <w:rFonts w:ascii="台灣楷體" w:eastAsia="台灣楷體" w:hAnsi="台灣楷體" w:cs="Charis SIL"/>
          </w:rPr>
          <w:t>知</w:t>
        </w:r>
      </w:ins>
      <w:r w:rsidRPr="00CE779A">
        <w:rPr>
          <w:rFonts w:ascii="台灣楷體" w:eastAsia="台灣楷體" w:hAnsi="台灣楷體" w:cs="Charis SIL"/>
        </w:rPr>
        <w:t>按怎才好，干焦安慰望山講：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「guá會勸許姑答應lín--ê。lí愛勸素面</w:t>
      </w:r>
      <w:del w:id="3509" w:author="user" w:date="2015-03-15T23:16:00Z">
        <w:r w:rsidRPr="00CE779A" w:rsidDel="00DE3354">
          <w:rPr>
            <w:rFonts w:ascii="台灣楷體" w:eastAsia="台灣楷體" w:hAnsi="台灣楷體" w:cs="Charis SIL"/>
          </w:rPr>
          <w:delText>袂使</w:delText>
        </w:r>
      </w:del>
      <w:ins w:id="3510" w:author="user" w:date="2015-03-15T23:16:00Z">
        <w:r w:rsidR="00DE3354" w:rsidRPr="00CE779A">
          <w:rPr>
            <w:rFonts w:ascii="台灣楷體" w:eastAsia="台灣楷體" w:hAnsi="台灣楷體" w:cs="Charis SIL"/>
          </w:rPr>
          <w:t>毋通</w:t>
        </w:r>
      </w:ins>
      <w:del w:id="3511" w:author="user" w:date="2015-03-15T23:16:00Z">
        <w:r w:rsidRPr="00CE779A" w:rsidDel="00DE3354">
          <w:rPr>
            <w:rFonts w:ascii="台灣楷體" w:eastAsia="台灣楷體" w:hAnsi="台灣楷體" w:cs="Charis SIL"/>
          </w:rPr>
          <w:delText>加</w:delText>
        </w:r>
      </w:del>
      <w:ins w:id="3512" w:author="user" w:date="2015-03-15T23:16:00Z">
        <w:r w:rsidR="00DE3354" w:rsidRPr="00CE779A">
          <w:rPr>
            <w:rFonts w:ascii="台灣楷體" w:eastAsia="台灣楷體" w:hAnsi="台灣楷體" w:cs="Charis SIL"/>
          </w:rPr>
          <w:t>烏白</w:t>
        </w:r>
      </w:ins>
      <w:r w:rsidRPr="00CE779A">
        <w:rPr>
          <w:rFonts w:ascii="台灣楷體" w:eastAsia="台灣楷體" w:hAnsi="台灣楷體" w:cs="Charis SIL"/>
        </w:rPr>
        <w:t>想──素面</w:t>
      </w:r>
      <w:del w:id="3513" w:author="user" w:date="2015-03-15T23:16:00Z">
        <w:r w:rsidRPr="00CE779A" w:rsidDel="00DE3354">
          <w:rPr>
            <w:rFonts w:ascii="台灣楷體" w:eastAsia="台灣楷體" w:hAnsi="台灣楷體" w:cs="Charis SIL"/>
          </w:rPr>
          <w:delText>一向</w:delText>
        </w:r>
      </w:del>
      <w:ins w:id="3514" w:author="user" w:date="2015-03-15T23:16:00Z">
        <w:r w:rsidR="00DE3354" w:rsidRPr="00CE779A">
          <w:rPr>
            <w:rFonts w:ascii="台灣楷體" w:eastAsia="台灣楷體" w:hAnsi="台灣楷體" w:cs="Charis SIL"/>
          </w:rPr>
          <w:t>在來</w:t>
        </w:r>
      </w:ins>
      <w:r w:rsidRPr="00CE779A">
        <w:rPr>
          <w:rFonts w:ascii="台灣楷體" w:eastAsia="台灣楷體" w:hAnsi="台灣楷體" w:cs="Charis SIL"/>
        </w:rPr>
        <w:t>愛想東想西。guá雖然毋是in老爸，</w:t>
      </w:r>
      <w:del w:id="3515" w:author="user" w:date="2015-03-15T23:16:00Z">
        <w:r w:rsidRPr="00CE779A" w:rsidDel="00DC6E68">
          <w:rPr>
            <w:rFonts w:ascii="台灣楷體" w:eastAsia="台灣楷體" w:hAnsi="台灣楷體" w:cs="Charis SIL"/>
          </w:rPr>
          <w:delText>煞</w:delText>
        </w:r>
      </w:del>
      <w:ins w:id="3516" w:author="user" w:date="2015-03-15T23:16:00Z">
        <w:r w:rsidR="00DC6E68" w:rsidRPr="00CE779A">
          <w:rPr>
            <w:rFonts w:ascii="台灣楷體" w:eastAsia="台灣楷體" w:hAnsi="台灣楷體" w:cs="Charis SIL"/>
          </w:rPr>
          <w:t>嘛</w:t>
        </w:r>
      </w:ins>
      <w:r w:rsidRPr="00CE779A">
        <w:rPr>
          <w:rFonts w:ascii="台灣楷體" w:eastAsia="台灣楷體" w:hAnsi="台灣楷體" w:cs="Charis SIL"/>
        </w:rPr>
        <w:t>會</w:t>
      </w:r>
      <w:del w:id="3517" w:author="user" w:date="2015-03-15T23:16:00Z">
        <w:r w:rsidRPr="00CE779A" w:rsidDel="00DC6E68">
          <w:rPr>
            <w:rFonts w:ascii="台灣楷體" w:eastAsia="台灣楷體" w:hAnsi="台灣楷體" w:cs="Charis SIL"/>
          </w:rPr>
          <w:delText>佮</w:delText>
        </w:r>
      </w:del>
      <w:ins w:id="3518" w:author="user" w:date="2015-03-15T23:16:00Z">
        <w:r w:rsidR="00DC6E68" w:rsidRPr="00CE779A">
          <w:rPr>
            <w:rFonts w:ascii="台灣楷體" w:eastAsia="台灣楷體" w:hAnsi="台灣楷體" w:cs="Charis SIL"/>
          </w:rPr>
          <w:t>像</w:t>
        </w:r>
      </w:ins>
      <w:r w:rsidRPr="00CE779A">
        <w:rPr>
          <w:rFonts w:ascii="台灣楷體" w:eastAsia="台灣楷體" w:hAnsi="台灣楷體" w:cs="Charis SIL"/>
        </w:rPr>
        <w:t>對順風</w:t>
      </w:r>
      <w:del w:id="3519" w:author="user" w:date="2015-03-15T23:16:00Z">
        <w:r w:rsidRPr="00CE779A" w:rsidDel="00DC6E68">
          <w:rPr>
            <w:rFonts w:ascii="台灣楷體" w:eastAsia="台灣楷體" w:hAnsi="台灣楷體" w:cs="Charis SIL"/>
          </w:rPr>
          <w:delText>仝款</w:delText>
        </w:r>
      </w:del>
      <w:ins w:id="3520" w:author="user" w:date="2015-03-15T23:16:00Z">
        <w:r w:rsidR="00DC6E68" w:rsidRPr="00CE779A">
          <w:rPr>
            <w:rFonts w:ascii="台灣楷體" w:eastAsia="台灣楷體" w:hAnsi="台灣楷體" w:cs="Charis SIL"/>
          </w:rPr>
          <w:t>按呢共惜</w:t>
        </w:r>
      </w:ins>
      <w:del w:id="3521" w:author="user" w:date="2015-03-15T23:16:00Z">
        <w:r w:rsidRPr="00CE779A" w:rsidDel="00DC6E68">
          <w:rPr>
            <w:rFonts w:ascii="台灣楷體" w:eastAsia="台灣楷體" w:hAnsi="台灣楷體" w:cs="Charis SIL"/>
          </w:rPr>
          <w:delText>疼i--ê</w:delText>
        </w:r>
      </w:del>
      <w:ins w:id="3522" w:author="user" w:date="2015-03-15T23:16:00Z">
        <w:r w:rsidR="00DC6E68" w:rsidRPr="00CE779A">
          <w:rPr>
            <w:rFonts w:ascii="台灣楷體" w:eastAsia="台灣楷體" w:hAnsi="台灣楷體" w:cs="Charis SIL"/>
          </w:rPr>
          <w:t>命命</w:t>
        </w:r>
      </w:ins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「這guá佮素面攏知影──舵公伯，lí啥物時陣去見沈侯爺？」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「愛等貨出清</w:t>
      </w:r>
      <w:del w:id="3523" w:author="user" w:date="2015-03-15T23:17:00Z">
        <w:r w:rsidRPr="00CE779A" w:rsidDel="00DC6E68">
          <w:rPr>
            <w:rFonts w:ascii="台灣楷體" w:eastAsia="台灣楷體" w:hAnsi="台灣楷體" w:cs="Charis SIL"/>
          </w:rPr>
          <w:delText>矣</w:delText>
        </w:r>
      </w:del>
      <w:r w:rsidRPr="00CE779A">
        <w:rPr>
          <w:rFonts w:ascii="台灣楷體" w:eastAsia="台灣楷體" w:hAnsi="台灣楷體" w:cs="Charis SIL"/>
        </w:rPr>
        <w:t>才去──</w:t>
      </w:r>
      <w:del w:id="3524" w:author="user" w:date="2015-03-15T23:17:00Z">
        <w:r w:rsidRPr="00CE779A" w:rsidDel="00DC6E68">
          <w:rPr>
            <w:rFonts w:ascii="台灣楷體" w:eastAsia="台灣楷體" w:hAnsi="台灣楷體" w:cs="Charis SIL"/>
          </w:rPr>
          <w:delText>等貨</w:delText>
        </w:r>
      </w:del>
      <w:ins w:id="3525" w:author="user" w:date="2015-03-15T23:17:00Z">
        <w:r w:rsidR="00DC6E68" w:rsidRPr="00CE779A">
          <w:rPr>
            <w:rFonts w:ascii="台灣楷體" w:eastAsia="台灣楷體" w:hAnsi="台灣楷體" w:cs="Charis SIL"/>
          </w:rPr>
          <w:t>你</w:t>
        </w:r>
      </w:ins>
      <w:r w:rsidRPr="00CE779A">
        <w:rPr>
          <w:rFonts w:ascii="台灣楷體" w:eastAsia="台灣楷體" w:hAnsi="台灣楷體" w:cs="Charis SIL"/>
        </w:rPr>
        <w:t>有啥物代誌？」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(p.106)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干焦見望山搖頭講：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「無！無！干焦</w:t>
      </w:r>
      <w:ins w:id="3526" w:author="user" w:date="2015-03-15T23:17:00Z">
        <w:r w:rsidR="00DC6E68" w:rsidRPr="00CE779A">
          <w:rPr>
            <w:rFonts w:ascii="台灣楷體" w:eastAsia="台灣楷體" w:hAnsi="台灣楷體" w:cs="Charis SIL"/>
          </w:rPr>
          <w:t>罔</w:t>
        </w:r>
      </w:ins>
      <w:r w:rsidRPr="00CE779A">
        <w:rPr>
          <w:rFonts w:ascii="台灣楷體" w:eastAsia="台灣楷體" w:hAnsi="台灣楷體" w:cs="Charis SIL"/>
        </w:rPr>
        <w:t>問</w:t>
      </w:r>
      <w:del w:id="3527" w:author="user" w:date="2015-03-15T23:17:00Z">
        <w:r w:rsidRPr="00CE779A" w:rsidDel="00DC6E68">
          <w:rPr>
            <w:rFonts w:ascii="台灣楷體" w:eastAsia="台灣楷體" w:hAnsi="台灣楷體" w:cs="Charis SIL"/>
          </w:rPr>
          <w:delText>看覓</w:delText>
        </w:r>
      </w:del>
      <w:ins w:id="3528" w:author="user" w:date="2015-03-15T23:17:00Z">
        <w:r w:rsidR="00DC6E68" w:rsidRPr="00CE779A">
          <w:rPr>
            <w:rFonts w:ascii="台灣楷體" w:eastAsia="台灣楷體" w:hAnsi="台灣楷體" w:cs="Charis SIL"/>
          </w:rPr>
          <w:t>爾爾</w:t>
        </w:r>
      </w:ins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過幾工，望山來𤆬何應貞</w:t>
      </w:r>
      <w:ins w:id="3529" w:author="user" w:date="2015-03-15T23:17:00Z">
        <w:r w:rsidR="00DC6E68" w:rsidRPr="00CE779A">
          <w:rPr>
            <w:rFonts w:ascii="台灣楷體" w:eastAsia="台灣楷體" w:hAnsi="台灣楷體" w:cs="Charis SIL"/>
          </w:rPr>
          <w:t>去</w:t>
        </w:r>
      </w:ins>
      <w:del w:id="3530" w:author="user" w:date="2015-03-15T23:17:00Z">
        <w:r w:rsidRPr="00CE779A" w:rsidDel="00DC6E68">
          <w:rPr>
            <w:rFonts w:ascii="台灣楷體" w:eastAsia="台灣楷體" w:hAnsi="台灣楷體" w:cs="Charis SIL"/>
          </w:rPr>
          <w:delText>過</w:delText>
        </w:r>
      </w:del>
      <w:r w:rsidRPr="00CE779A">
        <w:rPr>
          <w:rFonts w:ascii="台灣楷體" w:eastAsia="台灣楷體" w:hAnsi="台灣楷體" w:cs="Charis SIL"/>
        </w:rPr>
        <w:t>安平</w:t>
      </w:r>
      <w:del w:id="3531" w:author="user" w:date="2015-03-15T23:17:00Z">
        <w:r w:rsidRPr="00CE779A" w:rsidDel="00DC6E68">
          <w:rPr>
            <w:rFonts w:ascii="台灣楷體" w:eastAsia="台灣楷體" w:hAnsi="台灣楷體" w:cs="Charis SIL"/>
          </w:rPr>
          <w:delText>去</w:delText>
        </w:r>
      </w:del>
      <w:r w:rsidRPr="00CE779A">
        <w:rPr>
          <w:rFonts w:ascii="台灣楷體" w:eastAsia="台灣楷體" w:hAnsi="台灣楷體" w:cs="Charis SIL"/>
        </w:rPr>
        <w:t>，</w:t>
      </w:r>
      <w:del w:id="3532" w:author="user" w:date="2015-03-15T23:18:00Z">
        <w:r w:rsidRPr="00CE779A" w:rsidDel="00DC6E68">
          <w:rPr>
            <w:rFonts w:ascii="台灣楷體" w:eastAsia="台灣楷體" w:hAnsi="台灣楷體" w:cs="Charis SIL"/>
          </w:rPr>
          <w:delText>當天</w:delText>
        </w:r>
      </w:del>
      <w:ins w:id="3533" w:author="user" w:date="2015-03-15T23:18:00Z">
        <w:r w:rsidR="00DC6E68" w:rsidRPr="00CE779A">
          <w:rPr>
            <w:rFonts w:ascii="台灣楷體" w:eastAsia="台灣楷體" w:hAnsi="台灣楷體" w:cs="Charis SIL"/>
          </w:rPr>
          <w:t>當工</w:t>
        </w:r>
      </w:ins>
      <w:r w:rsidRPr="00CE779A">
        <w:rPr>
          <w:rFonts w:ascii="台灣楷體" w:eastAsia="台灣楷體" w:hAnsi="台灣楷體" w:cs="Charis SIL"/>
        </w:rPr>
        <w:t>暗時in轉來，郭舵公留i食飯。翁七雖然猶蹛佇遮，</w:t>
      </w:r>
      <w:del w:id="3534" w:author="user" w:date="2015-03-15T23:18:00Z">
        <w:r w:rsidRPr="00CE779A" w:rsidDel="00DC6E68">
          <w:rPr>
            <w:rFonts w:ascii="台灣楷體" w:eastAsia="台灣楷體" w:hAnsi="台灣楷體" w:cs="Charis SIL"/>
          </w:rPr>
          <w:delText>但</w:delText>
        </w:r>
      </w:del>
      <w:ins w:id="3535" w:author="user" w:date="2015-03-15T23:18:00Z">
        <w:r w:rsidR="00DC6E68" w:rsidRPr="00CE779A">
          <w:rPr>
            <w:rFonts w:ascii="台灣楷體" w:eastAsia="台灣楷體" w:hAnsi="台灣楷體" w:cs="Charis SIL"/>
          </w:rPr>
          <w:t>毋過</w:t>
        </w:r>
      </w:ins>
      <w:r w:rsidRPr="00CE779A">
        <w:rPr>
          <w:rFonts w:ascii="台灣楷體" w:eastAsia="台灣楷體" w:hAnsi="台灣楷體" w:cs="Charis SIL"/>
        </w:rPr>
        <w:t>定定外出，今仔日猶未轉來，三</w:t>
      </w:r>
      <w:del w:id="3536" w:author="user" w:date="2015-03-15T23:18:00Z">
        <w:r w:rsidRPr="00CE779A" w:rsidDel="00DC6E68">
          <w:rPr>
            <w:rFonts w:ascii="台灣楷體" w:eastAsia="台灣楷體" w:hAnsi="台灣楷體" w:cs="Charis SIL"/>
          </w:rPr>
          <w:delText>個</w:delText>
        </w:r>
      </w:del>
      <w:ins w:id="3537" w:author="user" w:date="2015-03-15T23:18:00Z">
        <w:r w:rsidR="00DC6E68" w:rsidRPr="00CE779A">
          <w:rPr>
            <w:rFonts w:ascii="台灣楷體" w:eastAsia="台灣楷體" w:hAnsi="台灣楷體" w:cs="Charis SIL"/>
          </w:rPr>
          <w:t>个</w:t>
        </w:r>
      </w:ins>
      <w:del w:id="3538" w:author="user" w:date="2015-03-15T00:01:00Z">
        <w:r w:rsidRPr="00CE779A" w:rsidDel="00E92129">
          <w:rPr>
            <w:rFonts w:ascii="台灣楷體" w:eastAsia="台灣楷體" w:hAnsi="台灣楷體" w:cs="Charis SIL"/>
          </w:rPr>
          <w:delText>查甫</w:delText>
        </w:r>
      </w:del>
      <w:ins w:id="3539" w:author="user" w:date="2015-03-15T00:01:00Z">
        <w:r w:rsidR="00E92129" w:rsidRPr="00CE779A">
          <w:rPr>
            <w:rFonts w:ascii="台灣楷體" w:eastAsia="台灣楷體" w:hAnsi="台灣楷體" w:cs="Charis SIL"/>
          </w:rPr>
          <w:t>查埔</w:t>
        </w:r>
      </w:ins>
      <w:r w:rsidRPr="00CE779A">
        <w:rPr>
          <w:rFonts w:ascii="台灣楷體" w:eastAsia="台灣楷體" w:hAnsi="台灣楷體" w:cs="Charis SIL"/>
        </w:rPr>
        <w:t>人佇廳內放心</w:t>
      </w:r>
      <w:ins w:id="3540" w:author="user" w:date="2015-03-15T23:18:00Z">
        <w:r w:rsidR="00DC6E68" w:rsidRPr="00CE779A">
          <w:rPr>
            <w:rFonts w:ascii="台灣楷體" w:eastAsia="台灣楷體" w:hAnsi="台灣楷體" w:cs="Charis SIL"/>
          </w:rPr>
          <w:t>咧</w:t>
        </w:r>
      </w:ins>
      <w:r w:rsidRPr="00CE779A">
        <w:rPr>
          <w:rFonts w:ascii="台灣楷體" w:eastAsia="台灣楷體" w:hAnsi="台灣楷體" w:cs="Charis SIL"/>
        </w:rPr>
        <w:t>開講</w:t>
      </w:r>
      <w:del w:id="3541" w:author="user" w:date="2015-03-15T23:18:00Z">
        <w:r w:rsidRPr="00CE779A" w:rsidDel="00DC6E68">
          <w:rPr>
            <w:rFonts w:ascii="台灣楷體" w:eastAsia="台灣楷體" w:hAnsi="台灣楷體" w:cs="Charis SIL"/>
          </w:rPr>
          <w:delText>對談</w:delText>
        </w:r>
      </w:del>
      <w:r w:rsidRPr="00CE779A">
        <w:rPr>
          <w:rFonts w:ascii="台灣楷體" w:eastAsia="台灣楷體" w:hAnsi="台灣楷體" w:cs="Charis SIL"/>
        </w:rPr>
        <w:t>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</w:t>
      </w:r>
      <w:del w:id="3542" w:author="user" w:date="2015-03-15T23:18:00Z">
        <w:r w:rsidRPr="00CE779A" w:rsidDel="00DC6E68">
          <w:rPr>
            <w:rFonts w:ascii="台灣楷體" w:eastAsia="台灣楷體" w:hAnsi="台灣楷體" w:cs="Charis SIL"/>
          </w:rPr>
          <w:delText>毋肯加提</w:delText>
        </w:r>
      </w:del>
      <w:ins w:id="3543" w:author="user" w:date="2015-03-15T23:18:00Z">
        <w:r w:rsidR="00DC6E68" w:rsidRPr="00CE779A">
          <w:rPr>
            <w:rFonts w:ascii="台灣楷體" w:eastAsia="台灣楷體" w:hAnsi="台灣楷體" w:cs="Charis SIL"/>
          </w:rPr>
          <w:t>無講起</w:t>
        </w:r>
      </w:ins>
      <w:r w:rsidRPr="00CE779A">
        <w:rPr>
          <w:rFonts w:ascii="台灣楷體" w:eastAsia="台灣楷體" w:hAnsi="台灣楷體" w:cs="Charis SIL"/>
        </w:rPr>
        <w:t>何應貞佮監國爺見面的情形，干焦講監國爺予何應貞一寡仔銀錢，命令望山</w:t>
      </w:r>
      <w:del w:id="3544" w:author="user" w:date="2015-03-20T23:49:00Z">
        <w:r w:rsidRPr="00CE779A" w:rsidDel="00501DFA">
          <w:rPr>
            <w:rFonts w:ascii="台灣楷體" w:eastAsia="台灣楷體" w:hAnsi="台灣楷體" w:cs="Charis SIL"/>
          </w:rPr>
          <w:delText>好好</w:delText>
        </w:r>
      </w:del>
      <w:ins w:id="3545" w:author="user" w:date="2015-03-20T23:49:00Z">
        <w:r w:rsidR="00501DFA" w:rsidRPr="00CE779A">
          <w:rPr>
            <w:rFonts w:ascii="台灣楷體" w:eastAsia="台灣楷體" w:hAnsi="台灣楷體" w:cs="Charis SIL"/>
          </w:rPr>
          <w:t>好禮仔</w:t>
        </w:r>
      </w:ins>
      <w:r w:rsidRPr="00CE779A">
        <w:rPr>
          <w:rFonts w:ascii="台灣楷體" w:eastAsia="台灣楷體" w:hAnsi="台灣楷體" w:cs="Charis SIL"/>
        </w:rPr>
        <w:t>仔</w:t>
      </w:r>
      <w:del w:id="3546" w:author="user" w:date="2015-03-15T23:18:00Z">
        <w:r w:rsidRPr="00CE779A" w:rsidDel="00DC6E68">
          <w:rPr>
            <w:rFonts w:ascii="台灣楷體" w:eastAsia="台灣楷體" w:hAnsi="台灣楷體" w:cs="Charis SIL"/>
          </w:rPr>
          <w:delText>招呼</w:delText>
        </w:r>
      </w:del>
      <w:ins w:id="3547" w:author="user" w:date="2015-03-15T23:18:00Z">
        <w:r w:rsidR="00DC6E68" w:rsidRPr="00CE779A">
          <w:rPr>
            <w:rFonts w:ascii="台灣楷體" w:eastAsia="台灣楷體" w:hAnsi="台灣楷體" w:cs="Charis SIL"/>
          </w:rPr>
          <w:t>款待</w:t>
        </w:r>
      </w:ins>
      <w:r w:rsidRPr="00CE779A">
        <w:rPr>
          <w:rFonts w:ascii="台灣楷體" w:eastAsia="台灣楷體" w:hAnsi="台灣楷體" w:cs="Charis SIL"/>
        </w:rPr>
        <w:t>。i閣講：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「監國爺對姚啓聖設『修來館』的代誌特別關心。」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郭舵公問講：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「修來館設佇漳州，對台灣敢真正有作用？」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「聽講in派誠濟人來東寧活動，所以監國爺向應貞兄探聽詳細情形。」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何應貞佇邊仔</w:t>
      </w:r>
      <w:del w:id="3548" w:author="user" w:date="2015-03-15T22:47:00Z">
        <w:r w:rsidRPr="00CE779A" w:rsidDel="0081727D">
          <w:rPr>
            <w:rFonts w:ascii="台灣楷體" w:eastAsia="台灣楷體" w:hAnsi="台灣楷體" w:cs="Charis SIL"/>
          </w:rPr>
          <w:delText>點頭</w:delText>
        </w:r>
      </w:del>
      <w:ins w:id="3549" w:author="user" w:date="2015-03-15T22:47:00Z">
        <w:r w:rsidR="0081727D" w:rsidRPr="00CE779A">
          <w:rPr>
            <w:rFonts w:ascii="台灣楷體" w:eastAsia="台灣楷體" w:hAnsi="台灣楷體" w:cs="Charis SIL"/>
          </w:rPr>
          <w:t>頕頭</w:t>
        </w:r>
      </w:ins>
      <w:r w:rsidRPr="00CE779A">
        <w:rPr>
          <w:rFonts w:ascii="台灣楷體" w:eastAsia="台灣楷體" w:hAnsi="台灣楷體" w:cs="Charis SIL"/>
        </w:rPr>
        <w:t>，講：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「姚總督想欲用招撫的方式對付東寧。當然有誠濟人是主張用武力。」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郭舵公看何應貞的代誌有</w:t>
      </w:r>
      <w:del w:id="3550" w:author="user" w:date="2015-03-15T00:58:00Z">
        <w:r w:rsidRPr="00CE779A" w:rsidDel="00405D49">
          <w:rPr>
            <w:rFonts w:ascii="台灣楷體" w:eastAsia="台灣楷體" w:hAnsi="台灣楷體" w:cs="Charis SIL"/>
          </w:rPr>
          <w:delText>交待</w:delText>
        </w:r>
      </w:del>
      <w:ins w:id="3551" w:author="user" w:date="2015-03-15T00:58:00Z">
        <w:r w:rsidR="00405D49" w:rsidRPr="00CE779A">
          <w:rPr>
            <w:rFonts w:ascii="台灣楷體" w:eastAsia="台灣楷體" w:hAnsi="台灣楷體" w:cs="Charis SIL"/>
          </w:rPr>
          <w:t>交代</w:t>
        </w:r>
      </w:ins>
      <w:r w:rsidRPr="00CE779A">
        <w:rPr>
          <w:rFonts w:ascii="台灣楷體" w:eastAsia="台灣楷體" w:hAnsi="台灣楷體" w:cs="Charis SIL"/>
        </w:rPr>
        <w:t>，相信望山會</w:t>
      </w:r>
      <w:del w:id="3552" w:author="user" w:date="2015-03-15T23:19:00Z">
        <w:r w:rsidRPr="00CE779A" w:rsidDel="00DC6E68">
          <w:rPr>
            <w:rFonts w:ascii="台灣楷體" w:eastAsia="台灣楷體" w:hAnsi="台灣楷體" w:cs="Charis SIL"/>
          </w:rPr>
          <w:delText>為i作</w:delText>
        </w:r>
      </w:del>
      <w:ins w:id="3553" w:author="user" w:date="2015-03-15T23:19:00Z">
        <w:r w:rsidR="00DC6E68" w:rsidRPr="00CE779A">
          <w:rPr>
            <w:rFonts w:ascii="台灣楷體" w:eastAsia="台灣楷體" w:hAnsi="台灣楷體" w:cs="Charis SIL"/>
          </w:rPr>
          <w:t>有</w:t>
        </w:r>
      </w:ins>
      <w:r w:rsidRPr="00CE779A">
        <w:rPr>
          <w:rFonts w:ascii="台灣楷體" w:eastAsia="台灣楷體" w:hAnsi="台灣楷體" w:cs="Charis SIL"/>
        </w:rPr>
        <w:t>好安排，心中大安。i問望山：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「應貞</w:t>
      </w:r>
      <w:ins w:id="3554" w:author="user" w:date="2015-03-15T23:19:00Z">
        <w:r w:rsidR="00DC6E68" w:rsidRPr="00CE779A">
          <w:rPr>
            <w:rFonts w:ascii="台灣楷體" w:eastAsia="台灣楷體" w:hAnsi="台灣楷體" w:cs="Charis SIL"/>
          </w:rPr>
          <w:t>敢</w:t>
        </w:r>
      </w:ins>
      <w:del w:id="3555" w:author="user" w:date="2015-03-15T23:19:00Z">
        <w:r w:rsidRPr="00CE779A" w:rsidDel="00DC6E68">
          <w:rPr>
            <w:rFonts w:ascii="台灣楷體" w:eastAsia="台灣楷體" w:hAnsi="台灣楷體" w:cs="Charis SIL"/>
          </w:rPr>
          <w:delText>攏將</w:delText>
        </w:r>
      </w:del>
      <w:ins w:id="3556" w:author="user" w:date="2015-03-15T23:19:00Z">
        <w:r w:rsidR="00DC6E68" w:rsidRPr="00CE779A">
          <w:rPr>
            <w:rFonts w:ascii="台灣楷體" w:eastAsia="台灣楷體" w:hAnsi="台灣楷體" w:cs="Charis SIL"/>
          </w:rPr>
          <w:t>有共</w:t>
        </w:r>
      </w:ins>
      <w:r w:rsidRPr="00CE779A">
        <w:rPr>
          <w:rFonts w:ascii="台灣楷體" w:eastAsia="台灣楷體" w:hAnsi="台灣楷體" w:cs="Charis SIL"/>
        </w:rPr>
        <w:t>唐山的代誌共lí講</w:t>
      </w:r>
      <w:del w:id="3557" w:author="user" w:date="2015-03-15T23:19:00Z">
        <w:r w:rsidRPr="00CE779A" w:rsidDel="00DC6E68">
          <w:rPr>
            <w:rFonts w:ascii="台灣楷體" w:eastAsia="台灣楷體" w:hAnsi="台灣楷體" w:cs="Charis SIL"/>
          </w:rPr>
          <w:delText>矣</w:delText>
        </w:r>
      </w:del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</w:t>
      </w:r>
      <w:del w:id="3558" w:author="user" w:date="2015-03-15T23:20:00Z">
        <w:r w:rsidRPr="00CE779A" w:rsidDel="00DC6E68">
          <w:rPr>
            <w:rFonts w:ascii="台灣楷體" w:eastAsia="台灣楷體" w:hAnsi="台灣楷體" w:cs="Charis SIL"/>
          </w:rPr>
          <w:delText>回答</w:delText>
        </w:r>
      </w:del>
      <w:ins w:id="3559" w:author="user" w:date="2015-03-15T23:20:00Z">
        <w:r w:rsidR="00DC6E68" w:rsidRPr="00CE779A">
          <w:rPr>
            <w:rFonts w:ascii="台灣楷體" w:eastAsia="台灣楷體" w:hAnsi="台灣楷體" w:cs="Charis SIL"/>
          </w:rPr>
          <w:t>應</w:t>
        </w:r>
      </w:ins>
      <w:r w:rsidRPr="00CE779A">
        <w:rPr>
          <w:rFonts w:ascii="台灣楷體" w:eastAsia="台灣楷體" w:hAnsi="台灣楷體" w:cs="Charis SIL"/>
        </w:rPr>
        <w:t>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「guá閣愛佮應貞兄加講幾擺。自從總制爺過身</w:t>
      </w:r>
      <w:del w:id="3560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3561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，guá就誠少聽著唐山的消息。」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「唐山閣定定有船偷駛出洋去日本──應貞，lí敢有</w:t>
      </w:r>
      <w:del w:id="3562" w:author="user" w:date="2015-03-15T23:20:00Z">
        <w:r w:rsidRPr="00CE779A" w:rsidDel="00DC6E68">
          <w:rPr>
            <w:rFonts w:ascii="台灣楷體" w:eastAsia="台灣楷體" w:hAnsi="台灣楷體" w:cs="Charis SIL"/>
          </w:rPr>
          <w:delText>將</w:delText>
        </w:r>
      </w:del>
      <w:ins w:id="3563" w:author="user" w:date="2015-03-15T23:20:00Z">
        <w:r w:rsidR="00DC6E68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康親王班師回京的代誌</w:t>
      </w:r>
      <w:del w:id="3564" w:author="user" w:date="2015-03-15T23:20:00Z">
        <w:r w:rsidRPr="00CE779A" w:rsidDel="00DC6E68">
          <w:rPr>
            <w:rFonts w:ascii="台灣楷體" w:eastAsia="台灣楷體" w:hAnsi="台灣楷體" w:cs="Charis SIL"/>
          </w:rPr>
          <w:delText>共</w:delText>
        </w:r>
      </w:del>
      <w:ins w:id="3565" w:author="user" w:date="2015-03-15T23:20:00Z">
        <w:r w:rsidR="00DC6E68" w:rsidRPr="00CE779A">
          <w:rPr>
            <w:rFonts w:ascii="台灣楷體" w:eastAsia="台灣楷體" w:hAnsi="台灣楷體" w:cs="Charis SIL"/>
          </w:rPr>
          <w:t>，講予</w:t>
        </w:r>
      </w:ins>
      <w:r w:rsidRPr="00CE779A">
        <w:rPr>
          <w:rFonts w:ascii="台灣楷體" w:eastAsia="台灣楷體" w:hAnsi="台灣楷體" w:cs="Charis SIL"/>
        </w:rPr>
        <w:t>監國爺</w:t>
      </w:r>
      <w:ins w:id="3566" w:author="user" w:date="2015-03-15T23:20:00Z">
        <w:r w:rsidR="00DC6E68" w:rsidRPr="00CE779A">
          <w:rPr>
            <w:rFonts w:ascii="台灣楷體" w:eastAsia="台灣楷體" w:hAnsi="台灣楷體" w:cs="Charis SIL"/>
          </w:rPr>
          <w:t>知影</w:t>
        </w:r>
      </w:ins>
      <w:del w:id="3567" w:author="user" w:date="2015-03-15T23:20:00Z">
        <w:r w:rsidRPr="00CE779A" w:rsidDel="00DC6E68">
          <w:rPr>
            <w:rFonts w:ascii="台灣楷體" w:eastAsia="台灣楷體" w:hAnsi="台灣楷體" w:cs="Charis SIL"/>
          </w:rPr>
          <w:delText>講</w:delText>
        </w:r>
      </w:del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(p.107)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應貞答講：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「有。監國爺敢若已經知影。福建有遐濟清兵駐守，百姓實在真苦。guá家己聽著康親王撤軍轉北京去，嘛放心誠濟。」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</w:t>
      </w:r>
      <w:del w:id="3568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ins w:id="3569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拍算欲按怎？」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「愛聽監國爺的意思──guá想欲四界行行，看各地情形，袂誠緊轉去。若監國爺愛guá轉去唐山，就隨轉去！」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望山嘛對郭舵公講：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「舵公伯，去唐山愈來愈困難矣，應貞兄講滿清海禁愈來愈嚴。」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應貞</w:t>
      </w:r>
      <w:del w:id="3570" w:author="user" w:date="2015-03-15T22:47:00Z">
        <w:r w:rsidRPr="00CE779A" w:rsidDel="0081727D">
          <w:rPr>
            <w:rFonts w:ascii="台灣楷體" w:eastAsia="台灣楷體" w:hAnsi="台灣楷體" w:cs="Charis SIL"/>
          </w:rPr>
          <w:delText>點頭</w:delText>
        </w:r>
      </w:del>
      <w:ins w:id="3571" w:author="user" w:date="2015-03-15T22:47:00Z">
        <w:r w:rsidR="0081727D" w:rsidRPr="00CE779A">
          <w:rPr>
            <w:rFonts w:ascii="台灣楷體" w:eastAsia="台灣楷體" w:hAnsi="台灣楷體" w:cs="Charis SIL"/>
          </w:rPr>
          <w:t>頕頭</w:t>
        </w:r>
      </w:ins>
      <w:r w:rsidRPr="00CE779A">
        <w:rPr>
          <w:rFonts w:ascii="台灣楷體" w:eastAsia="台灣楷體" w:hAnsi="台灣楷體" w:cs="Charis SIL"/>
        </w:rPr>
        <w:t>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「是，</w:t>
      </w:r>
      <w:del w:id="3572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ins w:id="3573" w:author="user" w:date="2015-03-15T23:28:00Z">
        <w:r w:rsidR="00B7412A" w:rsidRPr="00CE779A">
          <w:rPr>
            <w:rFonts w:ascii="台灣楷體" w:eastAsia="台灣楷體" w:hAnsi="台灣楷體" w:cs="Charis SIL"/>
          </w:rPr>
          <w:t>日</w:t>
        </w:r>
      </w:ins>
      <w:ins w:id="3574" w:author="user" w:date="2015-03-15T19:24:00Z">
        <w:r w:rsidR="0011547F" w:rsidRPr="00CE779A">
          <w:rPr>
            <w:rFonts w:ascii="台灣楷體" w:eastAsia="台灣楷體" w:hAnsi="台灣楷體" w:cs="Charis SIL"/>
          </w:rPr>
          <w:t>後</w:t>
        </w:r>
      </w:ins>
      <w:r w:rsidRPr="00CE779A">
        <w:rPr>
          <w:rFonts w:ascii="台灣楷體" w:eastAsia="台灣楷體" w:hAnsi="台灣楷體" w:cs="Charis SIL"/>
        </w:rPr>
        <w:t>出入</w:t>
      </w:r>
      <w:ins w:id="3575" w:author="user" w:date="2015-03-15T23:28:00Z">
        <w:r w:rsidR="00B7412A" w:rsidRPr="00CE779A">
          <w:rPr>
            <w:rFonts w:ascii="台灣楷體" w:eastAsia="台灣楷體" w:hAnsi="台灣楷體" w:cs="Charis SIL"/>
          </w:rPr>
          <w:t>加誠</w:t>
        </w:r>
      </w:ins>
      <w:r w:rsidRPr="00CE779A">
        <w:rPr>
          <w:rFonts w:ascii="台灣楷體" w:eastAsia="台灣楷體" w:hAnsi="台灣楷體" w:cs="Charis SIL"/>
        </w:rPr>
        <w:t>困難</w:t>
      </w:r>
      <w:del w:id="3576" w:author="user" w:date="2015-03-15T23:28:00Z">
        <w:r w:rsidRPr="00CE779A" w:rsidDel="00B7412A">
          <w:rPr>
            <w:rFonts w:ascii="台灣楷體" w:eastAsia="台灣楷體" w:hAnsi="台灣楷體" w:cs="Charis SIL"/>
          </w:rPr>
          <w:delText>誠濟矣</w:delText>
        </w:r>
      </w:del>
      <w:ins w:id="3577" w:author="user" w:date="2015-03-15T23:28:00Z">
        <w:r w:rsidR="00B7412A" w:rsidRPr="00CE779A">
          <w:rPr>
            <w:rFonts w:ascii="台灣楷體" w:eastAsia="台灣楷體" w:hAnsi="台灣楷體" w:cs="Charis SIL"/>
          </w:rPr>
          <w:t>囉</w:t>
        </w:r>
      </w:ins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</w:t>
      </w:r>
      <w:del w:id="3578" w:author="user" w:date="2015-03-15T23:28:00Z">
        <w:r w:rsidRPr="00CE779A" w:rsidDel="00B7412A">
          <w:rPr>
            <w:rFonts w:ascii="台灣楷體" w:eastAsia="台灣楷體" w:hAnsi="台灣楷體" w:cs="Charis SIL"/>
          </w:rPr>
          <w:delText>對</w:delText>
        </w:r>
      </w:del>
      <w:ins w:id="3579" w:author="user" w:date="2015-03-15T23:28:00Z">
        <w:r w:rsidR="00B7412A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望山講：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</w:t>
      </w:r>
      <w:ins w:id="3580" w:author="user" w:date="2015-03-15T23:28:00Z">
        <w:r w:rsidR="00B7412A" w:rsidRPr="00CE779A">
          <w:rPr>
            <w:rFonts w:ascii="台灣楷體" w:eastAsia="台灣楷體" w:hAnsi="台灣楷體" w:cs="Charis SIL"/>
          </w:rPr>
          <w:t>若</w:t>
        </w:r>
      </w:ins>
      <w:r w:rsidRPr="00CE779A">
        <w:rPr>
          <w:rFonts w:ascii="台灣楷體" w:eastAsia="台灣楷體" w:hAnsi="台灣楷體" w:cs="Charis SIL"/>
        </w:rPr>
        <w:t>有閒</w:t>
      </w:r>
      <w:del w:id="3581" w:author="user" w:date="2015-03-15T23:28:00Z">
        <w:r w:rsidRPr="00CE779A" w:rsidDel="00B7412A">
          <w:rPr>
            <w:rFonts w:ascii="台灣楷體" w:eastAsia="台灣楷體" w:hAnsi="台灣楷體" w:cs="Charis SIL"/>
          </w:rPr>
          <w:delText>時</w:delText>
        </w:r>
      </w:del>
      <w:r w:rsidRPr="00CE779A">
        <w:rPr>
          <w:rFonts w:ascii="台灣楷體" w:eastAsia="台灣楷體" w:hAnsi="台灣楷體" w:cs="Charis SIL"/>
        </w:rPr>
        <w:t>，</w:t>
      </w:r>
      <w:ins w:id="3582" w:author="user" w:date="2015-03-15T23:29:00Z">
        <w:r w:rsidR="00B7412A" w:rsidRPr="00CE779A">
          <w:rPr>
            <w:rFonts w:ascii="台灣楷體" w:eastAsia="台灣楷體" w:hAnsi="台灣楷體" w:cs="Charis SIL"/>
          </w:rPr>
          <w:t>就</w:t>
        </w:r>
      </w:ins>
      <w:del w:id="3583" w:author="user" w:date="2015-03-15T23:28:00Z">
        <w:r w:rsidRPr="00CE779A" w:rsidDel="00B7412A">
          <w:rPr>
            <w:rFonts w:ascii="台灣楷體" w:eastAsia="台灣楷體" w:hAnsi="台灣楷體" w:cs="Charis SIL"/>
          </w:rPr>
          <w:delText>加</w:delText>
        </w:r>
      </w:del>
      <w:r w:rsidRPr="00CE779A">
        <w:rPr>
          <w:rFonts w:ascii="台灣楷體" w:eastAsia="台灣楷體" w:hAnsi="台灣楷體" w:cs="Charis SIL"/>
        </w:rPr>
        <w:t>𤆬應貞四界</w:t>
      </w:r>
      <w:del w:id="3584" w:author="user" w:date="2015-03-15T23:29:00Z">
        <w:r w:rsidRPr="00CE779A" w:rsidDel="00B7412A">
          <w:rPr>
            <w:rFonts w:ascii="台灣楷體" w:eastAsia="台灣楷體" w:hAnsi="台灣楷體" w:cs="Charis SIL"/>
          </w:rPr>
          <w:delText>行行吧</w:delText>
        </w:r>
      </w:del>
      <w:ins w:id="3585" w:author="user" w:date="2015-03-15T23:29:00Z">
        <w:r w:rsidR="00B7412A" w:rsidRPr="00CE779A">
          <w:rPr>
            <w:rFonts w:ascii="台灣楷體" w:eastAsia="台灣楷體" w:hAnsi="台灣楷體" w:cs="Charis SIL"/>
          </w:rPr>
          <w:t>lau-lau咧</w:t>
        </w:r>
      </w:ins>
      <w:r w:rsidRPr="00CE779A">
        <w:rPr>
          <w:rFonts w:ascii="台灣楷體" w:eastAsia="台灣楷體" w:hAnsi="台灣楷體" w:cs="Charis SIL"/>
        </w:rPr>
        <w:t>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「guá會</w:t>
      </w:r>
      <w:ins w:id="3586" w:author="user" w:date="2015-03-15T23:29:00Z">
        <w:r w:rsidR="00B7412A" w:rsidRPr="00CE779A">
          <w:rPr>
            <w:rFonts w:ascii="台灣楷體" w:eastAsia="台灣楷體" w:hAnsi="台灣楷體" w:cs="Charis SIL"/>
          </w:rPr>
          <w:t>啦</w:t>
        </w:r>
      </w:ins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「總制爺關於應貞的代誌，對lí有啥物交代，lí直接佮應貞談。總制爺無佇咧，就干焦靠lí佮監國爺</w:t>
      </w:r>
      <w:del w:id="3587" w:author="user" w:date="2015-03-15T23:29:00Z">
        <w:r w:rsidRPr="00CE779A" w:rsidDel="00B7412A">
          <w:rPr>
            <w:rFonts w:ascii="台灣楷體" w:eastAsia="台灣楷體" w:hAnsi="台灣楷體" w:cs="Charis SIL"/>
          </w:rPr>
          <w:delText>矣</w:delText>
        </w:r>
      </w:del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「guá知。」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(p.109)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第二章 馮侍衞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(p.111)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9.甜薯待客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過年</w:t>
      </w:r>
      <w:del w:id="3588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ins w:id="3589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，郭舵公過港到安平，由沈總管陪同</w:t>
      </w:r>
      <w:ins w:id="3590" w:author="user" w:date="2015-03-15T23:29:00Z">
        <w:r w:rsidR="00B7412A" w:rsidRPr="00CE779A">
          <w:rPr>
            <w:rFonts w:ascii="台灣楷體" w:eastAsia="台灣楷體" w:hAnsi="台灣楷體" w:cs="Charis SIL"/>
          </w:rPr>
          <w:t>參</w:t>
        </w:r>
      </w:ins>
      <w:r w:rsidRPr="00CE779A">
        <w:rPr>
          <w:rFonts w:ascii="台灣楷體" w:eastAsia="台灣楷體" w:hAnsi="台灣楷體" w:cs="Charis SIL"/>
        </w:rPr>
        <w:t>見沈侯爺，聽沈侯爺</w:t>
      </w:r>
      <w:del w:id="3591" w:author="user" w:date="2015-03-15T00:58:00Z">
        <w:r w:rsidRPr="00CE779A" w:rsidDel="00405D49">
          <w:rPr>
            <w:rFonts w:ascii="台灣楷體" w:eastAsia="台灣楷體" w:hAnsi="台灣楷體" w:cs="Charis SIL"/>
          </w:rPr>
          <w:delText>交待</w:delText>
        </w:r>
      </w:del>
      <w:ins w:id="3592" w:author="user" w:date="2015-03-15T00:58:00Z">
        <w:r w:rsidR="00405D49" w:rsidRPr="00CE779A">
          <w:rPr>
            <w:rFonts w:ascii="台灣楷體" w:eastAsia="台灣楷體" w:hAnsi="台灣楷體" w:cs="Charis SIL"/>
          </w:rPr>
          <w:t>交代</w:t>
        </w:r>
      </w:ins>
      <w:r w:rsidRPr="00CE779A">
        <w:rPr>
          <w:rFonts w:ascii="台灣楷體" w:eastAsia="台灣楷體" w:hAnsi="台灣楷體" w:cs="Charis SIL"/>
        </w:rPr>
        <w:t>有關順風鳥號出洋的代誌。沈總管</w:t>
      </w:r>
      <w:del w:id="3593" w:author="user" w:date="2015-03-15T23:29:00Z">
        <w:r w:rsidRPr="00CE779A" w:rsidDel="00B7412A">
          <w:rPr>
            <w:rFonts w:ascii="台灣楷體" w:eastAsia="台灣楷體" w:hAnsi="台灣楷體" w:cs="Charis SIL"/>
          </w:rPr>
          <w:delText>走</w:delText>
        </w:r>
      </w:del>
      <w:ins w:id="3594" w:author="user" w:date="2015-03-15T23:29:00Z">
        <w:r w:rsidR="00B7412A" w:rsidRPr="00CE779A">
          <w:rPr>
            <w:rFonts w:ascii="台灣楷體" w:eastAsia="台灣楷體" w:hAnsi="台灣楷體" w:cs="Charis SIL"/>
          </w:rPr>
          <w:t>離開</w:t>
        </w:r>
      </w:ins>
      <w:del w:id="3595" w:author="user" w:date="2015-03-20T23:41:00Z">
        <w:r w:rsidRPr="00CE779A" w:rsidDel="00FA0189">
          <w:rPr>
            <w:rFonts w:ascii="台灣楷體" w:eastAsia="台灣楷體" w:hAnsi="台灣楷體" w:cs="Charis SIL"/>
          </w:rPr>
          <w:delText>了後</w:delText>
        </w:r>
      </w:del>
      <w:ins w:id="3596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，郭舵公予沈侯爺留落來閣講一寡仔話，講了離開沈府，i就大步行對監國府去。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素面過年無轉去，干焦吩咐東南</w:t>
      </w:r>
      <w:del w:id="3597" w:author="user" w:date="2015-03-14T20:26:00Z">
        <w:r w:rsidRPr="00CE779A" w:rsidDel="00B06FAA">
          <w:rPr>
            <w:rFonts w:ascii="台灣楷體" w:eastAsia="台灣楷體" w:hAnsi="台灣楷體" w:cs="Charis SIL"/>
          </w:rPr>
          <w:delText>𤆬話</w:delText>
        </w:r>
      </w:del>
      <w:ins w:id="3598" w:author="user" w:date="2015-03-14T20:26:00Z">
        <w:r w:rsidR="00B06FAA" w:rsidRPr="00CE779A">
          <w:rPr>
            <w:rFonts w:ascii="台灣楷體" w:eastAsia="台灣楷體" w:hAnsi="台灣楷體" w:cs="Charis SIL"/>
          </w:rPr>
          <w:t>寄話</w:t>
        </w:r>
      </w:ins>
      <w:r w:rsidRPr="00CE779A">
        <w:rPr>
          <w:rFonts w:ascii="台灣楷體" w:eastAsia="台灣楷體" w:hAnsi="台灣楷體" w:cs="Charis SIL"/>
        </w:rPr>
        <w:t>轉去厝，郭舵公船轉來到今，攏猶未佮i見過面。這馬順路經過，有i佮望山婚事的好消息，應該趕緊入去講予i聽，</w:t>
      </w:r>
      <w:del w:id="3599" w:author="user" w:date="2015-03-14T20:26:00Z">
        <w:r w:rsidRPr="00CE779A" w:rsidDel="00B06FAA">
          <w:rPr>
            <w:rFonts w:ascii="台灣楷體" w:eastAsia="台灣楷體" w:hAnsi="台灣楷體" w:cs="Charis SIL"/>
          </w:rPr>
          <w:delText>好</w:delText>
        </w:r>
      </w:del>
      <w:ins w:id="3600" w:author="user" w:date="2015-03-14T20:26:00Z">
        <w:r w:rsidR="00B06FAA" w:rsidRPr="00CE779A">
          <w:rPr>
            <w:rFonts w:ascii="台灣楷體" w:eastAsia="台灣楷體" w:hAnsi="台灣楷體" w:cs="Charis SIL"/>
          </w:rPr>
          <w:t>通</w:t>
        </w:r>
      </w:ins>
      <w:r w:rsidRPr="00CE779A">
        <w:rPr>
          <w:rFonts w:ascii="台灣楷體" w:eastAsia="台灣楷體" w:hAnsi="台灣楷體" w:cs="Charis SIL"/>
        </w:rPr>
        <w:t>予i安心。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素面看著郭舵公來，</w:t>
      </w:r>
      <w:del w:id="3601" w:author="user" w:date="2015-03-14T20:27:00Z">
        <w:r w:rsidRPr="00CE779A" w:rsidDel="00B06FAA">
          <w:rPr>
            <w:rFonts w:ascii="台灣楷體" w:eastAsia="台灣楷體" w:hAnsi="台灣楷體" w:cs="Charis SIL"/>
          </w:rPr>
          <w:delText>跳躍</w:delText>
        </w:r>
      </w:del>
      <w:ins w:id="3602" w:author="user" w:date="2015-03-14T20:27:00Z">
        <w:r w:rsidR="00B06FAA" w:rsidRPr="00CE779A">
          <w:rPr>
            <w:rFonts w:ascii="台灣楷體" w:eastAsia="台灣楷體" w:hAnsi="台灣楷體" w:cs="Charis SIL"/>
          </w:rPr>
          <w:t>趒跳</w:t>
        </w:r>
      </w:ins>
      <w:r w:rsidRPr="00CE779A">
        <w:rPr>
          <w:rFonts w:ascii="台灣楷體" w:eastAsia="台灣楷體" w:hAnsi="台灣楷體" w:cs="Charis SIL"/>
        </w:rPr>
        <w:t>歡喜，</w:t>
      </w:r>
      <w:del w:id="3603" w:author="user" w:date="2015-03-14T20:27:00Z">
        <w:r w:rsidRPr="00CE779A" w:rsidDel="00B06FAA">
          <w:rPr>
            <w:rFonts w:ascii="台灣楷體" w:eastAsia="台灣楷體" w:hAnsi="台灣楷體" w:cs="Charis SIL"/>
          </w:rPr>
          <w:delText>敢</w:delText>
        </w:r>
      </w:del>
      <w:ins w:id="3604" w:author="user" w:date="2015-03-14T20:27:00Z">
        <w:r w:rsidR="00B06FAA" w:rsidRPr="00CE779A">
          <w:rPr>
            <w:rFonts w:ascii="台灣楷體" w:eastAsia="台灣楷體" w:hAnsi="台灣楷體" w:cs="Charis SIL"/>
          </w:rPr>
          <w:t>趕</w:t>
        </w:r>
      </w:ins>
      <w:r w:rsidRPr="00CE779A">
        <w:rPr>
          <w:rFonts w:ascii="台灣楷體" w:eastAsia="台灣楷體" w:hAnsi="台灣楷體" w:cs="Charis SIL"/>
        </w:rPr>
        <w:t>緊接入去</w:t>
      </w:r>
      <w:del w:id="3605" w:author="user" w:date="2015-03-14T20:27:00Z">
        <w:r w:rsidRPr="00CE779A" w:rsidDel="00B06FAA">
          <w:rPr>
            <w:rFonts w:ascii="台灣楷體" w:eastAsia="台灣楷體" w:hAnsi="台灣楷體" w:cs="Charis SIL"/>
          </w:rPr>
          <w:delText>旁廳</w:delText>
        </w:r>
      </w:del>
      <w:ins w:id="3606" w:author="user" w:date="2015-03-14T20:27:00Z">
        <w:r w:rsidR="00B06FAA" w:rsidRPr="00CE779A">
          <w:rPr>
            <w:rFonts w:ascii="台灣楷體" w:eastAsia="台灣楷體" w:hAnsi="台灣楷體" w:cs="Charis SIL"/>
          </w:rPr>
          <w:t>內廳</w:t>
        </w:r>
      </w:ins>
      <w:r w:rsidRPr="00CE779A">
        <w:rPr>
          <w:rFonts w:ascii="台灣楷體" w:eastAsia="台灣楷體" w:hAnsi="台灣楷體" w:cs="Charis SIL"/>
        </w:rPr>
        <w:t>，奉茶送果。郭舵公坐落來，</w:t>
      </w:r>
      <w:del w:id="3607" w:author="user" w:date="2015-03-14T20:27:00Z">
        <w:r w:rsidRPr="00CE779A" w:rsidDel="00B06FAA">
          <w:rPr>
            <w:rFonts w:ascii="台灣楷體" w:eastAsia="台灣楷體" w:hAnsi="台灣楷體" w:cs="Charis SIL"/>
          </w:rPr>
          <w:delText>對i</w:delText>
        </w:r>
      </w:del>
      <w:r w:rsidRPr="00CE779A">
        <w:rPr>
          <w:rFonts w:ascii="台灣楷體" w:eastAsia="台灣楷體" w:hAnsi="台灣楷體" w:cs="Charis SIL"/>
        </w:rPr>
        <w:t>搖手講：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「guá隨走，毋免無閒。」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「舵公伯敢是來安平看船ê？」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「guá來見沈侯爺。」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「唔！舵公伯，</w:t>
      </w:r>
      <w:del w:id="3608" w:author="user" w:date="2015-03-14T20:28:00Z">
        <w:r w:rsidRPr="00CE779A" w:rsidDel="00B06FAA">
          <w:rPr>
            <w:rFonts w:ascii="台灣楷體" w:eastAsia="台灣楷體" w:hAnsi="台灣楷體" w:cs="Charis SIL"/>
          </w:rPr>
          <w:delText>l唔送予</w:delText>
        </w:r>
      </w:del>
      <w:ins w:id="3609" w:author="user" w:date="2015-03-14T20:28:00Z">
        <w:r w:rsidR="00B06FAA" w:rsidRPr="00CE779A">
          <w:rPr>
            <w:rFonts w:ascii="台灣楷體" w:eastAsia="台灣楷體" w:hAnsi="台灣楷體" w:cs="Charis SIL"/>
          </w:rPr>
          <w:t>lí送予</w:t>
        </w:r>
      </w:ins>
      <w:r w:rsidRPr="00CE779A">
        <w:rPr>
          <w:rFonts w:ascii="台灣楷體" w:eastAsia="台灣楷體" w:hAnsi="台灣楷體" w:cs="Charis SIL"/>
        </w:rPr>
        <w:t>guá的頭巾佮地圖，guá攏收著矣，真多謝啊──舵公伯，轉去對阿母講，guá上元節就會使轉去矣。過年是因為……」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「東南</w:t>
      </w:r>
      <w:del w:id="3610" w:author="user" w:date="2015-03-14T20:28:00Z">
        <w:r w:rsidRPr="00CE779A" w:rsidDel="00B06FAA">
          <w:rPr>
            <w:rFonts w:ascii="台灣楷體" w:eastAsia="台灣楷體" w:hAnsi="台灣楷體" w:cs="Charis SIL"/>
          </w:rPr>
          <w:delText>回去</w:delText>
        </w:r>
      </w:del>
      <w:ins w:id="3611" w:author="user" w:date="2015-03-14T20:28:00Z">
        <w:r w:rsidR="00B06FAA" w:rsidRPr="00CE779A">
          <w:rPr>
            <w:rFonts w:ascii="台灣楷體" w:eastAsia="台灣楷體" w:hAnsi="台灣楷體" w:cs="Charis SIL"/>
          </w:rPr>
          <w:t>轉去有</w:t>
        </w:r>
      </w:ins>
      <w:r w:rsidRPr="00CE779A">
        <w:rPr>
          <w:rFonts w:ascii="台灣楷體" w:eastAsia="台灣楷體" w:hAnsi="台灣楷體" w:cs="Charis SIL"/>
        </w:rPr>
        <w:t>講過</w:t>
      </w:r>
      <w:del w:id="3612" w:author="user" w:date="2015-03-14T20:28:00Z">
        <w:r w:rsidRPr="00CE779A" w:rsidDel="00B06FAA">
          <w:rPr>
            <w:rFonts w:ascii="台灣楷體" w:eastAsia="台灣楷體" w:hAnsi="台灣楷體" w:cs="Charis SIL"/>
          </w:rPr>
          <w:delText>矣</w:delText>
        </w:r>
      </w:del>
      <w:r w:rsidRPr="00CE779A">
        <w:rPr>
          <w:rFonts w:ascii="台灣楷體" w:eastAsia="台灣楷體" w:hAnsi="台灣楷體" w:cs="Charis SIL"/>
        </w:rPr>
        <w:t>。許姑因為lí無轉去過年，誠思念lí呢！」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「舵公伯，lín愛知影，這爿佮總制府是無仝ê。過年新正，這府彼府，攏愛</w:t>
      </w:r>
      <w:del w:id="3613" w:author="user" w:date="2015-03-14T20:28:00Z">
        <w:r w:rsidRPr="00CE779A" w:rsidDel="00B06FAA">
          <w:rPr>
            <w:rFonts w:ascii="台灣楷體" w:eastAsia="台灣楷體" w:hAnsi="台灣楷體" w:cs="Charis SIL"/>
          </w:rPr>
          <w:delText>拜賀</w:delText>
        </w:r>
      </w:del>
      <w:ins w:id="3614" w:author="user" w:date="2015-03-14T20:28:00Z">
        <w:r w:rsidR="00B06FAA" w:rsidRPr="00CE779A">
          <w:rPr>
            <w:rFonts w:ascii="台灣楷體" w:eastAsia="台灣楷體" w:hAnsi="台灣楷體" w:cs="Charis SIL"/>
          </w:rPr>
          <w:t>行春</w:t>
        </w:r>
      </w:ins>
      <w:r w:rsidRPr="00CE779A">
        <w:rPr>
          <w:rFonts w:ascii="台灣楷體" w:eastAsia="台灣楷體" w:hAnsi="台灣楷體" w:cs="Charis SIL"/>
        </w:rPr>
        <w:t>請客，禮數誠濟，監國夫人袂使予guá離開，而且安平鎮轉去赤崁，坐船過港，</w:t>
      </w:r>
      <w:del w:id="3615" w:author="user" w:date="2015-03-14T20:29:00Z">
        <w:r w:rsidRPr="00CE779A" w:rsidDel="00B06FAA">
          <w:rPr>
            <w:rFonts w:ascii="台灣楷體" w:eastAsia="台灣楷體" w:hAnsi="台灣楷體" w:cs="Charis SIL"/>
          </w:rPr>
          <w:delText>袂使</w:delText>
        </w:r>
      </w:del>
      <w:ins w:id="3616" w:author="user" w:date="2015-03-14T20:29:00Z">
        <w:r w:rsidR="00B06FAA" w:rsidRPr="00CE779A">
          <w:rPr>
            <w:rFonts w:ascii="台灣楷體" w:eastAsia="台灣楷體" w:hAnsi="台灣楷體" w:cs="Charis SIL"/>
          </w:rPr>
          <w:t>毋通</w:t>
        </w:r>
      </w:ins>
      <w:del w:id="3617" w:author="user" w:date="2015-03-14T20:29:00Z">
        <w:r w:rsidRPr="00CE779A" w:rsidDel="00B06FAA">
          <w:rPr>
            <w:rFonts w:ascii="台灣楷體" w:eastAsia="台灣楷體" w:hAnsi="台灣楷體" w:cs="Charis SIL"/>
          </w:rPr>
          <w:delText>就</w:delText>
        </w:r>
      </w:del>
      <w:ins w:id="3618" w:author="user" w:date="2015-03-14T20:29:00Z">
        <w:r w:rsidR="00B06FAA" w:rsidRPr="00CE779A">
          <w:rPr>
            <w:rFonts w:ascii="台灣楷體" w:eastAsia="台灣楷體" w:hAnsi="台灣楷體" w:cs="Charis SIL"/>
          </w:rPr>
          <w:t>喝</w:t>
        </w:r>
      </w:ins>
      <w:del w:id="3619" w:author="user" w:date="2015-03-14T20:29:00Z">
        <w:r w:rsidRPr="00CE779A" w:rsidDel="00B06FAA">
          <w:rPr>
            <w:rFonts w:ascii="台灣楷體" w:eastAsia="台灣楷體" w:hAnsi="台灣楷體" w:cs="Charis SIL"/>
          </w:rPr>
          <w:delText>去就</w:delText>
        </w:r>
      </w:del>
      <w:ins w:id="3620" w:author="user" w:date="2015-03-14T20:29:00Z">
        <w:r w:rsidR="00B06FAA" w:rsidRPr="00CE779A">
          <w:rPr>
            <w:rFonts w:ascii="台灣楷體" w:eastAsia="台灣楷體" w:hAnsi="台灣楷體" w:cs="Charis SIL"/>
          </w:rPr>
          <w:t>行就</w:t>
        </w:r>
      </w:ins>
      <w:del w:id="3621" w:author="user" w:date="2015-03-14T20:29:00Z">
        <w:r w:rsidRPr="00CE779A" w:rsidDel="00B06FAA">
          <w:rPr>
            <w:rFonts w:ascii="台灣楷體" w:eastAsia="台灣楷體" w:hAnsi="台灣楷體" w:cs="Charis SIL"/>
          </w:rPr>
          <w:delText>來</w:delText>
        </w:r>
      </w:del>
      <w:ins w:id="3622" w:author="user" w:date="2015-03-14T20:29:00Z">
        <w:r w:rsidR="00B06FAA" w:rsidRPr="00CE779A">
          <w:rPr>
            <w:rFonts w:ascii="台灣楷體" w:eastAsia="台灣楷體" w:hAnsi="台灣楷體" w:cs="Charis SIL"/>
          </w:rPr>
          <w:t>行</w:t>
        </w:r>
      </w:ins>
      <w:r w:rsidRPr="00CE779A">
        <w:rPr>
          <w:rFonts w:ascii="台灣楷體" w:eastAsia="台灣楷體" w:hAnsi="台灣楷體" w:cs="Charis SIL"/>
        </w:rPr>
        <w:t>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──── 11/16 P.112~P.116 ────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(p.112)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「guá知影，guán只是想欲lí轉去過年。」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「上元guá就會使轉去矣。上元彼工，洲仔尾王爺園亭欲放燈彩，監國爺in攏愛去陪王爺，監國夫人予guá轉去幾工──幾工共阿母講，guá一定會轉去。」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「好，guá會對i講──素面，lí佇遮過了</w:t>
      </w:r>
      <w:del w:id="3623" w:author="user" w:date="2015-03-16T23:17:00Z">
        <w:r w:rsidRPr="00CE779A" w:rsidDel="00590E0E">
          <w:rPr>
            <w:rFonts w:ascii="台灣楷體" w:eastAsia="台灣楷體" w:hAnsi="台灣楷體" w:cs="Charis SIL"/>
          </w:rPr>
          <w:delText>習慣</w:delText>
        </w:r>
      </w:del>
      <w:ins w:id="3624" w:author="user" w:date="2015-03-16T23:17:00Z">
        <w:r w:rsidR="00590E0E" w:rsidRPr="00CE779A">
          <w:rPr>
            <w:rFonts w:ascii="台灣楷體" w:eastAsia="台灣楷體" w:hAnsi="台灣楷體" w:cs="Charis SIL"/>
          </w:rPr>
          <w:t>慣勢</w:t>
        </w:r>
      </w:ins>
      <w:r w:rsidRPr="00CE779A">
        <w:rPr>
          <w:rFonts w:ascii="台灣楷體" w:eastAsia="台灣楷體" w:hAnsi="台灣楷體" w:cs="Charis SIL"/>
        </w:rPr>
        <w:t>無？」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3625" w:author="user" w:date="2015-03-16T00:04:00Z">
        <w:r w:rsidRPr="00CE779A" w:rsidDel="00FB29A5">
          <w:rPr>
            <w:rFonts w:ascii="台灣楷體" w:eastAsia="台灣楷體" w:hAnsi="台灣楷體" w:cs="Charis SIL"/>
          </w:rPr>
          <w:delText>慢慢仔</w:delText>
        </w:r>
      </w:del>
      <w:ins w:id="3626" w:author="user" w:date="2015-03-16T00:04:00Z">
        <w:r w:rsidR="00FB29A5" w:rsidRPr="00CE779A">
          <w:rPr>
            <w:rFonts w:ascii="台灣楷體" w:eastAsia="台灣楷體" w:hAnsi="台灣楷體" w:cs="Charis SIL"/>
          </w:rPr>
          <w:t>沓沓仔</w:t>
        </w:r>
      </w:ins>
      <w:r w:rsidRPr="00CE779A">
        <w:rPr>
          <w:rFonts w:ascii="台灣楷體" w:eastAsia="台灣楷體" w:hAnsi="台灣楷體" w:cs="Charis SIL"/>
        </w:rPr>
        <w:t>會</w:t>
      </w:r>
      <w:del w:id="3627" w:author="user" w:date="2015-03-16T23:17:00Z">
        <w:r w:rsidRPr="00CE779A" w:rsidDel="00590E0E">
          <w:rPr>
            <w:rFonts w:ascii="台灣楷體" w:eastAsia="台灣楷體" w:hAnsi="台灣楷體" w:cs="Charis SIL"/>
          </w:rPr>
          <w:delText>習慣</w:delText>
        </w:r>
      </w:del>
      <w:ins w:id="3628" w:author="user" w:date="2015-03-16T23:17:00Z">
        <w:r w:rsidR="00590E0E" w:rsidRPr="00CE779A">
          <w:rPr>
            <w:rFonts w:ascii="台灣楷體" w:eastAsia="台灣楷體" w:hAnsi="台灣楷體" w:cs="Charis SIL"/>
          </w:rPr>
          <w:t>慣勢</w:t>
        </w:r>
      </w:ins>
      <w:r w:rsidRPr="00CE779A">
        <w:rPr>
          <w:rFonts w:ascii="台灣楷體" w:eastAsia="台灣楷體" w:hAnsi="台灣楷體" w:cs="Charis SIL"/>
        </w:rPr>
        <w:t>ê，監國夫人對guá誠好。」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「嗯！按呢就好……素面，望山敢定定來看lí？」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素面恬恬無回答，干</w:t>
      </w:r>
      <w:del w:id="3629" w:author="user" w:date="2015-03-14T20:30:00Z">
        <w:r w:rsidRPr="00CE779A" w:rsidDel="00B06FAA">
          <w:rPr>
            <w:rFonts w:ascii="台灣楷體" w:eastAsia="台灣楷體" w:hAnsi="台灣楷體" w:cs="Charis SIL"/>
          </w:rPr>
          <w:delText>焦點</w:delText>
        </w:r>
      </w:del>
      <w:ins w:id="3630" w:author="user" w:date="2015-03-14T20:30:00Z">
        <w:r w:rsidR="00B06FAA" w:rsidRPr="00CE779A">
          <w:rPr>
            <w:rFonts w:ascii="台灣楷體" w:eastAsia="台灣楷體" w:hAnsi="台灣楷體" w:cs="Charis SIL"/>
          </w:rPr>
          <w:t>焦頕</w:t>
        </w:r>
      </w:ins>
      <w:r w:rsidRPr="00CE779A">
        <w:rPr>
          <w:rFonts w:ascii="台灣楷體" w:eastAsia="台灣楷體" w:hAnsi="台灣楷體" w:cs="Charis SIL"/>
        </w:rPr>
        <w:t>一下仔頭。看i面</w:t>
      </w:r>
      <w:del w:id="3631" w:author="user" w:date="2015-03-14T20:30:00Z">
        <w:r w:rsidRPr="00CE779A" w:rsidDel="00B06FAA">
          <w:rPr>
            <w:rFonts w:ascii="台灣楷體" w:eastAsia="台灣楷體" w:hAnsi="台灣楷體" w:cs="Charis SIL"/>
          </w:rPr>
          <w:delText>頂</w:delText>
        </w:r>
      </w:del>
      <w:ins w:id="3632" w:author="user" w:date="2015-03-14T20:30:00Z">
        <w:r w:rsidR="00B06FAA" w:rsidRPr="00CE779A">
          <w:rPr>
            <w:rFonts w:ascii="台灣楷體" w:eastAsia="台灣楷體" w:hAnsi="台灣楷體" w:cs="Charis SIL"/>
          </w:rPr>
          <w:t>裡</w:t>
        </w:r>
      </w:ins>
      <w:r w:rsidRPr="00CE779A">
        <w:rPr>
          <w:rFonts w:ascii="台灣楷體" w:eastAsia="台灣楷體" w:hAnsi="台灣楷體" w:cs="Charis SIL"/>
        </w:rPr>
        <w:t>雖然有淺淺</w:t>
      </w:r>
      <w:ins w:id="3633" w:author="user" w:date="2015-03-14T20:30:00Z">
        <w:r w:rsidR="00B06FAA" w:rsidRPr="00CE779A">
          <w:rPr>
            <w:rFonts w:ascii="台灣楷體" w:eastAsia="台灣楷體" w:hAnsi="台灣楷體" w:cs="Charis SIL"/>
          </w:rPr>
          <w:t>仔紅牙</w:t>
        </w:r>
      </w:ins>
      <w:del w:id="3634" w:author="user" w:date="2015-03-14T20:30:00Z">
        <w:r w:rsidRPr="00CE779A" w:rsidDel="00B06FAA">
          <w:rPr>
            <w:rFonts w:ascii="台灣楷體" w:eastAsia="台灣楷體" w:hAnsi="台灣楷體" w:cs="Charis SIL"/>
          </w:rPr>
          <w:delText>紅暈</w:delText>
        </w:r>
      </w:del>
      <w:r w:rsidRPr="00CE779A">
        <w:rPr>
          <w:rFonts w:ascii="台灣楷體" w:eastAsia="台灣楷體" w:hAnsi="台灣楷體" w:cs="Charis SIL"/>
        </w:rPr>
        <w:t>，煞閣予淡淡ê愁雲崁牢</w:t>
      </w:r>
      <w:del w:id="3635" w:author="user" w:date="2015-03-14T20:31:00Z">
        <w:r w:rsidRPr="00CE779A" w:rsidDel="00B06FAA">
          <w:rPr>
            <w:rFonts w:ascii="台灣楷體" w:eastAsia="台灣楷體" w:hAnsi="台灣楷體" w:cs="Charis SIL"/>
          </w:rPr>
          <w:delText>ê</w:delText>
        </w:r>
      </w:del>
      <w:ins w:id="3636" w:author="user" w:date="2015-03-14T20:31:00Z">
        <w:r w:rsidR="00B06FAA" w:rsidRPr="00CE779A">
          <w:rPr>
            <w:rFonts w:ascii="台灣楷體" w:eastAsia="台灣楷體" w:hAnsi="台灣楷體" w:cs="Charis SIL"/>
          </w:rPr>
          <w:t>咧</w:t>
        </w:r>
      </w:ins>
      <w:r w:rsidRPr="00CE779A">
        <w:rPr>
          <w:rFonts w:ascii="台灣楷體" w:eastAsia="台灣楷體" w:hAnsi="台灣楷體" w:cs="Charis SIL"/>
        </w:rPr>
        <w:t>，郭舵公</w:t>
      </w:r>
      <w:del w:id="3637" w:author="user" w:date="2015-03-14T20:31:00Z">
        <w:r w:rsidRPr="00CE779A" w:rsidDel="00B06FAA">
          <w:rPr>
            <w:rFonts w:ascii="台灣楷體" w:eastAsia="台灣楷體" w:hAnsi="台灣楷體" w:cs="Charis SIL"/>
          </w:rPr>
          <w:delText>有一點仔</w:delText>
        </w:r>
      </w:del>
      <w:ins w:id="3638" w:author="user" w:date="2015-03-14T20:31:00Z">
        <w:r w:rsidR="00B06FAA" w:rsidRPr="00CE779A">
          <w:rPr>
            <w:rFonts w:ascii="台灣楷體" w:eastAsia="台灣楷體" w:hAnsi="台灣楷體" w:cs="Charis SIL"/>
          </w:rPr>
          <w:t>略仔</w:t>
        </w:r>
      </w:ins>
      <w:r w:rsidRPr="00CE779A">
        <w:rPr>
          <w:rFonts w:ascii="台灣楷體" w:eastAsia="台灣楷體" w:hAnsi="台灣楷體" w:cs="Charis SIL"/>
        </w:rPr>
        <w:t>毋甘，</w:t>
      </w:r>
      <w:del w:id="3639" w:author="user" w:date="2015-03-15T23:30:00Z">
        <w:r w:rsidRPr="00CE779A" w:rsidDel="00B7412A">
          <w:rPr>
            <w:rFonts w:ascii="台灣楷體" w:eastAsia="台灣楷體" w:hAnsi="台灣楷體" w:cs="Charis SIL"/>
          </w:rPr>
          <w:delText>用</w:delText>
        </w:r>
      </w:del>
      <w:del w:id="3640" w:author="user" w:date="2015-03-20T23:46:00Z">
        <w:r w:rsidRPr="00CE779A" w:rsidDel="00501DFA">
          <w:rPr>
            <w:rFonts w:ascii="台灣楷體" w:eastAsia="台灣楷體" w:hAnsi="台灣楷體" w:cs="Charis SIL"/>
          </w:rPr>
          <w:delText>眼</w:delText>
        </w:r>
      </w:del>
      <w:ins w:id="3641" w:author="user" w:date="2015-03-20T23:46:00Z">
        <w:r w:rsidR="00501DFA" w:rsidRPr="00CE779A">
          <w:rPr>
            <w:rFonts w:ascii="台灣楷體" w:eastAsia="台灣楷體" w:hAnsi="台灣楷體" w:cs="Charis SIL"/>
          </w:rPr>
          <w:t>目</w:t>
        </w:r>
      </w:ins>
      <w:r w:rsidRPr="00CE779A">
        <w:rPr>
          <w:rFonts w:ascii="台灣楷體" w:eastAsia="台灣楷體" w:hAnsi="台灣楷體" w:cs="Charis SIL"/>
        </w:rPr>
        <w:t>光溫和</w:t>
      </w:r>
      <w:ins w:id="3642" w:author="user" w:date="2015-03-15T23:30:00Z">
        <w:r w:rsidR="00B7412A" w:rsidRPr="00CE779A">
          <w:rPr>
            <w:rFonts w:ascii="台灣楷體" w:eastAsia="台灣楷體" w:hAnsi="台灣楷體" w:cs="Charis SIL"/>
          </w:rPr>
          <w:t>掠</w:t>
        </w:r>
      </w:ins>
      <w:del w:id="3643" w:author="user" w:date="2015-03-15T23:30:00Z">
        <w:r w:rsidRPr="00CE779A" w:rsidDel="00B7412A">
          <w:rPr>
            <w:rFonts w:ascii="台灣楷體" w:eastAsia="台灣楷體" w:hAnsi="台灣楷體" w:cs="Charis SIL"/>
          </w:rPr>
          <w:delText>看</w:delText>
        </w:r>
      </w:del>
      <w:r w:rsidRPr="00CE779A">
        <w:rPr>
          <w:rFonts w:ascii="台灣楷體" w:eastAsia="台灣楷體" w:hAnsi="台灣楷體" w:cs="Charis SIL"/>
        </w:rPr>
        <w:t>i</w:t>
      </w:r>
      <w:ins w:id="3644" w:author="user" w:date="2015-03-15T23:30:00Z">
        <w:r w:rsidR="00B7412A" w:rsidRPr="00CE779A">
          <w:rPr>
            <w:rFonts w:ascii="台灣楷體" w:eastAsia="台灣楷體" w:hAnsi="台灣楷體" w:cs="Charis SIL"/>
          </w:rPr>
          <w:t>看</w:t>
        </w:r>
      </w:ins>
      <w:r w:rsidRPr="00CE779A">
        <w:rPr>
          <w:rFonts w:ascii="台灣楷體" w:eastAsia="台灣楷體" w:hAnsi="台灣楷體" w:cs="Charis SIL"/>
        </w:rPr>
        <w:t>。過</w:t>
      </w:r>
      <w:del w:id="3645" w:author="user" w:date="2015-03-13T21:35:00Z">
        <w:r w:rsidRPr="00CE779A" w:rsidDel="007C7F84">
          <w:rPr>
            <w:rFonts w:ascii="台灣楷體" w:eastAsia="台灣楷體" w:hAnsi="台灣楷體" w:cs="Charis SIL"/>
          </w:rPr>
          <w:delText>一息仔</w:delText>
        </w:r>
      </w:del>
      <w:ins w:id="3646" w:author="user" w:date="2015-03-13T21:35:00Z">
        <w:r w:rsidR="007C7F84" w:rsidRPr="00CE779A">
          <w:rPr>
            <w:rFonts w:ascii="台灣楷體" w:eastAsia="台灣楷體" w:hAnsi="台灣楷體" w:cs="Charis SIL"/>
          </w:rPr>
          <w:t>一時仔</w:t>
        </w:r>
      </w:ins>
      <w:r w:rsidRPr="00CE779A">
        <w:rPr>
          <w:rFonts w:ascii="台灣楷體" w:eastAsia="台灣楷體" w:hAnsi="台灣楷體" w:cs="Charis SIL"/>
        </w:rPr>
        <w:t>素面才講：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「過年望山</w:t>
      </w:r>
      <w:ins w:id="3647" w:author="user" w:date="2015-03-15T23:30:00Z">
        <w:r w:rsidR="00B7412A" w:rsidRPr="00CE779A">
          <w:rPr>
            <w:rFonts w:ascii="台灣楷體" w:eastAsia="台灣楷體" w:hAnsi="台灣楷體" w:cs="Charis SIL"/>
          </w:rPr>
          <w:t>有</w:t>
        </w:r>
      </w:ins>
      <w:r w:rsidRPr="00CE779A">
        <w:rPr>
          <w:rFonts w:ascii="台灣楷體" w:eastAsia="台灣楷體" w:hAnsi="台灣楷體" w:cs="Charis SIL"/>
        </w:rPr>
        <w:t>來監國府拜年</w:t>
      </w:r>
      <w:del w:id="3648" w:author="user" w:date="2015-03-15T23:30:00Z">
        <w:r w:rsidRPr="00CE779A" w:rsidDel="00B7412A">
          <w:rPr>
            <w:rFonts w:ascii="台灣楷體" w:eastAsia="台灣楷體" w:hAnsi="台灣楷體" w:cs="Charis SIL"/>
          </w:rPr>
          <w:delText>時</w:delText>
        </w:r>
      </w:del>
      <w:r w:rsidRPr="00CE779A">
        <w:rPr>
          <w:rFonts w:ascii="台灣楷體" w:eastAsia="台灣楷體" w:hAnsi="台灣楷體" w:cs="Charis SIL"/>
        </w:rPr>
        <w:t>，</w:t>
      </w:r>
      <w:del w:id="3649" w:author="user" w:date="2015-03-15T23:30:00Z">
        <w:r w:rsidRPr="00CE779A" w:rsidDel="00B7412A">
          <w:rPr>
            <w:rFonts w:ascii="台灣楷體" w:eastAsia="台灣楷體" w:hAnsi="台灣楷體" w:cs="Charis SIL"/>
          </w:rPr>
          <w:delText>閣</w:delText>
        </w:r>
      </w:del>
      <w:r w:rsidRPr="00CE779A">
        <w:rPr>
          <w:rFonts w:ascii="台灣楷體" w:eastAsia="台灣楷體" w:hAnsi="台灣楷體" w:cs="Charis SIL"/>
        </w:rPr>
        <w:t>順紲</w:t>
      </w:r>
      <w:ins w:id="3650" w:author="user" w:date="2015-03-15T23:30:00Z">
        <w:r w:rsidR="00B7412A" w:rsidRPr="00CE779A">
          <w:rPr>
            <w:rFonts w:ascii="台灣楷體" w:eastAsia="台灣楷體" w:hAnsi="台灣楷體" w:cs="Charis SIL"/>
          </w:rPr>
          <w:t>有</w:t>
        </w:r>
      </w:ins>
      <w:r w:rsidRPr="00CE779A">
        <w:rPr>
          <w:rFonts w:ascii="台灣楷體" w:eastAsia="台灣楷體" w:hAnsi="台灣楷體" w:cs="Charis SIL"/>
        </w:rPr>
        <w:t>來揣guá──i多謝舵公伯送的世界地圖。」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「素面，lí毋免閣</w:t>
      </w:r>
      <w:del w:id="3651" w:author="user" w:date="2015-03-14T20:31:00Z">
        <w:r w:rsidRPr="00CE779A" w:rsidDel="00B06FAA">
          <w:rPr>
            <w:rFonts w:ascii="台灣楷體" w:eastAsia="台灣楷體" w:hAnsi="台灣楷體" w:cs="Charis SIL"/>
          </w:rPr>
          <w:delText>按呢</w:delText>
        </w:r>
      </w:del>
      <w:r w:rsidRPr="00CE779A">
        <w:rPr>
          <w:rFonts w:ascii="台灣楷體" w:eastAsia="台灣楷體" w:hAnsi="台灣楷體" w:cs="Charis SIL"/>
        </w:rPr>
        <w:t>憂悶，</w:t>
      </w:r>
      <w:del w:id="3652" w:author="user" w:date="2015-03-14T20:31:00Z">
        <w:r w:rsidRPr="00CE779A" w:rsidDel="00B06FAA">
          <w:rPr>
            <w:rFonts w:ascii="台灣楷體" w:eastAsia="台灣楷體" w:hAnsi="台灣楷體" w:cs="Charis SIL"/>
          </w:rPr>
          <w:delText>guá</w:delText>
        </w:r>
      </w:del>
      <w:r w:rsidRPr="00CE779A">
        <w:rPr>
          <w:rFonts w:ascii="台灣楷體" w:eastAsia="台灣楷體" w:hAnsi="台灣楷體" w:cs="Charis SIL"/>
        </w:rPr>
        <w:t>今仔日</w:t>
      </w:r>
      <w:del w:id="3653" w:author="user" w:date="2015-03-14T20:31:00Z">
        <w:r w:rsidRPr="00CE779A" w:rsidDel="00B06FAA">
          <w:rPr>
            <w:rFonts w:ascii="台灣楷體" w:eastAsia="台灣楷體" w:hAnsi="台灣楷體" w:cs="Charis SIL"/>
          </w:rPr>
          <w:delText>𤆬</w:delText>
        </w:r>
      </w:del>
      <w:ins w:id="3654" w:author="user" w:date="2015-03-14T20:31:00Z">
        <w:r w:rsidR="00B06FAA" w:rsidRPr="00CE779A">
          <w:rPr>
            <w:rFonts w:ascii="台灣楷體" w:eastAsia="台灣楷體" w:hAnsi="台灣楷體" w:cs="Charis SIL"/>
          </w:rPr>
          <w:t>有</w:t>
        </w:r>
      </w:ins>
      <w:r w:rsidRPr="00CE779A">
        <w:rPr>
          <w:rFonts w:ascii="台灣楷體" w:eastAsia="台灣楷體" w:hAnsi="台灣楷體" w:cs="Charis SIL"/>
        </w:rPr>
        <w:t>好消息</w:t>
      </w:r>
      <w:del w:id="3655" w:author="user" w:date="2015-03-14T20:31:00Z">
        <w:r w:rsidRPr="00CE779A" w:rsidDel="00B06FAA">
          <w:rPr>
            <w:rFonts w:ascii="台灣楷體" w:eastAsia="台灣楷體" w:hAnsi="台灣楷體" w:cs="Charis SIL"/>
          </w:rPr>
          <w:delText>來矣</w:delText>
        </w:r>
      </w:del>
      <w:ins w:id="3656" w:author="user" w:date="2015-03-14T20:31:00Z">
        <w:r w:rsidR="00B06FAA" w:rsidRPr="00CE779A">
          <w:rPr>
            <w:rFonts w:ascii="台灣楷體" w:eastAsia="台灣楷體" w:hAnsi="台灣楷體" w:cs="Charis SIL"/>
          </w:rPr>
          <w:t>欲報lí知</w:t>
        </w:r>
      </w:ins>
      <w:r w:rsidRPr="00CE779A">
        <w:rPr>
          <w:rFonts w:ascii="台灣楷體" w:eastAsia="台灣楷體" w:hAnsi="台灣楷體" w:cs="Charis SIL"/>
        </w:rPr>
        <w:t>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</w:t>
      </w:r>
      <w:ins w:id="3657" w:author="user" w:date="2015-03-14T20:32:00Z">
        <w:r w:rsidR="00B06FAA" w:rsidRPr="00CE779A">
          <w:rPr>
            <w:rFonts w:ascii="台灣楷體" w:eastAsia="台灣楷體" w:hAnsi="台灣楷體" w:cs="Charis SIL"/>
          </w:rPr>
          <w:t>一</w:t>
        </w:r>
      </w:ins>
      <w:r w:rsidRPr="00CE779A">
        <w:rPr>
          <w:rFonts w:ascii="台灣楷體" w:eastAsia="台灣楷體" w:hAnsi="台灣楷體" w:cs="Charis SIL"/>
        </w:rPr>
        <w:t>聽</w:t>
      </w:r>
      <w:del w:id="3658" w:author="user" w:date="2015-03-14T20:32:00Z">
        <w:r w:rsidRPr="00CE779A" w:rsidDel="00B06FAA">
          <w:rPr>
            <w:rFonts w:ascii="台灣楷體" w:eastAsia="台灣楷體" w:hAnsi="台灣楷體" w:cs="Charis SIL"/>
          </w:rPr>
          <w:delText>了這話</w:delText>
        </w:r>
      </w:del>
      <w:r w:rsidRPr="00CE779A">
        <w:rPr>
          <w:rFonts w:ascii="台灣楷體" w:eastAsia="台灣楷體" w:hAnsi="台灣楷體" w:cs="Charis SIL"/>
        </w:rPr>
        <w:t>，目睭</w:t>
      </w:r>
      <w:del w:id="3659" w:author="user" w:date="2015-03-14T20:32:00Z">
        <w:r w:rsidRPr="00CE779A" w:rsidDel="00B06FAA">
          <w:rPr>
            <w:rFonts w:ascii="台灣楷體" w:eastAsia="台灣楷體" w:hAnsi="台灣楷體" w:cs="Charis SIL"/>
          </w:rPr>
          <w:delText>金</w:delText>
        </w:r>
      </w:del>
      <w:ins w:id="3660" w:author="user" w:date="2015-03-14T20:32:00Z">
        <w:r w:rsidR="00B06FAA" w:rsidRPr="00CE779A">
          <w:rPr>
            <w:rFonts w:ascii="台灣楷體" w:eastAsia="台灣楷體" w:hAnsi="台灣楷體" w:cs="Charis SIL"/>
          </w:rPr>
          <w:t>起</w:t>
        </w:r>
      </w:ins>
      <w:r w:rsidRPr="00CE779A">
        <w:rPr>
          <w:rFonts w:ascii="台灣楷體" w:eastAsia="台灣楷體" w:hAnsi="台灣楷體" w:cs="Charis SIL"/>
        </w:rPr>
        <w:t>金，目睫毛閃</w:t>
      </w:r>
      <w:ins w:id="3661" w:author="user" w:date="2015-03-14T20:32:00Z">
        <w:r w:rsidR="00B06FAA" w:rsidRPr="00CE779A">
          <w:rPr>
            <w:rFonts w:ascii="台灣楷體" w:eastAsia="台灣楷體" w:hAnsi="台灣楷體" w:cs="Charis SIL"/>
          </w:rPr>
          <w:t>爍</w:t>
        </w:r>
      </w:ins>
      <w:del w:id="3662" w:author="user" w:date="2015-03-14T20:32:00Z">
        <w:r w:rsidRPr="00CE779A" w:rsidDel="00B06FAA">
          <w:rPr>
            <w:rFonts w:ascii="台灣楷體" w:eastAsia="台灣楷體" w:hAnsi="台灣楷體" w:cs="Charis SIL"/>
          </w:rPr>
          <w:delText>閃</w:delText>
        </w:r>
      </w:del>
      <w:r w:rsidRPr="00CE779A">
        <w:rPr>
          <w:rFonts w:ascii="台灣楷體" w:eastAsia="台灣楷體" w:hAnsi="台灣楷體" w:cs="Charis SIL"/>
        </w:rPr>
        <w:t>，表情期待，</w:t>
      </w:r>
      <w:del w:id="3663" w:author="user" w:date="2015-03-14T20:32:00Z">
        <w:r w:rsidRPr="00CE779A" w:rsidDel="00B06FAA">
          <w:rPr>
            <w:rFonts w:ascii="台灣楷體" w:eastAsia="台灣楷體" w:hAnsi="台灣楷體" w:cs="Charis SIL"/>
          </w:rPr>
          <w:delText>共</w:delText>
        </w:r>
      </w:del>
      <w:ins w:id="3664" w:author="user" w:date="2015-03-14T20:32:00Z">
        <w:r w:rsidR="00B06FAA" w:rsidRPr="00CE779A">
          <w:rPr>
            <w:rFonts w:ascii="台灣楷體" w:eastAsia="台灣楷體" w:hAnsi="台灣楷體" w:cs="Charis SIL"/>
          </w:rPr>
          <w:t>掠</w:t>
        </w:r>
      </w:ins>
      <w:r w:rsidRPr="00CE779A">
        <w:rPr>
          <w:rFonts w:ascii="台灣楷體" w:eastAsia="台灣楷體" w:hAnsi="台灣楷體" w:cs="Charis SIL"/>
        </w:rPr>
        <w:t>郭舵公</w:t>
      </w:r>
      <w:ins w:id="3665" w:author="user" w:date="2015-03-14T20:32:00Z">
        <w:r w:rsidR="00B06FAA" w:rsidRPr="00CE779A">
          <w:rPr>
            <w:rFonts w:ascii="台灣楷體" w:eastAsia="台灣楷體" w:hAnsi="台灣楷體" w:cs="Charis SIL"/>
          </w:rPr>
          <w:t>金金</w:t>
        </w:r>
      </w:ins>
      <w:r w:rsidRPr="00CE779A">
        <w:rPr>
          <w:rFonts w:ascii="台灣楷體" w:eastAsia="台灣楷體" w:hAnsi="台灣楷體" w:cs="Charis SIL"/>
        </w:rPr>
        <w:t>看。郭舵公</w:t>
      </w:r>
      <w:del w:id="3666" w:author="user" w:date="2015-03-14T20:32:00Z">
        <w:r w:rsidRPr="00CE779A" w:rsidDel="00B06FAA">
          <w:rPr>
            <w:rFonts w:ascii="台灣楷體" w:eastAsia="台灣楷體" w:hAnsi="台灣楷體" w:cs="Charis SIL"/>
          </w:rPr>
          <w:delText>閣</w:delText>
        </w:r>
      </w:del>
      <w:r w:rsidRPr="00CE779A">
        <w:rPr>
          <w:rFonts w:ascii="台灣楷體" w:eastAsia="台灣楷體" w:hAnsi="台灣楷體" w:cs="Charis SIL"/>
        </w:rPr>
        <w:t>講：</w:t>
      </w:r>
    </w:p>
    <w:p w:rsidR="00976990" w:rsidRPr="00CE779A" w:rsidRDefault="0017395D" w:rsidP="00976990">
      <w:pPr>
        <w:rPr>
          <w:rFonts w:ascii="台灣楷體" w:eastAsia="台灣楷體" w:hAnsi="台灣楷體" w:cs="Charis SIL"/>
        </w:rPr>
      </w:pPr>
      <w:r>
        <w:rPr>
          <w:rFonts w:ascii="台灣楷體" w:eastAsia="台灣楷體" w:hAnsi="台灣楷體" w:cs="Charis SIL"/>
        </w:rPr>
        <w:t>「拄才佇沈府見沈侯爺</w:t>
      </w:r>
      <w:r w:rsidR="00976990" w:rsidRPr="00CE779A">
        <w:rPr>
          <w:rFonts w:ascii="台灣楷體" w:eastAsia="台灣楷體" w:hAnsi="台灣楷體" w:cs="Charis SIL"/>
        </w:rPr>
        <w:t>，i命令guá佮許姑</w:t>
      </w:r>
      <w:del w:id="3667" w:author="user" w:date="2015-03-14T20:33:00Z">
        <w:r w:rsidR="00976990" w:rsidRPr="00CE779A" w:rsidDel="00B06FAA">
          <w:rPr>
            <w:rFonts w:ascii="台灣楷體" w:eastAsia="台灣楷體" w:hAnsi="台灣楷體" w:cs="Charis SIL"/>
          </w:rPr>
          <w:delText>愛</w:delText>
        </w:r>
      </w:del>
      <w:ins w:id="3668" w:author="user" w:date="2015-03-14T20:33:00Z">
        <w:r w:rsidR="00B06FAA" w:rsidRPr="00CE779A">
          <w:rPr>
            <w:rFonts w:ascii="台灣楷體" w:eastAsia="台灣楷體" w:hAnsi="台灣楷體" w:cs="Charis SIL"/>
          </w:rPr>
          <w:t>，</w:t>
        </w:r>
      </w:ins>
      <w:r w:rsidR="00976990" w:rsidRPr="00CE779A">
        <w:rPr>
          <w:rFonts w:ascii="台灣楷體" w:eastAsia="台灣楷體" w:hAnsi="台灣楷體" w:cs="Charis SIL"/>
        </w:rPr>
        <w:t>為lí主婚嫁予望山，i講i會揣監國爺，愛監國爺嘛出面……」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</w:t>
      </w:r>
      <w:del w:id="3669" w:author="user" w:date="2015-03-14T20:33:00Z">
        <w:r w:rsidRPr="00CE779A" w:rsidDel="00B06FAA">
          <w:rPr>
            <w:rFonts w:ascii="台灣楷體" w:eastAsia="台灣楷體" w:hAnsi="台灣楷體" w:cs="Charis SIL"/>
          </w:rPr>
          <w:delText>終於</w:delText>
        </w:r>
      </w:del>
      <w:r w:rsidRPr="00CE779A">
        <w:rPr>
          <w:rFonts w:ascii="台灣楷體" w:eastAsia="台灣楷體" w:hAnsi="台灣楷體" w:cs="Charis SIL"/>
        </w:rPr>
        <w:t>露出笑容，</w:t>
      </w:r>
      <w:ins w:id="3670" w:author="user" w:date="2015-03-14T20:33:00Z">
        <w:r w:rsidR="00B06FAA" w:rsidRPr="00CE779A">
          <w:rPr>
            <w:rFonts w:ascii="台灣楷體" w:eastAsia="台灣楷體" w:hAnsi="台灣楷體" w:cs="Charis SIL"/>
          </w:rPr>
          <w:t>滿</w:t>
        </w:r>
      </w:ins>
      <w:r w:rsidRPr="00CE779A">
        <w:rPr>
          <w:rFonts w:ascii="台灣楷體" w:eastAsia="台灣楷體" w:hAnsi="台灣楷體" w:cs="Charis SIL"/>
        </w:rPr>
        <w:t>面</w:t>
      </w:r>
      <w:del w:id="3671" w:author="user" w:date="2015-03-14T20:33:00Z">
        <w:r w:rsidRPr="00CE779A" w:rsidDel="00B06FAA">
          <w:rPr>
            <w:rFonts w:ascii="台灣楷體" w:eastAsia="台灣楷體" w:hAnsi="台灣楷體" w:cs="Charis SIL"/>
          </w:rPr>
          <w:delText>上</w:delText>
        </w:r>
      </w:del>
      <w:r w:rsidRPr="00CE779A">
        <w:rPr>
          <w:rFonts w:ascii="台灣楷體" w:eastAsia="台灣楷體" w:hAnsi="台灣楷體" w:cs="Charis SIL"/>
        </w:rPr>
        <w:t>紅</w:t>
      </w:r>
      <w:del w:id="3672" w:author="user" w:date="2015-03-14T20:33:00Z">
        <w:r w:rsidRPr="00CE779A" w:rsidDel="00B06FAA">
          <w:rPr>
            <w:rFonts w:ascii="台灣楷體" w:eastAsia="台灣楷體" w:hAnsi="台灣楷體" w:cs="Charis SIL"/>
          </w:rPr>
          <w:delText>暈加重</w:delText>
        </w:r>
      </w:del>
      <w:ins w:id="3673" w:author="user" w:date="2015-03-14T20:33:00Z">
        <w:r w:rsidR="00B06FAA" w:rsidRPr="00CE779A">
          <w:rPr>
            <w:rFonts w:ascii="台灣楷體" w:eastAsia="台灣楷體" w:hAnsi="台灣楷體" w:cs="Charis SIL"/>
          </w:rPr>
          <w:t>牙</w:t>
        </w:r>
      </w:ins>
      <w:r w:rsidRPr="00CE779A">
        <w:rPr>
          <w:rFonts w:ascii="台灣楷體" w:eastAsia="台灣楷體" w:hAnsi="台灣楷體" w:cs="Charis SIL"/>
        </w:rPr>
        <w:t>，愁雲</w:t>
      </w:r>
      <w:del w:id="3674" w:author="user" w:date="2015-03-14T20:33:00Z">
        <w:r w:rsidRPr="00CE779A" w:rsidDel="00B06FAA">
          <w:rPr>
            <w:rFonts w:ascii="台灣楷體" w:eastAsia="台灣楷體" w:hAnsi="台灣楷體" w:cs="Charis SIL"/>
          </w:rPr>
          <w:delText>減輕</w:delText>
        </w:r>
      </w:del>
      <w:ins w:id="3675" w:author="user" w:date="2015-03-14T20:33:00Z">
        <w:r w:rsidR="00B06FAA" w:rsidRPr="00CE779A">
          <w:rPr>
            <w:rFonts w:ascii="台灣楷體" w:eastAsia="台灣楷體" w:hAnsi="台灣楷體" w:cs="Charis SIL"/>
          </w:rPr>
          <w:t>散開</w:t>
        </w:r>
      </w:ins>
      <w:r w:rsidRPr="00CE779A">
        <w:rPr>
          <w:rFonts w:ascii="台灣楷體" w:eastAsia="台灣楷體" w:hAnsi="台灣楷體" w:cs="Charis SIL"/>
        </w:rPr>
        <w:t>，恬恬</w:t>
      </w:r>
      <w:ins w:id="3676" w:author="user" w:date="2015-03-14T20:33:00Z">
        <w:r w:rsidR="00B06FAA" w:rsidRPr="00CE779A">
          <w:rPr>
            <w:rFonts w:ascii="台灣楷體" w:eastAsia="台灣楷體" w:hAnsi="台灣楷體" w:cs="Charis SIL"/>
          </w:rPr>
          <w:t>仔</w:t>
        </w:r>
      </w:ins>
      <w:r w:rsidRPr="00CE779A">
        <w:rPr>
          <w:rFonts w:ascii="台灣楷體" w:eastAsia="台灣楷體" w:hAnsi="台灣楷體" w:cs="Charis SIL"/>
        </w:rPr>
        <w:t>聽郭舵公講話。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「沈侯爺講是受望山教師沈國</w:t>
      </w:r>
      <w:del w:id="3677" w:author="user" w:date="2015-03-15T23:31:00Z">
        <w:r w:rsidRPr="00CE779A" w:rsidDel="00B7412A">
          <w:rPr>
            <w:rFonts w:ascii="台灣楷體" w:eastAsia="台灣楷體" w:hAnsi="台灣楷體" w:cs="Charis SIL"/>
          </w:rPr>
          <w:delText>工</w:delText>
        </w:r>
      </w:del>
      <w:ins w:id="3678" w:author="user" w:date="2015-03-15T23:31:00Z">
        <w:r w:rsidR="00B7412A" w:rsidRPr="00CE779A">
          <w:rPr>
            <w:rFonts w:ascii="台灣楷體" w:eastAsia="台灣楷體" w:hAnsi="台灣楷體" w:cs="Charis SIL"/>
          </w:rPr>
          <w:t>公</w:t>
        </w:r>
      </w:ins>
      <w:r w:rsidRPr="00CE779A">
        <w:rPr>
          <w:rFonts w:ascii="台灣楷體" w:eastAsia="台灣楷體" w:hAnsi="台灣楷體" w:cs="Charis SIL"/>
        </w:rPr>
        <w:t>拜託ê，i講若許</w:t>
      </w:r>
      <w:del w:id="3679" w:author="user" w:date="2015-03-22T08:47:00Z">
        <w:r w:rsidRPr="00CE779A" w:rsidDel="0017395D">
          <w:rPr>
            <w:rFonts w:ascii="台灣楷體" w:eastAsia="台灣楷體" w:hAnsi="台灣楷體" w:cs="Charis SIL"/>
          </w:rPr>
          <w:delText>孤</w:delText>
        </w:r>
      </w:del>
      <w:ins w:id="3680" w:author="user" w:date="2015-03-22T08:47:00Z">
        <w:r w:rsidR="0017395D">
          <w:rPr>
            <w:rFonts w:ascii="台灣楷體" w:eastAsia="台灣楷體" w:hAnsi="台灣楷體" w:cs="Charis SIL" w:hint="eastAsia"/>
          </w:rPr>
          <w:t>姑</w:t>
        </w:r>
      </w:ins>
      <w:r w:rsidRPr="00CE779A">
        <w:rPr>
          <w:rFonts w:ascii="台灣楷體" w:eastAsia="台灣楷體" w:hAnsi="台灣楷體" w:cs="Charis SIL"/>
        </w:rPr>
        <w:t>不准</w:t>
      </w:r>
      <w:del w:id="3681" w:author="user" w:date="2015-03-22T08:47:00Z">
        <w:r w:rsidRPr="00CE779A" w:rsidDel="0017395D">
          <w:rPr>
            <w:rFonts w:ascii="台灣楷體" w:eastAsia="台灣楷體" w:hAnsi="台灣楷體" w:cs="Charis SIL"/>
          </w:rPr>
          <w:delText>l若</w:delText>
        </w:r>
      </w:del>
      <w:ins w:id="3682" w:author="user" w:date="2015-03-22T08:47:00Z">
        <w:r w:rsidR="0017395D">
          <w:rPr>
            <w:rFonts w:ascii="台灣楷體" w:eastAsia="台灣楷體" w:hAnsi="台灣楷體" w:cs="Charis SIL" w:hint="eastAsia"/>
          </w:rPr>
          <w:t>lí</w:t>
        </w:r>
      </w:ins>
      <w:r w:rsidRPr="00CE779A">
        <w:rPr>
          <w:rFonts w:ascii="台灣楷體" w:eastAsia="台灣楷體" w:hAnsi="台灣楷體" w:cs="Charis SIL"/>
        </w:rPr>
        <w:t>嫁，i欲揣許姑當面來安平鎮來安平鎮問話。i閣講，當時總制爺答應助</w:t>
      </w:r>
      <w:del w:id="3683" w:author="user" w:date="2015-03-22T08:47:00Z">
        <w:r w:rsidRPr="00CE779A" w:rsidDel="0017395D">
          <w:rPr>
            <w:rFonts w:ascii="台灣楷體" w:eastAsia="台灣楷體" w:hAnsi="台灣楷體" w:cs="Charis SIL"/>
          </w:rPr>
          <w:delText>l助制</w:delText>
        </w:r>
      </w:del>
      <w:ins w:id="3684" w:author="user" w:date="2015-03-22T08:47:00Z">
        <w:r w:rsidR="0017395D">
          <w:rPr>
            <w:rFonts w:ascii="台灣楷體" w:eastAsia="台灣楷體" w:hAnsi="台灣楷體" w:cs="Charis SIL" w:hint="eastAsia"/>
          </w:rPr>
          <w:t>lí</w:t>
        </w:r>
      </w:ins>
      <w:r w:rsidRPr="00CE779A">
        <w:rPr>
          <w:rFonts w:ascii="台灣楷體" w:eastAsia="台灣楷體" w:hAnsi="台灣楷體" w:cs="Charis SIL"/>
        </w:rPr>
        <w:t>成婚，如今總制爺過身，監國爺袂使</w:t>
      </w:r>
      <w:del w:id="3685" w:author="user" w:date="2015-03-15T23:31:00Z">
        <w:r w:rsidRPr="00CE779A" w:rsidDel="00B7412A">
          <w:rPr>
            <w:rFonts w:ascii="台灣楷體" w:eastAsia="台灣楷體" w:hAnsi="台灣楷體" w:cs="Charis SIL"/>
          </w:rPr>
          <w:delText>毋</w:delText>
        </w:r>
      </w:del>
      <w:ins w:id="3686" w:author="user" w:date="2015-03-15T23:31:00Z">
        <w:r w:rsidR="00B7412A" w:rsidRPr="00CE779A">
          <w:rPr>
            <w:rFonts w:ascii="台灣楷體" w:eastAsia="台灣楷體" w:hAnsi="台灣楷體" w:cs="Charis SIL"/>
          </w:rPr>
          <w:t>無</w:t>
        </w:r>
      </w:ins>
      <w:r w:rsidRPr="00CE779A">
        <w:rPr>
          <w:rFonts w:ascii="台灣楷體" w:eastAsia="台灣楷體" w:hAnsi="台灣楷體" w:cs="Charis SIL"/>
        </w:rPr>
        <w:t>管，所以i</w:t>
      </w:r>
      <w:ins w:id="3687" w:author="user" w:date="2015-03-22T08:48:00Z">
        <w:r w:rsidR="0017395D">
          <w:rPr>
            <w:rFonts w:ascii="台灣楷體" w:eastAsia="台灣楷體" w:hAnsi="台灣楷體" w:cs="Charis SIL" w:hint="eastAsia"/>
          </w:rPr>
          <w:t>參</w:t>
        </w:r>
      </w:ins>
      <w:r w:rsidRPr="00CE779A">
        <w:rPr>
          <w:rFonts w:ascii="台灣楷體" w:eastAsia="台灣楷體" w:hAnsi="台灣楷體" w:cs="Charis SIL"/>
        </w:rPr>
        <w:t>見監國爺</w:t>
      </w:r>
      <w:ins w:id="3688" w:author="user" w:date="2015-03-22T08:48:00Z">
        <w:r w:rsidR="0017395D">
          <w:rPr>
            <w:rFonts w:ascii="台灣楷體" w:eastAsia="台灣楷體" w:hAnsi="台灣楷體" w:cs="Charis SIL" w:hint="eastAsia"/>
          </w:rPr>
          <w:t>的</w:t>
        </w:r>
      </w:ins>
      <w:r w:rsidRPr="00CE779A">
        <w:rPr>
          <w:rFonts w:ascii="台灣楷體" w:eastAsia="台灣楷體" w:hAnsi="台灣楷體" w:cs="Charis SIL"/>
        </w:rPr>
        <w:t>時，會揣i</w:t>
      </w:r>
      <w:del w:id="3689" w:author="user" w:date="2015-03-15T23:32:00Z">
        <w:r w:rsidRPr="00CE779A" w:rsidDel="00B7412A">
          <w:rPr>
            <w:rFonts w:ascii="台灣楷體" w:eastAsia="台灣楷體" w:hAnsi="台灣楷體" w:cs="Charis SIL"/>
          </w:rPr>
          <w:delText>做伙</w:delText>
        </w:r>
      </w:del>
      <w:ins w:id="3690" w:author="user" w:date="2015-03-15T23:32:00Z">
        <w:r w:rsidR="00B7412A" w:rsidRPr="00CE779A">
          <w:rPr>
            <w:rFonts w:ascii="台灣楷體" w:eastAsia="台灣楷體" w:hAnsi="台灣楷體" w:cs="Charis SIL"/>
          </w:rPr>
          <w:t>同齊</w:t>
        </w:r>
      </w:ins>
      <w:r w:rsidRPr="00CE779A">
        <w:rPr>
          <w:rFonts w:ascii="台灣楷體" w:eastAsia="台灣楷體" w:hAnsi="台灣楷體" w:cs="Charis SIL"/>
        </w:rPr>
        <w:t>為</w:t>
      </w:r>
      <w:del w:id="3691" w:author="user" w:date="2015-03-15T23:32:00Z">
        <w:r w:rsidRPr="00CE779A" w:rsidDel="00B7412A">
          <w:rPr>
            <w:rFonts w:ascii="台灣楷體" w:eastAsia="台灣楷體" w:hAnsi="台灣楷體" w:cs="Charis SIL"/>
          </w:rPr>
          <w:delText>l伙</w:delText>
        </w:r>
      </w:del>
      <w:ins w:id="3692" w:author="user" w:date="2015-03-15T23:32:00Z">
        <w:r w:rsidR="00B7412A" w:rsidRPr="00CE779A">
          <w:rPr>
            <w:rFonts w:ascii="台灣楷體" w:eastAsia="台灣楷體" w:hAnsi="台灣楷體" w:cs="Charis SIL"/>
          </w:rPr>
          <w:t>lín</w:t>
        </w:r>
      </w:ins>
      <w:r w:rsidRPr="00CE779A">
        <w:rPr>
          <w:rFonts w:ascii="台灣楷體" w:eastAsia="台灣楷體" w:hAnsi="台灣楷體" w:cs="Charis SIL"/>
        </w:rPr>
        <w:t>為講話。沈侯爺對lín的代誌</w:t>
      </w:r>
      <w:del w:id="3693" w:author="user" w:date="2015-03-15T23:32:00Z">
        <w:r w:rsidRPr="00CE779A" w:rsidDel="00B7412A">
          <w:rPr>
            <w:rFonts w:ascii="台灣楷體" w:eastAsia="台灣楷體" w:hAnsi="台灣楷體" w:cs="Charis SIL"/>
          </w:rPr>
          <w:delText>知影</w:delText>
        </w:r>
      </w:del>
      <w:r w:rsidRPr="00CE779A">
        <w:rPr>
          <w:rFonts w:ascii="台灣楷體" w:eastAsia="台灣楷體" w:hAnsi="台灣楷體" w:cs="Charis SIL"/>
        </w:rPr>
        <w:t>誠清楚，講是沈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(p.113)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國公寫長批予i--ê──是望山去揣沈國公</w:t>
      </w:r>
      <w:del w:id="3694" w:author="user" w:date="2015-03-15T23:32:00Z">
        <w:r w:rsidRPr="00CE779A" w:rsidDel="00B7412A">
          <w:rPr>
            <w:rFonts w:ascii="台灣楷體" w:eastAsia="台灣楷體" w:hAnsi="台灣楷體" w:cs="Charis SIL"/>
          </w:rPr>
          <w:delText>對</w:delText>
        </w:r>
      </w:del>
      <w:ins w:id="3695" w:author="user" w:date="2015-03-15T23:32:00Z">
        <w:r w:rsidR="00B7412A" w:rsidRPr="00CE779A">
          <w:rPr>
            <w:rFonts w:ascii="台灣楷體" w:eastAsia="台灣楷體" w:hAnsi="台灣楷體" w:cs="Charis SIL"/>
          </w:rPr>
          <w:t>著</w:t>
        </w:r>
      </w:ins>
      <w:r w:rsidRPr="00CE779A">
        <w:rPr>
          <w:rFonts w:ascii="台灣楷體" w:eastAsia="台灣楷體" w:hAnsi="台灣楷體" w:cs="Charis SIL"/>
        </w:rPr>
        <w:t>無？」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素面微微仔笑</w:t>
      </w:r>
      <w:del w:id="3696" w:author="user" w:date="2015-03-15T23:32:00Z">
        <w:r w:rsidRPr="00CE779A" w:rsidDel="00B7412A">
          <w:rPr>
            <w:rFonts w:ascii="台灣楷體" w:eastAsia="台灣楷體" w:hAnsi="台灣楷體" w:cs="Charis SIL"/>
          </w:rPr>
          <w:delText>一下</w:delText>
        </w:r>
      </w:del>
      <w:r w:rsidRPr="00CE779A">
        <w:rPr>
          <w:rFonts w:ascii="台灣楷體" w:eastAsia="台灣楷體" w:hAnsi="台灣楷體" w:cs="Charis SIL"/>
        </w:rPr>
        <w:t>，無回答郭舵公的問題，干焦細聲講：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「阿母毋知影會按怎講？」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「沈侯爺</w:t>
      </w:r>
      <w:del w:id="3697" w:author="user" w:date="2015-03-15T00:58:00Z">
        <w:r w:rsidRPr="00CE779A" w:rsidDel="00405D49">
          <w:rPr>
            <w:rFonts w:ascii="台灣楷體" w:eastAsia="台灣楷體" w:hAnsi="台灣楷體" w:cs="Charis SIL"/>
          </w:rPr>
          <w:delText>交待</w:delText>
        </w:r>
      </w:del>
      <w:ins w:id="3698" w:author="user" w:date="2015-03-15T00:58:00Z">
        <w:r w:rsidR="00405D49" w:rsidRPr="00CE779A">
          <w:rPr>
            <w:rFonts w:ascii="台灣楷體" w:eastAsia="台灣楷體" w:hAnsi="台灣楷體" w:cs="Charis SIL"/>
          </w:rPr>
          <w:t>交代</w:t>
        </w:r>
      </w:ins>
      <w:r w:rsidRPr="00CE779A">
        <w:rPr>
          <w:rFonts w:ascii="台灣楷體" w:eastAsia="台灣楷體" w:hAnsi="台灣楷體" w:cs="Charis SIL"/>
        </w:rPr>
        <w:t>的話，i</w:t>
      </w:r>
      <w:del w:id="3699" w:author="user" w:date="2015-03-13T12:16:00Z">
        <w:r w:rsidRPr="00CE779A" w:rsidDel="009C5072">
          <w:rPr>
            <w:rFonts w:ascii="台灣楷體" w:eastAsia="台灣楷體" w:hAnsi="台灣楷體" w:cs="Charis SIL"/>
          </w:rPr>
          <w:delText>那會</w:delText>
        </w:r>
      </w:del>
      <w:ins w:id="3700" w:author="user" w:date="2015-03-13T12:16:00Z">
        <w:r w:rsidR="009C5072" w:rsidRPr="00CE779A">
          <w:rPr>
            <w:rFonts w:ascii="台灣楷體" w:eastAsia="台灣楷體" w:hAnsi="台灣楷體" w:cs="Charis SIL"/>
          </w:rPr>
          <w:t>哪</w:t>
        </w:r>
      </w:ins>
      <w:ins w:id="3701" w:author="user" w:date="2015-03-22T08:48:00Z">
        <w:r w:rsidR="0017395D">
          <w:rPr>
            <w:rFonts w:ascii="台灣楷體" w:eastAsia="台灣楷體" w:hAnsi="台灣楷體" w:cs="Charis SIL" w:hint="eastAsia"/>
          </w:rPr>
          <w:t>敢</w:t>
        </w:r>
      </w:ins>
      <w:del w:id="3702" w:author="user" w:date="2015-03-15T23:32:00Z">
        <w:r w:rsidRPr="00CE779A" w:rsidDel="00B7412A">
          <w:rPr>
            <w:rFonts w:ascii="台灣楷體" w:eastAsia="台灣楷體" w:hAnsi="台灣楷體" w:cs="Charis SIL"/>
          </w:rPr>
          <w:delText>使</w:delText>
        </w:r>
      </w:del>
      <w:r w:rsidRPr="00CE779A">
        <w:rPr>
          <w:rFonts w:ascii="台灣楷體" w:eastAsia="台灣楷體" w:hAnsi="台灣楷體" w:cs="Charis SIL"/>
        </w:rPr>
        <w:t>毋聽</w:t>
      </w:r>
      <w:del w:id="3703" w:author="user" w:date="2015-03-15T23:32:00Z">
        <w:r w:rsidRPr="00CE779A" w:rsidDel="00B7412A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？沈侯爺答應這擺去南洋，欲升guá的辛勞銀。」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「南洋？舵公伯lín這擺欲去南洋？」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郭舵公徛起來，</w:t>
      </w:r>
      <w:del w:id="3704" w:author="user" w:date="2015-03-15T22:47:00Z">
        <w:r w:rsidRPr="00CE779A" w:rsidDel="0081727D">
          <w:rPr>
            <w:rFonts w:ascii="台灣楷體" w:eastAsia="台灣楷體" w:hAnsi="台灣楷體" w:cs="Charis SIL"/>
          </w:rPr>
          <w:delText>點頭</w:delText>
        </w:r>
      </w:del>
      <w:ins w:id="3705" w:author="user" w:date="2015-03-15T22:47:00Z">
        <w:r w:rsidR="0081727D" w:rsidRPr="00CE779A">
          <w:rPr>
            <w:rFonts w:ascii="台灣楷體" w:eastAsia="台灣楷體" w:hAnsi="台灣楷體" w:cs="Charis SIL"/>
          </w:rPr>
          <w:t>頕頭</w:t>
        </w:r>
      </w:ins>
      <w:r w:rsidRPr="00CE779A">
        <w:rPr>
          <w:rFonts w:ascii="台灣楷體" w:eastAsia="台灣楷體" w:hAnsi="台灣楷體" w:cs="Charis SIL"/>
        </w:rPr>
        <w:t>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「是，這擺無</w:t>
      </w:r>
      <w:ins w:id="3706" w:author="user" w:date="2015-03-15T23:33:00Z">
        <w:r w:rsidR="00B7412A" w:rsidRPr="00CE779A">
          <w:rPr>
            <w:rFonts w:ascii="台灣楷體" w:eastAsia="台灣楷體" w:hAnsi="台灣楷體" w:cs="Charis SIL"/>
          </w:rPr>
          <w:t>欲</w:t>
        </w:r>
      </w:ins>
      <w:r w:rsidRPr="00CE779A">
        <w:rPr>
          <w:rFonts w:ascii="台灣楷體" w:eastAsia="台灣楷體" w:hAnsi="台灣楷體" w:cs="Charis SIL"/>
        </w:rPr>
        <w:t>去長崎，</w:t>
      </w:r>
      <w:ins w:id="3707" w:author="user" w:date="2015-03-15T23:33:00Z">
        <w:r w:rsidR="00B7412A" w:rsidRPr="00CE779A">
          <w:rPr>
            <w:rFonts w:ascii="台灣楷體" w:eastAsia="台灣楷體" w:hAnsi="台灣楷體" w:cs="Charis SIL"/>
          </w:rPr>
          <w:t>改</w:t>
        </w:r>
      </w:ins>
      <w:r w:rsidRPr="00CE779A">
        <w:rPr>
          <w:rFonts w:ascii="台灣楷體" w:eastAsia="台灣楷體" w:hAnsi="台灣楷體" w:cs="Charis SIL"/>
        </w:rPr>
        <w:t>欲</w:t>
      </w:r>
      <w:del w:id="3708" w:author="user" w:date="2015-03-15T23:33:00Z">
        <w:r w:rsidRPr="00CE779A" w:rsidDel="00B7412A">
          <w:rPr>
            <w:rFonts w:ascii="台灣楷體" w:eastAsia="台灣楷體" w:hAnsi="台灣楷體" w:cs="Charis SIL"/>
          </w:rPr>
          <w:delText>改</w:delText>
        </w:r>
      </w:del>
      <w:r w:rsidRPr="00CE779A">
        <w:rPr>
          <w:rFonts w:ascii="台灣楷體" w:eastAsia="台灣楷體" w:hAnsi="台灣楷體" w:cs="Charis SIL"/>
        </w:rPr>
        <w:t>去南洋。唐山禁海，長崎買袂著啥物唐山貨，沈侯爺佮沈總管兩人決定改去南洋，去暹羅買洋貨。」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「毋過去南洋愛趁北風，北風</w:t>
      </w:r>
      <w:del w:id="3709" w:author="user" w:date="2015-03-22T08:48:00Z">
        <w:r w:rsidRPr="00CE779A" w:rsidDel="0017395D">
          <w:rPr>
            <w:rFonts w:ascii="台灣楷體" w:eastAsia="台灣楷體" w:hAnsi="台灣楷體" w:cs="Charis SIL"/>
          </w:rPr>
          <w:delText>咧欲</w:delText>
        </w:r>
      </w:del>
      <w:ins w:id="3710" w:author="user" w:date="2015-03-22T08:48:00Z">
        <w:r w:rsidR="0017395D">
          <w:rPr>
            <w:rFonts w:ascii="台灣楷體" w:eastAsia="台灣楷體" w:hAnsi="台灣楷體" w:cs="Charis SIL" w:hint="eastAsia"/>
          </w:rPr>
          <w:t>tih-beh</w:t>
        </w:r>
      </w:ins>
      <w:r w:rsidRPr="00CE779A">
        <w:rPr>
          <w:rFonts w:ascii="台灣楷體" w:eastAsia="台灣楷體" w:hAnsi="台灣楷體" w:cs="Charis SIL"/>
        </w:rPr>
        <w:t>停矣。」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「是啊，所以二月初就欲出洋矣，搶這年頭的北風尾。」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「唉啊！舵公伯</w:t>
      </w:r>
      <w:del w:id="3711" w:author="user" w:date="2015-03-22T08:49:00Z">
        <w:r w:rsidRPr="00CE779A" w:rsidDel="0017395D">
          <w:rPr>
            <w:rFonts w:ascii="台灣楷體" w:eastAsia="台灣楷體" w:hAnsi="台灣楷體" w:cs="Charis SIL"/>
          </w:rPr>
          <w:delText>l</w:delText>
        </w:r>
      </w:del>
      <w:r w:rsidRPr="00CE779A">
        <w:rPr>
          <w:rFonts w:ascii="台灣楷體" w:eastAsia="台灣楷體" w:hAnsi="台灣楷體" w:cs="Charis SIL"/>
        </w:rPr>
        <w:t>！拄轉來，閣欲出洋</w:t>
      </w:r>
      <w:del w:id="3712" w:author="user" w:date="2015-03-22T08:49:00Z">
        <w:r w:rsidRPr="00CE779A" w:rsidDel="0017395D">
          <w:rPr>
            <w:rFonts w:ascii="台灣楷體" w:eastAsia="台灣楷體" w:hAnsi="台灣楷體" w:cs="Charis SIL"/>
          </w:rPr>
          <w:delText>矣</w:delText>
        </w:r>
      </w:del>
      <w:r w:rsidRPr="00CE779A">
        <w:rPr>
          <w:rFonts w:ascii="台灣楷體" w:eastAsia="台灣楷體" w:hAnsi="台灣楷體" w:cs="Charis SIL"/>
        </w:rPr>
        <w:t>……</w:t>
      </w:r>
      <w:del w:id="3713" w:author="user" w:date="2015-03-22T08:49:00Z">
        <w:r w:rsidRPr="00CE779A" w:rsidDel="0017395D">
          <w:rPr>
            <w:rFonts w:ascii="台灣楷體" w:eastAsia="台灣楷體" w:hAnsi="台灣楷體" w:cs="Charis SIL"/>
          </w:rPr>
          <w:delText>來</w:delText>
        </w:r>
      </w:del>
      <w:r w:rsidRPr="00CE779A">
        <w:rPr>
          <w:rFonts w:ascii="台灣楷體" w:eastAsia="台灣楷體" w:hAnsi="台灣楷體" w:cs="Charis SIL"/>
        </w:rPr>
        <w:t>，</w:t>
      </w:r>
      <w:del w:id="3714" w:author="user" w:date="2015-03-22T08:49:00Z">
        <w:r w:rsidRPr="00CE779A" w:rsidDel="0017395D">
          <w:rPr>
            <w:rFonts w:ascii="台灣楷體" w:eastAsia="台灣楷體" w:hAnsi="台灣楷體" w:cs="Charis SIL"/>
          </w:rPr>
          <w:delText>閣</w:delText>
        </w:r>
      </w:del>
      <w:r w:rsidRPr="00CE779A">
        <w:rPr>
          <w:rFonts w:ascii="台灣楷體" w:eastAsia="台灣楷體" w:hAnsi="台灣楷體" w:cs="Charis SIL"/>
        </w:rPr>
        <w:t>竟然毋知lí這</w:t>
      </w:r>
      <w:ins w:id="3715" w:author="user" w:date="2015-03-22T08:49:00Z">
        <w:r w:rsidR="0017395D">
          <w:rPr>
            <w:rFonts w:ascii="台灣楷體" w:eastAsia="台灣楷體" w:hAnsi="台灣楷體" w:cs="Charis SIL" w:hint="eastAsia"/>
          </w:rPr>
          <w:t>遮</w:t>
        </w:r>
      </w:ins>
      <w:r w:rsidRPr="00CE779A">
        <w:rPr>
          <w:rFonts w:ascii="台灣楷體" w:eastAsia="台灣楷體" w:hAnsi="台灣楷體" w:cs="Charis SIL"/>
        </w:rPr>
        <w:t>緊就欲閣出洋！」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郭舵公告辭出廳，</w:t>
      </w:r>
      <w:del w:id="3716" w:author="user" w:date="2015-03-22T08:49:00Z">
        <w:r w:rsidRPr="00CE779A" w:rsidDel="0017395D">
          <w:rPr>
            <w:rFonts w:ascii="台灣楷體" w:eastAsia="台灣楷體" w:hAnsi="台灣楷體" w:cs="Charis SIL"/>
          </w:rPr>
          <w:delText>一爿</w:delText>
        </w:r>
      </w:del>
      <w:ins w:id="3717" w:author="user" w:date="2015-03-22T08:49:00Z">
        <w:r w:rsidR="0017395D">
          <w:rPr>
            <w:rFonts w:ascii="台灣楷體" w:eastAsia="台灣楷體" w:hAnsi="台灣楷體" w:cs="Charis SIL" w:hint="eastAsia"/>
          </w:rPr>
          <w:t>那</w:t>
        </w:r>
      </w:ins>
      <w:r w:rsidRPr="00CE779A">
        <w:rPr>
          <w:rFonts w:ascii="台灣楷體" w:eastAsia="台灣楷體" w:hAnsi="台灣楷體" w:cs="Charis SIL"/>
        </w:rPr>
        <w:t>行，</w:t>
      </w:r>
      <w:del w:id="3718" w:author="user" w:date="2015-03-22T08:49:00Z">
        <w:r w:rsidRPr="00CE779A" w:rsidDel="0017395D">
          <w:rPr>
            <w:rFonts w:ascii="台灣楷體" w:eastAsia="台灣楷體" w:hAnsi="台灣楷體" w:cs="Charis SIL"/>
          </w:rPr>
          <w:delText>一爿</w:delText>
        </w:r>
      </w:del>
      <w:ins w:id="3719" w:author="user" w:date="2015-03-22T08:49:00Z">
        <w:r w:rsidR="0017395D">
          <w:rPr>
            <w:rFonts w:ascii="台灣楷體" w:eastAsia="台灣楷體" w:hAnsi="台灣楷體" w:cs="Charis SIL" w:hint="eastAsia"/>
          </w:rPr>
          <w:t>那</w:t>
        </w:r>
      </w:ins>
      <w:r w:rsidRPr="00CE779A">
        <w:rPr>
          <w:rFonts w:ascii="台灣楷體" w:eastAsia="台灣楷體" w:hAnsi="台灣楷體" w:cs="Charis SIL"/>
        </w:rPr>
        <w:t>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「guán六</w:t>
      </w:r>
      <w:del w:id="3720" w:author="user" w:date="2015-03-22T08:50:00Z">
        <w:r w:rsidRPr="00CE779A" w:rsidDel="0017395D">
          <w:rPr>
            <w:rFonts w:ascii="台灣楷體" w:eastAsia="台灣楷體" w:hAnsi="台灣楷體" w:cs="Charis SIL"/>
          </w:rPr>
          <w:delText>月</w:delText>
        </w:r>
      </w:del>
      <w:r w:rsidRPr="00CE779A">
        <w:rPr>
          <w:rFonts w:ascii="台灣楷體" w:eastAsia="台灣楷體" w:hAnsi="台灣楷體" w:cs="Charis SIL"/>
        </w:rPr>
        <w:t>七月</w:t>
      </w:r>
      <w:ins w:id="3721" w:author="user" w:date="2015-03-22T08:50:00Z">
        <w:r w:rsidR="0017395D">
          <w:rPr>
            <w:rFonts w:ascii="台灣楷體" w:eastAsia="台灣楷體" w:hAnsi="台灣楷體" w:cs="Charis SIL" w:hint="eastAsia"/>
          </w:rPr>
          <w:t>仔</w:t>
        </w:r>
      </w:ins>
      <w:r w:rsidRPr="00CE779A">
        <w:rPr>
          <w:rFonts w:ascii="台灣楷體" w:eastAsia="台灣楷體" w:hAnsi="台灣楷體" w:cs="Charis SIL"/>
        </w:rPr>
        <w:t>閣</w:t>
      </w:r>
      <w:ins w:id="3722" w:author="user" w:date="2015-03-22T08:50:00Z">
        <w:r w:rsidR="0017395D" w:rsidRPr="00CE779A">
          <w:rPr>
            <w:rFonts w:ascii="台灣楷體" w:eastAsia="台灣楷體" w:hAnsi="台灣楷體" w:cs="Charis SIL"/>
          </w:rPr>
          <w:t>北風</w:t>
        </w:r>
      </w:ins>
      <w:del w:id="3723" w:author="user" w:date="2015-03-22T08:50:00Z">
        <w:r w:rsidRPr="00CE779A" w:rsidDel="0017395D">
          <w:rPr>
            <w:rFonts w:ascii="台灣楷體" w:eastAsia="台灣楷體" w:hAnsi="台灣楷體" w:cs="Charis SIL"/>
          </w:rPr>
          <w:delText>起</w:delText>
        </w:r>
      </w:del>
      <w:ins w:id="3724" w:author="user" w:date="2015-03-22T08:50:00Z">
        <w:r w:rsidR="0017395D">
          <w:rPr>
            <w:rFonts w:ascii="台灣楷體" w:eastAsia="台灣楷體" w:hAnsi="台灣楷體" w:cs="Charis SIL" w:hint="eastAsia"/>
          </w:rPr>
          <w:t>透</w:t>
        </w:r>
      </w:ins>
      <w:del w:id="3725" w:author="user" w:date="2015-03-22T08:50:00Z">
        <w:r w:rsidRPr="00CE779A" w:rsidDel="0017395D">
          <w:rPr>
            <w:rFonts w:ascii="台灣楷體" w:eastAsia="台灣楷體" w:hAnsi="台灣楷體" w:cs="Charis SIL"/>
          </w:rPr>
          <w:delText>北風</w:delText>
        </w:r>
      </w:del>
      <w:r w:rsidRPr="00CE779A">
        <w:rPr>
          <w:rFonts w:ascii="台灣楷體" w:eastAsia="台灣楷體" w:hAnsi="台灣楷體" w:cs="Charis SIL"/>
        </w:rPr>
        <w:t>進前就會轉來──素面，lí這馬毋免閣煩惱佮望山的代誌矣。」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「多謝舵公伯，干焦驚阿母……」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「這遍i</w:t>
      </w:r>
      <w:del w:id="3726" w:author="user" w:date="2015-03-22T08:50:00Z">
        <w:r w:rsidRPr="00CE779A" w:rsidDel="0017395D">
          <w:rPr>
            <w:rFonts w:ascii="台灣楷體" w:eastAsia="台灣楷體" w:hAnsi="台灣楷體" w:cs="Charis SIL"/>
          </w:rPr>
          <w:delText>毋</w:delText>
        </w:r>
      </w:del>
      <w:ins w:id="3727" w:author="user" w:date="2015-03-22T08:50:00Z">
        <w:r w:rsidR="0017395D">
          <w:rPr>
            <w:rFonts w:ascii="台灣楷體" w:eastAsia="台灣楷體" w:hAnsi="台灣楷體" w:cs="Charis SIL" w:hint="eastAsia"/>
          </w:rPr>
          <w:t>無</w:t>
        </w:r>
      </w:ins>
      <w:r w:rsidRPr="00CE779A">
        <w:rPr>
          <w:rFonts w:ascii="台灣楷體" w:eastAsia="台灣楷體" w:hAnsi="台灣楷體" w:cs="Charis SIL"/>
        </w:rPr>
        <w:t>話講矣，i閣毋肯，就是愛迫guá辭沈府的工課矣──素面，</w:t>
      </w:r>
      <w:ins w:id="3728" w:author="user" w:date="2015-03-22T08:50:00Z">
        <w:r w:rsidR="0017395D">
          <w:rPr>
            <w:rFonts w:ascii="台灣楷體" w:eastAsia="台灣楷體" w:hAnsi="台灣楷體" w:cs="Charis SIL" w:hint="eastAsia"/>
          </w:rPr>
          <w:t>做</w:t>
        </w:r>
      </w:ins>
      <w:r w:rsidRPr="00CE779A">
        <w:rPr>
          <w:rFonts w:ascii="台灣楷體" w:eastAsia="台灣楷體" w:hAnsi="台灣楷體" w:cs="Charis SIL"/>
        </w:rPr>
        <w:t>lí</w:t>
      </w:r>
      <w:del w:id="3729" w:author="user" w:date="2015-03-22T08:50:00Z">
        <w:r w:rsidRPr="00CE779A" w:rsidDel="0017395D">
          <w:rPr>
            <w:rFonts w:ascii="台灣楷體" w:eastAsia="台灣楷體" w:hAnsi="台灣楷體" w:cs="Charis SIL"/>
          </w:rPr>
          <w:delText>干焦管</w:delText>
        </w:r>
      </w:del>
      <w:r w:rsidRPr="00CE779A">
        <w:rPr>
          <w:rFonts w:ascii="台灣楷體" w:eastAsia="台灣楷體" w:hAnsi="台灣楷體" w:cs="Charis SIL"/>
        </w:rPr>
        <w:t>歡喜轉去厝</w:t>
      </w:r>
      <w:ins w:id="3730" w:author="user" w:date="2015-03-22T08:50:00Z">
        <w:r w:rsidR="0017395D">
          <w:rPr>
            <w:rFonts w:ascii="台灣楷體" w:eastAsia="台灣楷體" w:hAnsi="台灣楷體" w:cs="Charis SIL" w:hint="eastAsia"/>
          </w:rPr>
          <w:t>裡</w:t>
        </w:r>
      </w:ins>
      <w:r w:rsidRPr="00CE779A">
        <w:rPr>
          <w:rFonts w:ascii="台灣楷體" w:eastAsia="台灣楷體" w:hAnsi="台灣楷體" w:cs="Charis SIL"/>
        </w:rPr>
        <w:t>過上元節，許姑的代誌，guá來辦。」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素面確實歡喜，i心情變好是誠簡單ê，隨就會佇面</w:t>
      </w:r>
      <w:del w:id="3731" w:author="user" w:date="2015-03-14T23:46:00Z">
        <w:r w:rsidRPr="00CE779A" w:rsidDel="00C60194">
          <w:rPr>
            <w:rFonts w:ascii="台灣楷體" w:eastAsia="台灣楷體" w:hAnsi="台灣楷體" w:cs="Charis SIL"/>
          </w:rPr>
          <w:delText>上</w:delText>
        </w:r>
      </w:del>
      <w:ins w:id="3732" w:author="user" w:date="2015-03-14T23:46:00Z">
        <w:r w:rsidR="00C60194" w:rsidRPr="00CE779A">
          <w:rPr>
            <w:rFonts w:ascii="台灣楷體" w:eastAsia="台灣楷體" w:hAnsi="台灣楷體" w:cs="Charis SIL"/>
          </w:rPr>
          <w:t>裡</w:t>
        </w:r>
      </w:ins>
      <w:r w:rsidRPr="00CE779A">
        <w:rPr>
          <w:rFonts w:ascii="台灣楷體" w:eastAsia="台灣楷體" w:hAnsi="台灣楷體" w:cs="Charis SIL"/>
        </w:rPr>
        <w:t>顯出來。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(p.114)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予素面佮望山完成心願，是郭舵公上心安的一件代誌──i當然</w:t>
      </w:r>
      <w:del w:id="3733" w:author="user" w:date="2015-03-22T08:51:00Z">
        <w:r w:rsidRPr="00CE779A" w:rsidDel="0017395D">
          <w:rPr>
            <w:rFonts w:ascii="台灣楷體" w:eastAsia="台灣楷體" w:hAnsi="台灣楷體" w:cs="Charis SIL"/>
          </w:rPr>
          <w:delText>袂</w:delText>
        </w:r>
      </w:del>
      <w:ins w:id="3734" w:author="user" w:date="2015-03-22T08:51:00Z">
        <w:r w:rsidR="0017395D">
          <w:rPr>
            <w:rFonts w:ascii="台灣楷體" w:eastAsia="台灣楷體" w:hAnsi="台灣楷體" w:cs="Charis SIL" w:hint="eastAsia"/>
          </w:rPr>
          <w:t>無</w:t>
        </w:r>
      </w:ins>
      <w:r w:rsidRPr="00CE779A">
        <w:rPr>
          <w:rFonts w:ascii="台灣楷體" w:eastAsia="台灣楷體" w:hAnsi="台灣楷體" w:cs="Charis SIL"/>
        </w:rPr>
        <w:t>袂記得佇烏水溝下</w:t>
      </w:r>
      <w:del w:id="3735" w:author="user" w:date="2015-03-14T23:46:00Z">
        <w:r w:rsidRPr="00CE779A" w:rsidDel="00C60194">
          <w:rPr>
            <w:rFonts w:ascii="台灣楷體" w:eastAsia="台灣楷體" w:hAnsi="台灣楷體" w:cs="Charis SIL"/>
          </w:rPr>
          <w:delText>得</w:delText>
        </w:r>
      </w:del>
      <w:ins w:id="3736" w:author="user" w:date="2015-03-14T23:46:00Z">
        <w:r w:rsidR="00C60194" w:rsidRPr="00CE779A">
          <w:rPr>
            <w:rFonts w:ascii="台灣楷體" w:eastAsia="台灣楷體" w:hAnsi="台灣楷體" w:cs="Charis SIL"/>
          </w:rPr>
          <w:t>的</w:t>
        </w:r>
      </w:ins>
      <w:r w:rsidRPr="00CE779A">
        <w:rPr>
          <w:rFonts w:ascii="台灣楷體" w:eastAsia="台灣楷體" w:hAnsi="台灣楷體" w:cs="Charis SIL"/>
        </w:rPr>
        <w:t>誓言。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del w:id="3737" w:author="user" w:date="2015-03-15T19:36:00Z">
        <w:r w:rsidRPr="00CE779A" w:rsidDel="00A50986">
          <w:rPr>
            <w:rFonts w:ascii="台灣楷體" w:eastAsia="台灣楷體" w:hAnsi="台灣楷體" w:cs="Charis SIL"/>
          </w:rPr>
          <w:delText>以前</w:delText>
        </w:r>
      </w:del>
      <w:ins w:id="3738" w:author="user" w:date="2015-03-15T19:36:00Z">
        <w:r w:rsidR="00A50986" w:rsidRPr="00CE779A">
          <w:rPr>
            <w:rFonts w:ascii="台灣楷體" w:eastAsia="台灣楷體" w:hAnsi="台灣楷體" w:cs="Charis SIL"/>
          </w:rPr>
          <w:t>以早</w:t>
        </w:r>
      </w:ins>
      <w:r w:rsidRPr="00CE779A">
        <w:rPr>
          <w:rFonts w:ascii="台灣楷體" w:eastAsia="台灣楷體" w:hAnsi="台灣楷體" w:cs="Charis SIL"/>
        </w:rPr>
        <w:t>有總制爺照顧in，如今閣有沈侯爺出面講話，素面佮望山真正是吉人天相，總有貴人相助。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素面遮爾歡喜，嘛應該緊去共望山講。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「素面，guá看，lán</w:t>
      </w:r>
      <w:del w:id="3739" w:author="user" w:date="2015-03-15T23:53:00Z">
        <w:r w:rsidRPr="00CE779A" w:rsidDel="00682F63">
          <w:rPr>
            <w:rFonts w:ascii="台灣楷體" w:eastAsia="台灣楷體" w:hAnsi="台灣楷體" w:cs="Charis SIL"/>
          </w:rPr>
          <w:delText>上元</w:delText>
        </w:r>
      </w:del>
      <w:r w:rsidRPr="00CE779A">
        <w:rPr>
          <w:rFonts w:ascii="台灣楷體" w:eastAsia="台灣楷體" w:hAnsi="台灣楷體" w:cs="Charis SIL"/>
        </w:rPr>
        <w:t>請望山</w:t>
      </w:r>
      <w:ins w:id="3740" w:author="user" w:date="2015-03-15T23:54:00Z">
        <w:r w:rsidR="00682F63" w:rsidRPr="00CE779A">
          <w:rPr>
            <w:rFonts w:ascii="台灣楷體" w:eastAsia="台灣楷體" w:hAnsi="台灣楷體" w:cs="Charis SIL"/>
          </w:rPr>
          <w:t>來</w:t>
        </w:r>
      </w:ins>
      <w:del w:id="3741" w:author="user" w:date="2015-03-15T23:54:00Z">
        <w:r w:rsidRPr="00CE779A" w:rsidDel="00682F63">
          <w:rPr>
            <w:rFonts w:ascii="台灣楷體" w:eastAsia="台灣楷體" w:hAnsi="台灣楷體" w:cs="Charis SIL"/>
          </w:rPr>
          <w:delText>到</w:delText>
        </w:r>
      </w:del>
      <w:r w:rsidRPr="00CE779A">
        <w:rPr>
          <w:rFonts w:ascii="台灣楷體" w:eastAsia="台灣楷體" w:hAnsi="台灣楷體" w:cs="Charis SIL"/>
        </w:rPr>
        <w:t>厝內</w:t>
      </w:r>
      <w:ins w:id="3742" w:author="user" w:date="2015-03-15T23:54:00Z">
        <w:r w:rsidR="00682F63" w:rsidRPr="00CE779A">
          <w:rPr>
            <w:rFonts w:ascii="台灣楷體" w:eastAsia="台灣楷體" w:hAnsi="台灣楷體" w:cs="Charis SIL"/>
          </w:rPr>
          <w:t>，佮lán同齊</w:t>
        </w:r>
      </w:ins>
      <w:del w:id="3743" w:author="user" w:date="2015-03-15T23:54:00Z">
        <w:r w:rsidRPr="00CE779A" w:rsidDel="00682F63">
          <w:rPr>
            <w:rFonts w:ascii="台灣楷體" w:eastAsia="台灣楷體" w:hAnsi="台灣楷體" w:cs="Charis SIL"/>
          </w:rPr>
          <w:delText>來</w:delText>
        </w:r>
      </w:del>
      <w:r w:rsidRPr="00CE779A">
        <w:rPr>
          <w:rFonts w:ascii="台灣楷體" w:eastAsia="台灣楷體" w:hAnsi="台灣楷體" w:cs="Charis SIL"/>
        </w:rPr>
        <w:t>過</w:t>
      </w:r>
      <w:ins w:id="3744" w:author="user" w:date="2015-03-15T23:53:00Z">
        <w:r w:rsidR="00682F63" w:rsidRPr="00CE779A">
          <w:rPr>
            <w:rFonts w:ascii="台灣楷體" w:eastAsia="台灣楷體" w:hAnsi="台灣楷體" w:cs="Charis SIL"/>
          </w:rPr>
          <w:t>上元節</w:t>
        </w:r>
      </w:ins>
      <w:del w:id="3745" w:author="user" w:date="2015-03-15T23:54:00Z">
        <w:r w:rsidRPr="00CE779A" w:rsidDel="00682F63">
          <w:rPr>
            <w:rFonts w:ascii="台灣楷體" w:eastAsia="台灣楷體" w:hAnsi="台灣楷體" w:cs="Charis SIL"/>
          </w:rPr>
          <w:delText>節好矣</w:delText>
        </w:r>
      </w:del>
      <w:ins w:id="3746" w:author="user" w:date="2015-03-15T23:54:00Z">
        <w:r w:rsidR="00682F63" w:rsidRPr="00CE779A">
          <w:rPr>
            <w:rFonts w:ascii="台灣楷體" w:eastAsia="台灣楷體" w:hAnsi="台灣楷體" w:cs="Charis SIL"/>
          </w:rPr>
          <w:t>啦</w:t>
        </w:r>
      </w:ins>
      <w:r w:rsidRPr="00CE779A">
        <w:rPr>
          <w:rFonts w:ascii="台灣楷體" w:eastAsia="台灣楷體" w:hAnsi="台灣楷體" w:cs="Charis SIL"/>
        </w:rPr>
        <w:t>──guá轉去了後就叫順風去請，叫i來食上元圓。」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</w:t>
      </w:r>
      <w:del w:id="3747" w:author="user" w:date="2015-03-15T22:47:00Z">
        <w:r w:rsidRPr="00CE779A" w:rsidDel="0081727D">
          <w:rPr>
            <w:rFonts w:ascii="台灣楷體" w:eastAsia="台灣楷體" w:hAnsi="台灣楷體" w:cs="Charis SIL"/>
          </w:rPr>
          <w:delText>點頭</w:delText>
        </w:r>
      </w:del>
      <w:ins w:id="3748" w:author="user" w:date="2015-03-15T22:47:00Z">
        <w:r w:rsidR="0081727D" w:rsidRPr="00CE779A">
          <w:rPr>
            <w:rFonts w:ascii="台灣楷體" w:eastAsia="台灣楷體" w:hAnsi="台灣楷體" w:cs="Charis SIL"/>
          </w:rPr>
          <w:t>頕頭</w:t>
        </w:r>
      </w:ins>
      <w:r w:rsidRPr="00CE779A">
        <w:rPr>
          <w:rFonts w:ascii="台灣楷體" w:eastAsia="台灣楷體" w:hAnsi="台灣楷體" w:cs="Charis SIL"/>
        </w:rPr>
        <w:t>，伸手咧拭目屎。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「素面，lí應該歡喜才著啊！以後無啥物</w:t>
      </w:r>
      <w:del w:id="3749" w:author="user" w:date="2015-03-15T23:54:00Z">
        <w:r w:rsidRPr="00CE779A" w:rsidDel="00682F63">
          <w:rPr>
            <w:rFonts w:ascii="台灣楷體" w:eastAsia="台灣楷體" w:hAnsi="台灣楷體" w:cs="Charis SIL"/>
          </w:rPr>
          <w:delText>好</w:delText>
        </w:r>
      </w:del>
      <w:ins w:id="3750" w:author="user" w:date="2015-03-15T23:54:00Z">
        <w:r w:rsidR="00682F63" w:rsidRPr="00CE779A">
          <w:rPr>
            <w:rFonts w:ascii="台灣楷體" w:eastAsia="台灣楷體" w:hAnsi="台灣楷體" w:cs="Charis SIL"/>
          </w:rPr>
          <w:t>通</w:t>
        </w:r>
      </w:ins>
      <w:r w:rsidRPr="00CE779A">
        <w:rPr>
          <w:rFonts w:ascii="台灣楷體" w:eastAsia="台灣楷體" w:hAnsi="台灣楷體" w:cs="Charis SIL"/>
        </w:rPr>
        <w:t>煩惱ê矣──素面，guá辦lín的婚事了後，就愛為東南</w:t>
      </w:r>
      <w:del w:id="3751" w:author="user" w:date="2015-03-22T08:52:00Z">
        <w:r w:rsidRPr="00CE779A" w:rsidDel="0017395D">
          <w:rPr>
            <w:rFonts w:ascii="台灣楷體" w:eastAsia="台灣楷體" w:hAnsi="台灣楷體" w:cs="Charis SIL"/>
          </w:rPr>
          <w:delText>揣</w:delText>
        </w:r>
      </w:del>
      <w:ins w:id="3752" w:author="user" w:date="2015-03-22T08:52:00Z">
        <w:r w:rsidR="0017395D">
          <w:rPr>
            <w:rFonts w:ascii="台灣楷體" w:eastAsia="台灣楷體" w:hAnsi="台灣楷體" w:cs="Charis SIL" w:hint="eastAsia"/>
          </w:rPr>
          <w:t>娶</w:t>
        </w:r>
      </w:ins>
      <w:r w:rsidRPr="00CE779A">
        <w:rPr>
          <w:rFonts w:ascii="台灣楷體" w:eastAsia="台灣楷體" w:hAnsi="台灣楷體" w:cs="Charis SIL"/>
        </w:rPr>
        <w:t>新婦矣，i嘛二十歲矣……素面，lí</w:t>
      </w:r>
      <w:del w:id="3753" w:author="user" w:date="2015-03-14T23:46:00Z">
        <w:r w:rsidRPr="00CE779A" w:rsidDel="00C60194">
          <w:rPr>
            <w:rFonts w:ascii="台灣楷體" w:eastAsia="台灣楷體" w:hAnsi="台灣楷體" w:cs="Charis SIL"/>
          </w:rPr>
          <w:delText>袂使</w:delText>
        </w:r>
      </w:del>
      <w:ins w:id="3754" w:author="user" w:date="2015-03-14T23:46:00Z">
        <w:r w:rsidR="00C60194" w:rsidRPr="00CE779A">
          <w:rPr>
            <w:rFonts w:ascii="台灣楷體" w:eastAsia="台灣楷體" w:hAnsi="台灣楷體" w:cs="Charis SIL"/>
          </w:rPr>
          <w:t>毋通</w:t>
        </w:r>
      </w:ins>
      <w:r w:rsidRPr="00CE779A">
        <w:rPr>
          <w:rFonts w:ascii="台灣楷體" w:eastAsia="台灣楷體" w:hAnsi="台灣楷體" w:cs="Charis SIL"/>
        </w:rPr>
        <w:t>哭</w:t>
      </w:r>
      <w:del w:id="3755" w:author="user" w:date="2015-03-14T23:46:00Z">
        <w:r w:rsidRPr="00CE779A" w:rsidDel="00C60194">
          <w:rPr>
            <w:rFonts w:ascii="台灣楷體" w:eastAsia="台灣楷體" w:hAnsi="台灣楷體" w:cs="Charis SIL"/>
          </w:rPr>
          <w:delText>矣</w:delText>
        </w:r>
      </w:del>
      <w:ins w:id="3756" w:author="user" w:date="2015-03-14T23:46:00Z">
        <w:r w:rsidR="00C60194" w:rsidRPr="00CE779A">
          <w:rPr>
            <w:rFonts w:ascii="台灣楷體" w:eastAsia="台灣楷體" w:hAnsi="台灣楷體" w:cs="Charis SIL"/>
          </w:rPr>
          <w:t>啦</w:t>
        </w:r>
      </w:ins>
      <w:r w:rsidRPr="00CE779A">
        <w:rPr>
          <w:rFonts w:ascii="台灣楷體" w:eastAsia="台灣楷體" w:hAnsi="台灣楷體" w:cs="Charis SIL"/>
        </w:rPr>
        <w:t>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「舵公伯，多謝lí</w:t>
      </w:r>
      <w:del w:id="3757" w:author="user" w:date="2015-03-22T08:52:00Z">
        <w:r w:rsidRPr="00CE779A" w:rsidDel="0017395D">
          <w:rPr>
            <w:rFonts w:ascii="台灣楷體" w:eastAsia="台灣楷體" w:hAnsi="台灣楷體" w:cs="Charis SIL"/>
          </w:rPr>
          <w:delText>啊</w:delText>
        </w:r>
      </w:del>
      <w:r w:rsidRPr="00CE779A">
        <w:rPr>
          <w:rFonts w:ascii="台灣楷體" w:eastAsia="台灣楷體" w:hAnsi="台灣楷體" w:cs="Charis SIL"/>
        </w:rPr>
        <w:t>，干焦望阿母袂閣阻擋！」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「袂，lí放心</w:t>
      </w:r>
      <w:del w:id="3758" w:author="user" w:date="2015-03-15T23:55:00Z">
        <w:r w:rsidRPr="00CE779A" w:rsidDel="00682F63">
          <w:rPr>
            <w:rFonts w:ascii="台灣楷體" w:eastAsia="台灣楷體" w:hAnsi="台灣楷體" w:cs="Charis SIL"/>
          </w:rPr>
          <w:delText>好</w:delText>
        </w:r>
      </w:del>
      <w:ins w:id="3759" w:author="user" w:date="2015-03-15T23:55:00Z">
        <w:r w:rsidR="00682F63" w:rsidRPr="00CE779A">
          <w:rPr>
            <w:rFonts w:ascii="台灣楷體" w:eastAsia="台灣楷體" w:hAnsi="台灣楷體" w:cs="Charis SIL"/>
          </w:rPr>
          <w:t>啦</w:t>
        </w:r>
      </w:ins>
      <w:del w:id="3760" w:author="user" w:date="2015-03-15T23:55:00Z">
        <w:r w:rsidRPr="00CE779A" w:rsidDel="00682F63">
          <w:rPr>
            <w:rFonts w:ascii="台灣楷體" w:eastAsia="台灣楷體" w:hAnsi="台灣楷體" w:cs="Charis SIL"/>
          </w:rPr>
          <w:delText>啊</w:delText>
        </w:r>
      </w:del>
      <w:r w:rsidRPr="00CE779A">
        <w:rPr>
          <w:rFonts w:ascii="台灣楷體" w:eastAsia="台灣楷體" w:hAnsi="台灣楷體" w:cs="Charis SIL"/>
        </w:rPr>
        <w:t>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「lí叫順風今仔日就去請望山好無？」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「好。」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br/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上元節暗</w:t>
      </w:r>
      <w:del w:id="3761" w:author="user" w:date="2015-03-15T23:55:00Z">
        <w:r w:rsidRPr="00CE779A" w:rsidDel="00682F63">
          <w:rPr>
            <w:rFonts w:ascii="台灣楷體" w:eastAsia="台灣楷體" w:hAnsi="台灣楷體" w:cs="Charis SIL"/>
          </w:rPr>
          <w:delText>時</w:delText>
        </w:r>
      </w:del>
      <w:ins w:id="3762" w:author="user" w:date="2015-03-15T23:55:00Z">
        <w:r w:rsidR="00682F63" w:rsidRPr="00CE779A">
          <w:rPr>
            <w:rFonts w:ascii="台灣楷體" w:eastAsia="台灣楷體" w:hAnsi="台灣楷體" w:cs="Charis SIL"/>
          </w:rPr>
          <w:t>暝</w:t>
        </w:r>
      </w:ins>
      <w:r w:rsidRPr="00CE779A">
        <w:rPr>
          <w:rFonts w:ascii="台灣楷體" w:eastAsia="台灣楷體" w:hAnsi="台灣楷體" w:cs="Charis SIL"/>
        </w:rPr>
        <w:t>，望山歡歡喜喜前來。i</w:t>
      </w:r>
      <w:del w:id="3763" w:author="user" w:date="2015-03-22T08:52:00Z">
        <w:r w:rsidRPr="00CE779A" w:rsidDel="0017395D">
          <w:rPr>
            <w:rFonts w:ascii="台灣楷體" w:eastAsia="台灣楷體" w:hAnsi="台灣楷體" w:cs="Charis SIL"/>
          </w:rPr>
          <w:delText>手紮一包物件</w:delText>
        </w:r>
      </w:del>
      <w:ins w:id="3764" w:author="user" w:date="2015-03-22T08:52:00Z">
        <w:r w:rsidR="0017395D" w:rsidRPr="00CE779A">
          <w:rPr>
            <w:rFonts w:ascii="台灣楷體" w:eastAsia="台灣楷體" w:hAnsi="台灣楷體" w:cs="Charis SIL"/>
          </w:rPr>
          <w:t>手</w:t>
        </w:r>
        <w:r w:rsidR="0017395D">
          <w:rPr>
            <w:rFonts w:ascii="台灣楷體" w:eastAsia="台灣楷體" w:hAnsi="台灣楷體" w:cs="Charis SIL" w:hint="eastAsia"/>
          </w:rPr>
          <w:t>捾</w:t>
        </w:r>
        <w:r w:rsidR="0017395D" w:rsidRPr="00CE779A">
          <w:rPr>
            <w:rFonts w:ascii="台灣楷體" w:eastAsia="台灣楷體" w:hAnsi="台灣楷體" w:cs="Charis SIL"/>
          </w:rPr>
          <w:t>一包</w:t>
        </w:r>
        <w:r w:rsidR="0017395D">
          <w:rPr>
            <w:rFonts w:ascii="台灣楷體" w:eastAsia="台灣楷體" w:hAnsi="台灣楷體" w:cs="Charis SIL" w:hint="eastAsia"/>
          </w:rPr>
          <w:t>伴手</w:t>
        </w:r>
      </w:ins>
      <w:r w:rsidRPr="00CE779A">
        <w:rPr>
          <w:rFonts w:ascii="台灣楷體" w:eastAsia="台灣楷體" w:hAnsi="台灣楷體" w:cs="Charis SIL"/>
        </w:rPr>
        <w:t>，講是豆仁、菜乾、佮幾尾海魚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(p.115)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，素面</w:t>
      </w:r>
      <w:del w:id="3765" w:author="user" w:date="2015-03-15T23:56:00Z">
        <w:r w:rsidRPr="00CE779A" w:rsidDel="00682F63">
          <w:rPr>
            <w:rFonts w:ascii="台灣楷體" w:eastAsia="台灣楷體" w:hAnsi="台灣楷體" w:cs="Charis SIL"/>
          </w:rPr>
          <w:delText>迎前</w:delText>
        </w:r>
      </w:del>
      <w:r w:rsidRPr="00CE779A">
        <w:rPr>
          <w:rFonts w:ascii="台灣楷體" w:eastAsia="台灣楷體" w:hAnsi="台灣楷體" w:cs="Charis SIL"/>
        </w:rPr>
        <w:t>接過</w:t>
      </w:r>
      <w:del w:id="3766" w:author="user" w:date="2015-03-22T08:53:00Z">
        <w:r w:rsidRPr="00CE779A" w:rsidDel="0017395D">
          <w:rPr>
            <w:rFonts w:ascii="台灣楷體" w:eastAsia="台灣楷體" w:hAnsi="台灣楷體" w:cs="Charis SIL"/>
          </w:rPr>
          <w:delText>物包</w:delText>
        </w:r>
      </w:del>
      <w:ins w:id="3767" w:author="user" w:date="2015-03-22T08:53:00Z">
        <w:r w:rsidR="0017395D">
          <w:rPr>
            <w:rFonts w:ascii="台灣楷體" w:eastAsia="台灣楷體" w:hAnsi="台灣楷體" w:cs="Charis SIL" w:hint="eastAsia"/>
          </w:rPr>
          <w:t>等路</w:t>
        </w:r>
      </w:ins>
      <w:r w:rsidRPr="00CE779A">
        <w:rPr>
          <w:rFonts w:ascii="台灣楷體" w:eastAsia="台灣楷體" w:hAnsi="台灣楷體" w:cs="Charis SIL"/>
        </w:rPr>
        <w:t>，𤆬望山</w:t>
      </w:r>
      <w:ins w:id="3768" w:author="user" w:date="2015-03-15T23:55:00Z">
        <w:r w:rsidR="00682F63" w:rsidRPr="00CE779A">
          <w:rPr>
            <w:rFonts w:ascii="台灣楷體" w:eastAsia="台灣楷體" w:hAnsi="台灣楷體" w:cs="Charis SIL"/>
          </w:rPr>
          <w:t>去</w:t>
        </w:r>
      </w:ins>
      <w:del w:id="3769" w:author="user" w:date="2015-03-15T23:55:00Z">
        <w:r w:rsidRPr="00CE779A" w:rsidDel="00682F63">
          <w:rPr>
            <w:rFonts w:ascii="台灣楷體" w:eastAsia="台灣楷體" w:hAnsi="台灣楷體" w:cs="Charis SIL"/>
          </w:rPr>
          <w:delText>到</w:delText>
        </w:r>
      </w:del>
      <w:r w:rsidRPr="00CE779A">
        <w:rPr>
          <w:rFonts w:ascii="台灣楷體" w:eastAsia="台灣楷體" w:hAnsi="台灣楷體" w:cs="Charis SIL"/>
        </w:rPr>
        <w:t>灶跤</w:t>
      </w:r>
      <w:del w:id="3770" w:author="user" w:date="2015-03-15T23:55:00Z">
        <w:r w:rsidRPr="00CE779A" w:rsidDel="00682F63">
          <w:rPr>
            <w:rFonts w:ascii="台灣楷體" w:eastAsia="台灣楷體" w:hAnsi="台灣楷體" w:cs="Charis SIL"/>
          </w:rPr>
          <w:delText>去</w:delText>
        </w:r>
      </w:del>
      <w:r w:rsidRPr="00CE779A">
        <w:rPr>
          <w:rFonts w:ascii="台灣楷體" w:eastAsia="台灣楷體" w:hAnsi="台灣楷體" w:cs="Charis SIL"/>
        </w:rPr>
        <w:t>見許姑。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望山面色開朗，順風去請i</w:t>
      </w:r>
      <w:del w:id="3771" w:author="user" w:date="2015-03-15T23:56:00Z">
        <w:r w:rsidRPr="00CE779A" w:rsidDel="00682F63">
          <w:rPr>
            <w:rFonts w:ascii="台灣楷體" w:eastAsia="台灣楷體" w:hAnsi="台灣楷體" w:cs="Charis SIL"/>
          </w:rPr>
          <w:delText>時</w:delText>
        </w:r>
      </w:del>
      <w:ins w:id="3772" w:author="user" w:date="2015-03-15T23:56:00Z">
        <w:r w:rsidR="00682F63" w:rsidRPr="00CE779A">
          <w:rPr>
            <w:rFonts w:ascii="台灣楷體" w:eastAsia="台灣楷體" w:hAnsi="台灣楷體" w:cs="Charis SIL"/>
          </w:rPr>
          <w:t>來，</w:t>
        </w:r>
      </w:ins>
      <w:r w:rsidRPr="00CE779A">
        <w:rPr>
          <w:rFonts w:ascii="台灣楷體" w:eastAsia="台灣楷體" w:hAnsi="台灣楷體" w:cs="Charis SIL"/>
        </w:rPr>
        <w:t>當然</w:t>
      </w:r>
      <w:del w:id="3773" w:author="user" w:date="2015-03-15T23:56:00Z">
        <w:r w:rsidRPr="00CE779A" w:rsidDel="00682F63">
          <w:rPr>
            <w:rFonts w:ascii="台灣楷體" w:eastAsia="台灣楷體" w:hAnsi="台灣楷體" w:cs="Charis SIL"/>
          </w:rPr>
          <w:delText>攏</w:delText>
        </w:r>
      </w:del>
      <w:ins w:id="3774" w:author="user" w:date="2015-03-15T23:56:00Z">
        <w:r w:rsidR="00682F63" w:rsidRPr="00CE779A">
          <w:rPr>
            <w:rFonts w:ascii="台灣楷體" w:eastAsia="台灣楷體" w:hAnsi="台灣楷體" w:cs="Charis SIL"/>
          </w:rPr>
          <w:t>有</w:t>
        </w:r>
      </w:ins>
      <w:r w:rsidRPr="00CE779A">
        <w:rPr>
          <w:rFonts w:ascii="台灣楷體" w:eastAsia="台灣楷體" w:hAnsi="台灣楷體" w:cs="Charis SIL"/>
        </w:rPr>
        <w:t>對i講</w:t>
      </w:r>
      <w:del w:id="3775" w:author="user" w:date="2015-03-15T23:56:00Z">
        <w:r w:rsidRPr="00CE779A" w:rsidDel="00682F63">
          <w:rPr>
            <w:rFonts w:ascii="台灣楷體" w:eastAsia="台灣楷體" w:hAnsi="台灣楷體" w:cs="Charis SIL"/>
          </w:rPr>
          <w:delText>矣</w:delText>
        </w:r>
      </w:del>
      <w:ins w:id="3776" w:author="user" w:date="2015-03-15T23:56:00Z">
        <w:r w:rsidR="00682F63" w:rsidRPr="00CE779A">
          <w:rPr>
            <w:rFonts w:ascii="台灣楷體" w:eastAsia="台灣楷體" w:hAnsi="台灣楷體" w:cs="Charis SIL"/>
          </w:rPr>
          <w:t>起</w:t>
        </w:r>
      </w:ins>
      <w:r w:rsidRPr="00CE779A">
        <w:rPr>
          <w:rFonts w:ascii="台灣楷體" w:eastAsia="台灣楷體" w:hAnsi="台灣楷體" w:cs="Charis SIL"/>
        </w:rPr>
        <w:t>。順風</w:t>
      </w:r>
      <w:del w:id="3777" w:author="user" w:date="2015-03-14T23:47:00Z">
        <w:r w:rsidRPr="00CE779A" w:rsidDel="00C60194">
          <w:rPr>
            <w:rFonts w:ascii="台灣楷體" w:eastAsia="台灣楷體" w:hAnsi="台灣楷體" w:cs="Charis SIL"/>
          </w:rPr>
          <w:delText>少年喙大</w:delText>
        </w:r>
      </w:del>
      <w:ins w:id="3778" w:author="user" w:date="2015-03-14T23:47:00Z">
        <w:r w:rsidR="00C60194" w:rsidRPr="00CE779A">
          <w:rPr>
            <w:rFonts w:ascii="台灣楷體" w:eastAsia="台灣楷體" w:hAnsi="台灣楷體" w:cs="Charis SIL"/>
          </w:rPr>
          <w:t>少歲無心機</w:t>
        </w:r>
      </w:ins>
      <w:r w:rsidRPr="00CE779A">
        <w:rPr>
          <w:rFonts w:ascii="台灣楷體" w:eastAsia="台灣楷體" w:hAnsi="台灣楷體" w:cs="Charis SIL"/>
        </w:rPr>
        <w:t>，這種代誌i有一講</w:t>
      </w:r>
      <w:del w:id="3779" w:author="user" w:date="2015-03-15T23:56:00Z">
        <w:r w:rsidRPr="00CE779A" w:rsidDel="00682F63">
          <w:rPr>
            <w:rFonts w:ascii="台灣楷體" w:eastAsia="台灣楷體" w:hAnsi="台灣楷體" w:cs="Charis SIL"/>
          </w:rPr>
          <w:delText>二</w:delText>
        </w:r>
      </w:del>
      <w:ins w:id="3780" w:author="user" w:date="2015-03-15T23:56:00Z">
        <w:r w:rsidR="00682F63" w:rsidRPr="00CE779A">
          <w:rPr>
            <w:rFonts w:ascii="台灣楷體" w:eastAsia="台灣楷體" w:hAnsi="台灣楷體" w:cs="Charis SIL"/>
          </w:rPr>
          <w:t>一</w:t>
        </w:r>
      </w:ins>
      <w:r w:rsidRPr="00CE779A">
        <w:rPr>
          <w:rFonts w:ascii="台灣楷體" w:eastAsia="台灣楷體" w:hAnsi="台灣楷體" w:cs="Charis SIL"/>
        </w:rPr>
        <w:t>，袂共望山</w:t>
      </w:r>
      <w:del w:id="3781" w:author="user" w:date="2015-03-15T23:56:00Z">
        <w:r w:rsidRPr="00CE779A" w:rsidDel="00682F63">
          <w:rPr>
            <w:rFonts w:ascii="台灣楷體" w:eastAsia="台灣楷體" w:hAnsi="台灣楷體" w:cs="Charis SIL"/>
          </w:rPr>
          <w:delText>隱瞞</w:delText>
        </w:r>
      </w:del>
      <w:ins w:id="3782" w:author="user" w:date="2015-03-15T23:56:00Z">
        <w:r w:rsidR="00682F63" w:rsidRPr="00CE779A">
          <w:rPr>
            <w:rFonts w:ascii="台灣楷體" w:eastAsia="台灣楷體" w:hAnsi="台灣楷體" w:cs="Charis SIL"/>
          </w:rPr>
          <w:t>掩崁</w:t>
        </w:r>
      </w:ins>
      <w:r w:rsidRPr="00CE779A">
        <w:rPr>
          <w:rFonts w:ascii="台灣楷體" w:eastAsia="台灣楷體" w:hAnsi="台灣楷體" w:cs="Charis SIL"/>
        </w:rPr>
        <w:t>。許姑彼工聽著沈侯爺</w:t>
      </w:r>
      <w:del w:id="3783" w:author="user" w:date="2015-03-14T23:48:00Z">
        <w:r w:rsidRPr="00CE779A" w:rsidDel="00C60194">
          <w:rPr>
            <w:rFonts w:ascii="台灣楷體" w:eastAsia="台灣楷體" w:hAnsi="台灣楷體" w:cs="Charis SIL"/>
          </w:rPr>
          <w:delText>得</w:delText>
        </w:r>
      </w:del>
      <w:ins w:id="3784" w:author="user" w:date="2015-03-14T23:48:00Z">
        <w:r w:rsidR="00C60194" w:rsidRPr="00CE779A">
          <w:rPr>
            <w:rFonts w:ascii="台灣楷體" w:eastAsia="台灣楷體" w:hAnsi="台灣楷體" w:cs="Charis SIL"/>
          </w:rPr>
          <w:t>的</w:t>
        </w:r>
      </w:ins>
      <w:r w:rsidRPr="00CE779A">
        <w:rPr>
          <w:rFonts w:ascii="台灣楷體" w:eastAsia="台灣楷體" w:hAnsi="台灣楷體" w:cs="Charis SIL"/>
        </w:rPr>
        <w:t>交代</w:t>
      </w:r>
      <w:del w:id="3785" w:author="user" w:date="2015-03-14T23:48:00Z">
        <w:r w:rsidRPr="00CE779A" w:rsidDel="00C60194">
          <w:rPr>
            <w:rFonts w:ascii="台灣楷體" w:eastAsia="台灣楷體" w:hAnsi="台灣楷體" w:cs="Charis SIL"/>
          </w:rPr>
          <w:delText>時</w:delText>
        </w:r>
      </w:del>
      <w:r w:rsidRPr="00CE779A">
        <w:rPr>
          <w:rFonts w:ascii="台灣楷體" w:eastAsia="台灣楷體" w:hAnsi="台灣楷體" w:cs="Charis SIL"/>
        </w:rPr>
        <w:t>，彼種憤怒責罵的情形，望山當然嘛已經知影矣。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許姑自然毋敢</w:t>
      </w:r>
      <w:del w:id="3786" w:author="user" w:date="2015-03-15T23:56:00Z">
        <w:r w:rsidRPr="00CE779A" w:rsidDel="00682F63">
          <w:rPr>
            <w:rFonts w:ascii="台灣楷體" w:eastAsia="台灣楷體" w:hAnsi="台灣楷體" w:cs="Charis SIL"/>
          </w:rPr>
          <w:delText>毋</w:delText>
        </w:r>
      </w:del>
      <w:ins w:id="3787" w:author="user" w:date="2015-03-15T23:56:00Z">
        <w:r w:rsidR="00682F63" w:rsidRPr="00CE779A">
          <w:rPr>
            <w:rFonts w:ascii="台灣楷體" w:eastAsia="台灣楷體" w:hAnsi="台灣楷體" w:cs="Charis SIL"/>
          </w:rPr>
          <w:t>無</w:t>
        </w:r>
      </w:ins>
      <w:r w:rsidRPr="00CE779A">
        <w:rPr>
          <w:rFonts w:ascii="台灣楷體" w:eastAsia="台灣楷體" w:hAnsi="台灣楷體" w:cs="Charis SIL"/>
        </w:rPr>
        <w:t>聽沈侯爺的話，毋過i彼幾句「沈侯爺欲出偌濟聘禮啊！」「</w:t>
      </w:r>
      <w:del w:id="3788" w:author="user" w:date="2015-03-15T23:57:00Z">
        <w:r w:rsidRPr="00CE779A" w:rsidDel="00682F63">
          <w:rPr>
            <w:rFonts w:ascii="台灣楷體" w:eastAsia="台灣楷體" w:hAnsi="台灣楷體" w:cs="Charis SIL"/>
          </w:rPr>
          <w:delText>啊</w:delText>
        </w:r>
      </w:del>
      <w:ins w:id="3789" w:author="user" w:date="2015-03-15T23:57:00Z">
        <w:r w:rsidR="00682F63" w:rsidRPr="00CE779A">
          <w:rPr>
            <w:rFonts w:ascii="台灣楷體" w:eastAsia="台灣楷體" w:hAnsi="台灣楷體" w:cs="Charis SIL"/>
          </w:rPr>
          <w:t>曷</w:t>
        </w:r>
      </w:ins>
      <w:r w:rsidRPr="00CE779A">
        <w:rPr>
          <w:rFonts w:ascii="台灣楷體" w:eastAsia="台灣楷體" w:hAnsi="台灣楷體" w:cs="Charis SIL"/>
        </w:rPr>
        <w:t>毋是沈侯爺家己欲娶</w:t>
      </w:r>
      <w:del w:id="3790" w:author="user" w:date="2015-03-14T23:48:00Z">
        <w:r w:rsidRPr="00CE779A" w:rsidDel="00C60194">
          <w:rPr>
            <w:rFonts w:ascii="台灣楷體" w:eastAsia="台灣楷體" w:hAnsi="台灣楷體" w:cs="Charis SIL"/>
          </w:rPr>
          <w:delText>妾小</w:delText>
        </w:r>
      </w:del>
      <w:ins w:id="3791" w:author="user" w:date="2015-03-14T23:48:00Z">
        <w:r w:rsidR="00C60194" w:rsidRPr="00CE779A">
          <w:rPr>
            <w:rFonts w:ascii="台灣楷體" w:eastAsia="台灣楷體" w:hAnsi="台灣楷體" w:cs="Charis SIL"/>
          </w:rPr>
          <w:t>細姨</w:t>
        </w:r>
      </w:ins>
      <w:r w:rsidRPr="00CE779A">
        <w:rPr>
          <w:rFonts w:ascii="台灣楷體" w:eastAsia="台灣楷體" w:hAnsi="台灣楷體" w:cs="Charis SIL"/>
        </w:rPr>
        <w:t>，</w:t>
      </w:r>
      <w:del w:id="3792" w:author="user" w:date="2015-03-17T16:46:00Z">
        <w:r w:rsidRPr="00CE779A" w:rsidDel="00655848">
          <w:rPr>
            <w:rFonts w:ascii="台灣楷體" w:eastAsia="台灣楷體" w:hAnsi="台灣楷體" w:cs="Charis SIL"/>
          </w:rPr>
          <w:delText>為啥物</w:delText>
        </w:r>
      </w:del>
      <w:ins w:id="3793" w:author="user" w:date="2015-03-17T16:46:00Z">
        <w:r w:rsidR="00655848" w:rsidRPr="00CE779A">
          <w:rPr>
            <w:rFonts w:ascii="台灣楷體" w:eastAsia="台灣楷體" w:hAnsi="台灣楷體" w:cs="Charis SIL"/>
          </w:rPr>
          <w:t>按怎</w:t>
        </w:r>
      </w:ins>
      <w:r w:rsidRPr="00CE779A">
        <w:rPr>
          <w:rFonts w:ascii="台灣楷體" w:eastAsia="台灣楷體" w:hAnsi="台灣楷體" w:cs="Charis SIL"/>
        </w:rPr>
        <w:t>i欲</w:t>
      </w:r>
      <w:ins w:id="3794" w:author="user" w:date="2015-03-22T08:53:00Z">
        <w:r w:rsidR="0017395D">
          <w:rPr>
            <w:rFonts w:ascii="台灣楷體" w:eastAsia="台灣楷體" w:hAnsi="台灣楷體" w:cs="Charis SIL" w:hint="eastAsia"/>
          </w:rPr>
          <w:t>好貓百</w:t>
        </w:r>
      </w:ins>
      <w:ins w:id="3795" w:author="user" w:date="2015-03-22T08:54:00Z">
        <w:r w:rsidR="0017395D">
          <w:rPr>
            <w:rFonts w:ascii="台灣楷體" w:eastAsia="台灣楷體" w:hAnsi="台灣楷體" w:cs="Charis SIL" w:hint="eastAsia"/>
          </w:rPr>
          <w:t>家</w:t>
        </w:r>
      </w:ins>
      <w:del w:id="3796" w:author="user" w:date="2015-03-22T08:53:00Z">
        <w:r w:rsidRPr="00CE779A" w:rsidDel="0017395D">
          <w:rPr>
            <w:rFonts w:ascii="台灣楷體" w:eastAsia="台灣楷體" w:hAnsi="台灣楷體" w:cs="Charis SIL"/>
          </w:rPr>
          <w:delText>管</w:delText>
        </w:r>
      </w:del>
      <w:r w:rsidRPr="00CE779A">
        <w:rPr>
          <w:rFonts w:ascii="台灣楷體" w:eastAsia="台灣楷體" w:hAnsi="台灣楷體" w:cs="Charis SIL"/>
        </w:rPr>
        <w:t>？」的話，實在是</w:t>
      </w:r>
      <w:del w:id="3797" w:author="user" w:date="2015-03-15T23:57:00Z">
        <w:r w:rsidRPr="00CE779A" w:rsidDel="00682F63">
          <w:rPr>
            <w:rFonts w:ascii="台灣楷體" w:eastAsia="台灣楷體" w:hAnsi="台灣楷體" w:cs="Charis SIL"/>
          </w:rPr>
          <w:delText>傷</w:delText>
        </w:r>
      </w:del>
      <w:ins w:id="3798" w:author="user" w:date="2015-03-15T23:57:00Z">
        <w:r w:rsidR="00682F63" w:rsidRPr="00CE779A">
          <w:rPr>
            <w:rFonts w:ascii="台灣楷體" w:eastAsia="台灣楷體" w:hAnsi="台灣楷體" w:cs="Charis SIL"/>
          </w:rPr>
          <w:t>有夠</w:t>
        </w:r>
      </w:ins>
      <w:r w:rsidRPr="00CE779A">
        <w:rPr>
          <w:rFonts w:ascii="台灣楷體" w:eastAsia="台灣楷體" w:hAnsi="台灣楷體" w:cs="Charis SIL"/>
        </w:rPr>
        <w:t>歹聽</w:t>
      </w:r>
      <w:del w:id="3799" w:author="user" w:date="2015-03-15T23:57:00Z">
        <w:r w:rsidRPr="00CE779A" w:rsidDel="00682F63">
          <w:rPr>
            <w:rFonts w:ascii="台灣楷體" w:eastAsia="台灣楷體" w:hAnsi="台灣楷體" w:cs="Charis SIL"/>
          </w:rPr>
          <w:delText>啊</w:delText>
        </w:r>
      </w:del>
      <w:r w:rsidRPr="00CE779A">
        <w:rPr>
          <w:rFonts w:ascii="台灣楷體" w:eastAsia="台灣楷體" w:hAnsi="台灣楷體" w:cs="Charis SIL"/>
        </w:rPr>
        <w:t>。郭舵公</w:t>
      </w:r>
      <w:del w:id="3800" w:author="user" w:date="2015-03-15T23:58:00Z">
        <w:r w:rsidRPr="00CE779A" w:rsidDel="00682F63">
          <w:rPr>
            <w:rFonts w:ascii="台灣楷體" w:eastAsia="台灣楷體" w:hAnsi="台灣楷體" w:cs="Charis SIL"/>
          </w:rPr>
          <w:delText>未</w:delText>
        </w:r>
      </w:del>
      <w:ins w:id="3801" w:author="user" w:date="2015-03-15T23:58:00Z">
        <w:r w:rsidR="00682F63" w:rsidRPr="00CE779A">
          <w:rPr>
            <w:rFonts w:ascii="台灣楷體" w:eastAsia="台灣楷體" w:hAnsi="台灣楷體" w:cs="Charis SIL"/>
          </w:rPr>
          <w:t>為</w:t>
        </w:r>
      </w:ins>
      <w:r w:rsidRPr="00CE779A">
        <w:rPr>
          <w:rFonts w:ascii="台灣楷體" w:eastAsia="台灣楷體" w:hAnsi="台灣楷體" w:cs="Charis SIL"/>
        </w:rPr>
        <w:t>著素面佮望山忍這幾工，</w:t>
      </w:r>
      <w:del w:id="3802" w:author="user" w:date="2015-03-15T23:58:00Z">
        <w:r w:rsidRPr="00CE779A" w:rsidDel="00682F63">
          <w:rPr>
            <w:rFonts w:ascii="台灣楷體" w:eastAsia="台灣楷體" w:hAnsi="台灣楷體" w:cs="Charis SIL"/>
          </w:rPr>
          <w:delText>歹話講盡，</w:delText>
        </w:r>
      </w:del>
      <w:r w:rsidRPr="00CE779A">
        <w:rPr>
          <w:rFonts w:ascii="台灣楷體" w:eastAsia="台灣楷體" w:hAnsi="台灣楷體" w:cs="Charis SIL"/>
        </w:rPr>
        <w:t>好</w:t>
      </w:r>
      <w:ins w:id="3803" w:author="user" w:date="2015-03-15T23:58:00Z">
        <w:r w:rsidR="00682F63" w:rsidRPr="00CE779A">
          <w:rPr>
            <w:rFonts w:ascii="台灣楷體" w:eastAsia="台灣楷體" w:hAnsi="台灣楷體" w:cs="Charis SIL"/>
          </w:rPr>
          <w:t>歹</w:t>
        </w:r>
      </w:ins>
      <w:r w:rsidRPr="00CE779A">
        <w:rPr>
          <w:rFonts w:ascii="台灣楷體" w:eastAsia="台灣楷體" w:hAnsi="台灣楷體" w:cs="Charis SIL"/>
        </w:rPr>
        <w:t>話講</w:t>
      </w:r>
      <w:del w:id="3804" w:author="user" w:date="2015-03-15T23:58:00Z">
        <w:r w:rsidRPr="00CE779A" w:rsidDel="00682F63">
          <w:rPr>
            <w:rFonts w:ascii="台灣楷體" w:eastAsia="台灣楷體" w:hAnsi="台灣楷體" w:cs="Charis SIL"/>
          </w:rPr>
          <w:delText>盡</w:delText>
        </w:r>
      </w:del>
      <w:ins w:id="3805" w:author="user" w:date="2015-03-15T23:58:00Z">
        <w:r w:rsidR="00682F63" w:rsidRPr="00CE779A">
          <w:rPr>
            <w:rFonts w:ascii="台灣楷體" w:eastAsia="台灣楷體" w:hAnsi="台灣楷體" w:cs="Charis SIL"/>
          </w:rPr>
          <w:t>透透</w:t>
        </w:r>
      </w:ins>
      <w:r w:rsidRPr="00CE779A">
        <w:rPr>
          <w:rFonts w:ascii="台灣楷體" w:eastAsia="台灣楷體" w:hAnsi="台灣楷體" w:cs="Charis SIL"/>
        </w:rPr>
        <w:t>，干焦</w:t>
      </w:r>
      <w:del w:id="3806" w:author="user" w:date="2015-03-14T23:48:00Z">
        <w:r w:rsidRPr="00CE779A" w:rsidDel="00C60194">
          <w:rPr>
            <w:rFonts w:ascii="台灣楷體" w:eastAsia="台灣楷體" w:hAnsi="台灣楷體" w:cs="Charis SIL"/>
          </w:rPr>
          <w:delText>盼</w:delText>
        </w:r>
      </w:del>
      <w:ins w:id="3807" w:author="user" w:date="2015-03-14T23:48:00Z">
        <w:r w:rsidR="00C60194" w:rsidRPr="00CE779A">
          <w:rPr>
            <w:rFonts w:ascii="台灣楷體" w:eastAsia="台灣楷體" w:hAnsi="台灣楷體" w:cs="Charis SIL"/>
          </w:rPr>
          <w:t>向</w:t>
        </w:r>
      </w:ins>
      <w:r w:rsidRPr="00CE779A">
        <w:rPr>
          <w:rFonts w:ascii="台灣楷體" w:eastAsia="台灣楷體" w:hAnsi="台灣楷體" w:cs="Charis SIL"/>
        </w:rPr>
        <w:t>今仔日上元節in來</w:t>
      </w:r>
      <w:del w:id="3808" w:author="user" w:date="2015-03-22T08:54:00Z">
        <w:r w:rsidRPr="00CE779A" w:rsidDel="0017395D">
          <w:rPr>
            <w:rFonts w:ascii="台灣楷體" w:eastAsia="台灣楷體" w:hAnsi="台灣楷體" w:cs="Charis SIL"/>
          </w:rPr>
          <w:delText>過年</w:delText>
        </w:r>
      </w:del>
      <w:ins w:id="3809" w:author="user" w:date="2015-03-22T08:54:00Z">
        <w:r w:rsidR="0017395D" w:rsidRPr="00CE779A">
          <w:rPr>
            <w:rFonts w:ascii="台灣楷體" w:eastAsia="台灣楷體" w:hAnsi="台灣楷體" w:cs="Charis SIL"/>
          </w:rPr>
          <w:t>過</w:t>
        </w:r>
        <w:r w:rsidR="0017395D">
          <w:rPr>
            <w:rFonts w:ascii="台灣楷體" w:eastAsia="台灣楷體" w:hAnsi="台灣楷體" w:cs="Charis SIL" w:hint="eastAsia"/>
          </w:rPr>
          <w:t>節</w:t>
        </w:r>
      </w:ins>
      <w:r w:rsidRPr="00CE779A">
        <w:rPr>
          <w:rFonts w:ascii="台灣楷體" w:eastAsia="台灣楷體" w:hAnsi="台灣楷體" w:cs="Charis SIL"/>
        </w:rPr>
        <w:t>，逐家快樂歡喜。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素面下晡先轉來。i細膩斟酌，毋捌有半句</w:t>
      </w:r>
      <w:del w:id="3810" w:author="user" w:date="2015-03-14T23:48:00Z">
        <w:r w:rsidRPr="00CE779A" w:rsidDel="00C60194">
          <w:rPr>
            <w:rFonts w:ascii="台灣楷體" w:eastAsia="台灣楷體" w:hAnsi="台灣楷體" w:cs="Charis SIL"/>
          </w:rPr>
          <w:delText>提</w:delText>
        </w:r>
      </w:del>
      <w:ins w:id="3811" w:author="user" w:date="2015-03-14T23:48:00Z">
        <w:r w:rsidR="00C60194" w:rsidRPr="00CE779A">
          <w:rPr>
            <w:rFonts w:ascii="台灣楷體" w:eastAsia="台灣楷體" w:hAnsi="台灣楷體" w:cs="Charis SIL"/>
          </w:rPr>
          <w:t>講</w:t>
        </w:r>
      </w:ins>
      <w:r w:rsidRPr="00CE779A">
        <w:rPr>
          <w:rFonts w:ascii="台灣楷體" w:eastAsia="台灣楷體" w:hAnsi="台灣楷體" w:cs="Charis SIL"/>
        </w:rPr>
        <w:t>著望山。望山這馬來，閣紮</w:t>
      </w:r>
      <w:del w:id="3812" w:author="user" w:date="2015-03-14T23:49:00Z">
        <w:r w:rsidRPr="00CE779A" w:rsidDel="00C60194">
          <w:rPr>
            <w:rFonts w:ascii="台灣楷體" w:eastAsia="台灣楷體" w:hAnsi="台灣楷體" w:cs="Charis SIL"/>
          </w:rPr>
          <w:delText>禮物</w:delText>
        </w:r>
      </w:del>
      <w:ins w:id="3813" w:author="user" w:date="2015-03-14T23:49:00Z">
        <w:r w:rsidR="00C60194" w:rsidRPr="00CE779A">
          <w:rPr>
            <w:rFonts w:ascii="台灣楷體" w:eastAsia="台灣楷體" w:hAnsi="台灣楷體" w:cs="Charis SIL"/>
          </w:rPr>
          <w:t>等路</w:t>
        </w:r>
      </w:ins>
      <w:r w:rsidRPr="00CE779A">
        <w:rPr>
          <w:rFonts w:ascii="台灣楷體" w:eastAsia="台灣楷體" w:hAnsi="台灣楷體" w:cs="Charis SIL"/>
        </w:rPr>
        <w:t>，許姑當然是無話通好講──望山干焦去見in沈老師知影紮</w:t>
      </w:r>
      <w:del w:id="3814" w:author="user" w:date="2015-03-22T08:54:00Z">
        <w:r w:rsidRPr="00CE779A" w:rsidDel="0017395D">
          <w:rPr>
            <w:rFonts w:ascii="台灣楷體" w:eastAsia="台灣楷體" w:hAnsi="台灣楷體" w:cs="Charis SIL"/>
          </w:rPr>
          <w:delText>禮物</w:delText>
        </w:r>
      </w:del>
      <w:ins w:id="3815" w:author="user" w:date="2015-03-22T08:54:00Z">
        <w:r w:rsidR="0017395D">
          <w:rPr>
            <w:rFonts w:ascii="台灣楷體" w:eastAsia="台灣楷體" w:hAnsi="台灣楷體" w:cs="Charis SIL" w:hint="eastAsia"/>
          </w:rPr>
          <w:t>伴手</w:t>
        </w:r>
      </w:ins>
      <w:r w:rsidRPr="00CE779A">
        <w:rPr>
          <w:rFonts w:ascii="台灣楷體" w:eastAsia="台灣楷體" w:hAnsi="台灣楷體" w:cs="Charis SIL"/>
        </w:rPr>
        <w:t>，來見許</w:t>
      </w:r>
      <w:del w:id="3816" w:author="user" w:date="2015-03-14T23:49:00Z">
        <w:r w:rsidRPr="00CE779A" w:rsidDel="00C60194">
          <w:rPr>
            <w:rFonts w:ascii="台灣楷體" w:eastAsia="台灣楷體" w:hAnsi="台灣楷體" w:cs="Charis SIL"/>
          </w:rPr>
          <w:delText>估</w:delText>
        </w:r>
      </w:del>
      <w:ins w:id="3817" w:author="user" w:date="2015-03-14T23:49:00Z">
        <w:r w:rsidR="00C60194" w:rsidRPr="00CE779A">
          <w:rPr>
            <w:rFonts w:ascii="台灣楷體" w:eastAsia="台灣楷體" w:hAnsi="台灣楷體" w:cs="Charis SIL"/>
          </w:rPr>
          <w:t>姑</w:t>
        </w:r>
      </w:ins>
      <w:del w:id="3818" w:author="user" w:date="2015-03-17T16:34:00Z">
        <w:r w:rsidRPr="00CE779A" w:rsidDel="00F4565E">
          <w:rPr>
            <w:rFonts w:ascii="台灣楷體" w:eastAsia="台灣楷體" w:hAnsi="台灣楷體" w:cs="Charis SIL"/>
          </w:rPr>
          <w:delText>一向</w:delText>
        </w:r>
      </w:del>
      <w:ins w:id="3819" w:author="user" w:date="2015-03-17T16:34:00Z">
        <w:r w:rsidR="00F4565E" w:rsidRPr="00CE779A">
          <w:rPr>
            <w:rFonts w:ascii="台灣楷體" w:eastAsia="台灣楷體" w:hAnsi="台灣楷體" w:cs="Charis SIL"/>
          </w:rPr>
          <w:t>在來</w:t>
        </w:r>
      </w:ins>
      <w:r w:rsidRPr="00CE779A">
        <w:rPr>
          <w:rFonts w:ascii="台灣楷體" w:eastAsia="台灣楷體" w:hAnsi="台灣楷體" w:cs="Charis SIL"/>
        </w:rPr>
        <w:t>毋肯買物送禮，如今i嘛知影禮數矣。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in兩人一定事先攏知</w:t>
      </w:r>
      <w:ins w:id="3820" w:author="user" w:date="2015-03-22T08:55:00Z">
        <w:r w:rsidR="0017395D">
          <w:rPr>
            <w:rFonts w:ascii="台灣楷體" w:eastAsia="台灣楷體" w:hAnsi="台灣楷體" w:cs="Charis SIL" w:hint="eastAsia"/>
          </w:rPr>
          <w:t>影</w:t>
        </w:r>
      </w:ins>
      <w:r w:rsidRPr="00CE779A">
        <w:rPr>
          <w:rFonts w:ascii="台灣楷體" w:eastAsia="台灣楷體" w:hAnsi="台灣楷體" w:cs="Charis SIL"/>
        </w:rPr>
        <w:t>沈侯爺會出面講話，無定著根本就是in設計ê。可能兩人用心計較誠久，才想出叫沈國公寫批這个計策。</w:t>
      </w:r>
      <w:del w:id="3821" w:author="user" w:date="2015-03-14T23:51:00Z">
        <w:r w:rsidRPr="00CE779A" w:rsidDel="00C60194">
          <w:rPr>
            <w:rFonts w:ascii="台灣楷體" w:eastAsia="台灣楷體" w:hAnsi="台灣楷體" w:cs="Charis SIL"/>
          </w:rPr>
          <w:delText>以後</w:delText>
        </w:r>
      </w:del>
      <w:ins w:id="3822" w:author="user" w:date="2015-03-14T23:51:00Z">
        <w:r w:rsidR="00C60194" w:rsidRPr="00CE779A">
          <w:rPr>
            <w:rFonts w:ascii="台灣楷體" w:eastAsia="台灣楷體" w:hAnsi="台灣楷體" w:cs="Charis SIL"/>
          </w:rPr>
          <w:t>此後</w:t>
        </w:r>
      </w:ins>
      <w:del w:id="3823" w:author="user" w:date="2015-03-22T08:55:00Z">
        <w:r w:rsidRPr="00CE779A" w:rsidDel="0017395D">
          <w:rPr>
            <w:rFonts w:ascii="台灣楷體" w:eastAsia="台灣楷體" w:hAnsi="台灣楷體" w:cs="Charis SIL"/>
          </w:rPr>
          <w:delText>in</w:delText>
        </w:r>
      </w:del>
      <w:r w:rsidRPr="00CE779A">
        <w:rPr>
          <w:rFonts w:ascii="台灣楷體" w:eastAsia="台灣楷體" w:hAnsi="台灣楷體" w:cs="Charis SIL"/>
        </w:rPr>
        <w:t>只要</w:t>
      </w:r>
      <w:ins w:id="3824" w:author="user" w:date="2015-03-22T08:55:00Z">
        <w:r w:rsidR="0017395D" w:rsidRPr="00CE779A">
          <w:rPr>
            <w:rFonts w:ascii="台灣楷體" w:eastAsia="台灣楷體" w:hAnsi="台灣楷體" w:cs="Charis SIL"/>
          </w:rPr>
          <w:t>in</w:t>
        </w:r>
      </w:ins>
      <w:r w:rsidRPr="00CE779A">
        <w:rPr>
          <w:rFonts w:ascii="台灣楷體" w:eastAsia="台灣楷體" w:hAnsi="台灣楷體" w:cs="Charis SIL"/>
        </w:rPr>
        <w:t>閣用</w:t>
      </w:r>
      <w:del w:id="3825" w:author="user" w:date="2015-03-14T23:50:00Z">
        <w:r w:rsidRPr="00CE779A" w:rsidDel="00C60194">
          <w:rPr>
            <w:rFonts w:ascii="台灣楷體" w:eastAsia="台灣楷體" w:hAnsi="台灣楷體" w:cs="Charis SIL"/>
          </w:rPr>
          <w:delText>一寡仔新</w:delText>
        </w:r>
      </w:del>
      <w:ins w:id="3826" w:author="user" w:date="2015-03-14T23:50:00Z">
        <w:r w:rsidR="00C60194" w:rsidRPr="00CE779A">
          <w:rPr>
            <w:rFonts w:ascii="台灣楷體" w:eastAsia="台灣楷體" w:hAnsi="台灣楷體" w:cs="Charis SIL"/>
          </w:rPr>
          <w:t>淡薄</w:t>
        </w:r>
      </w:ins>
      <w:ins w:id="3827" w:author="user" w:date="2015-03-22T08:55:00Z">
        <w:r w:rsidR="0017395D">
          <w:rPr>
            <w:rFonts w:ascii="台灣楷體" w:eastAsia="台灣楷體" w:hAnsi="台灣楷體" w:cs="Charis SIL" w:hint="eastAsia"/>
          </w:rPr>
          <w:t>仔</w:t>
        </w:r>
      </w:ins>
      <w:ins w:id="3828" w:author="user" w:date="2015-03-14T23:50:00Z">
        <w:r w:rsidR="00C60194" w:rsidRPr="00CE779A">
          <w:rPr>
            <w:rFonts w:ascii="台灣楷體" w:eastAsia="台灣楷體" w:hAnsi="台灣楷體" w:cs="Charis SIL"/>
          </w:rPr>
          <w:t>計智</w:t>
        </w:r>
      </w:ins>
      <w:del w:id="3829" w:author="user" w:date="2015-03-14T23:50:00Z">
        <w:r w:rsidRPr="00CE779A" w:rsidDel="00C60194">
          <w:rPr>
            <w:rFonts w:ascii="台灣楷體" w:eastAsia="台灣楷體" w:hAnsi="台灣楷體" w:cs="Charis SIL"/>
          </w:rPr>
          <w:delText>計</w:delText>
        </w:r>
      </w:del>
      <w:r w:rsidRPr="00CE779A">
        <w:rPr>
          <w:rFonts w:ascii="台灣楷體" w:eastAsia="台灣楷體" w:hAnsi="台灣楷體" w:cs="Charis SIL"/>
        </w:rPr>
        <w:t>，去</w:t>
      </w:r>
      <w:del w:id="3830" w:author="user" w:date="2015-03-14T23:51:00Z">
        <w:r w:rsidRPr="00CE779A" w:rsidDel="00C60194">
          <w:rPr>
            <w:rFonts w:ascii="台灣楷體" w:eastAsia="台灣楷體" w:hAnsi="台灣楷體" w:cs="Charis SIL"/>
          </w:rPr>
          <w:delText>討</w:delText>
        </w:r>
      </w:del>
      <w:ins w:id="3831" w:author="user" w:date="2015-03-14T23:51:00Z">
        <w:r w:rsidR="00C60194" w:rsidRPr="00CE779A">
          <w:rPr>
            <w:rFonts w:ascii="台灣楷體" w:eastAsia="台灣楷體" w:hAnsi="台灣楷體" w:cs="Charis SIL"/>
          </w:rPr>
          <w:t>予</w:t>
        </w:r>
      </w:ins>
      <w:r w:rsidRPr="00CE779A">
        <w:rPr>
          <w:rFonts w:ascii="台灣楷體" w:eastAsia="台灣楷體" w:hAnsi="台灣楷體" w:cs="Charis SIL"/>
        </w:rPr>
        <w:t>許姑</w:t>
      </w:r>
      <w:del w:id="3832" w:author="user" w:date="2015-03-14T23:51:00Z">
        <w:r w:rsidRPr="00CE779A" w:rsidDel="00C60194">
          <w:rPr>
            <w:rFonts w:ascii="台灣楷體" w:eastAsia="台灣楷體" w:hAnsi="台灣楷體" w:cs="Charis SIL"/>
          </w:rPr>
          <w:delText>歡心</w:delText>
        </w:r>
      </w:del>
      <w:ins w:id="3833" w:author="user" w:date="2015-03-14T23:51:00Z">
        <w:r w:rsidR="00C60194" w:rsidRPr="00CE779A">
          <w:rPr>
            <w:rFonts w:ascii="台灣楷體" w:eastAsia="台灣楷體" w:hAnsi="台灣楷體" w:cs="Charis SIL"/>
          </w:rPr>
          <w:t>歡喜</w:t>
        </w:r>
      </w:ins>
      <w:r w:rsidRPr="00CE779A">
        <w:rPr>
          <w:rFonts w:ascii="台灣楷體" w:eastAsia="台灣楷體" w:hAnsi="台灣楷體" w:cs="Charis SIL"/>
        </w:rPr>
        <w:t>，按呢in的心願就會</w:t>
      </w:r>
      <w:del w:id="3834" w:author="user" w:date="2015-03-22T08:55:00Z">
        <w:r w:rsidRPr="00CE779A" w:rsidDel="0017395D">
          <w:rPr>
            <w:rFonts w:ascii="台灣楷體" w:eastAsia="台灣楷體" w:hAnsi="台灣楷體" w:cs="Charis SIL"/>
          </w:rPr>
          <w:delText>使</w:delText>
        </w:r>
      </w:del>
      <w:r w:rsidRPr="00CE779A">
        <w:rPr>
          <w:rFonts w:ascii="台灣楷體" w:eastAsia="台灣楷體" w:hAnsi="台灣楷體" w:cs="Charis SIL"/>
        </w:rPr>
        <w:t>完成矣。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郭舵公幾工的忍耐閣苦勸，雖然誠辛苦，</w:t>
      </w:r>
      <w:del w:id="3835" w:author="user" w:date="2015-03-14T23:51:00Z">
        <w:r w:rsidRPr="00CE779A" w:rsidDel="00C60194">
          <w:rPr>
            <w:rFonts w:ascii="台灣楷體" w:eastAsia="台灣楷體" w:hAnsi="台灣楷體" w:cs="Charis SIL"/>
          </w:rPr>
          <w:delText>但</w:delText>
        </w:r>
      </w:del>
      <w:ins w:id="3836" w:author="user" w:date="2015-03-14T23:51:00Z">
        <w:r w:rsidR="00C60194" w:rsidRPr="00CE779A">
          <w:rPr>
            <w:rFonts w:ascii="台灣楷體" w:eastAsia="台灣楷體" w:hAnsi="台灣楷體" w:cs="Charis SIL"/>
          </w:rPr>
          <w:t>毋過</w:t>
        </w:r>
      </w:ins>
      <w:r w:rsidRPr="00CE779A">
        <w:rPr>
          <w:rFonts w:ascii="台灣楷體" w:eastAsia="台灣楷體" w:hAnsi="台灣楷體" w:cs="Charis SIL"/>
        </w:rPr>
        <w:t>如今看著望山佮素面雙雙</w:t>
      </w:r>
      <w:ins w:id="3837" w:author="user" w:date="2015-03-22T08:55:00Z">
        <w:r w:rsidR="0017395D">
          <w:rPr>
            <w:rFonts w:ascii="台灣楷體" w:eastAsia="台灣楷體" w:hAnsi="台灣楷體" w:cs="Charis SIL" w:hint="eastAsia"/>
          </w:rPr>
          <w:t>對對</w:t>
        </w:r>
      </w:ins>
      <w:r w:rsidRPr="00CE779A">
        <w:rPr>
          <w:rFonts w:ascii="台灣楷體" w:eastAsia="台灣楷體" w:hAnsi="台灣楷體" w:cs="Charis SIL"/>
        </w:rPr>
        <w:t>出入灶跤，心內就滿足矣，若許姑會使從此無嫌望山，按呢i今秋轉來，就會使替in辦婚事矣。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無偌久，in兩人對灶跤出來，順風嘛</w:t>
      </w:r>
      <w:ins w:id="3838" w:author="user" w:date="2015-03-22T08:56:00Z">
        <w:r w:rsidR="0017395D">
          <w:rPr>
            <w:rFonts w:ascii="台灣楷體" w:eastAsia="台灣楷體" w:hAnsi="台灣楷體" w:cs="Charis SIL" w:hint="eastAsia"/>
          </w:rPr>
          <w:t>拉</w:t>
        </w:r>
      </w:ins>
      <w:r w:rsidRPr="00CE779A">
        <w:rPr>
          <w:rFonts w:ascii="台灣楷體" w:eastAsia="台灣楷體" w:hAnsi="台灣楷體" w:cs="Charis SIL"/>
        </w:rPr>
        <w:t>嘻</w:t>
      </w:r>
      <w:ins w:id="3839" w:author="user" w:date="2015-03-22T08:56:00Z">
        <w:r w:rsidR="0017395D">
          <w:rPr>
            <w:rFonts w:ascii="台灣楷體" w:eastAsia="台灣楷體" w:hAnsi="台灣楷體" w:cs="Charis SIL" w:hint="eastAsia"/>
          </w:rPr>
          <w:t>拉</w:t>
        </w:r>
      </w:ins>
      <w:r w:rsidRPr="00CE779A">
        <w:rPr>
          <w:rFonts w:ascii="台灣楷體" w:eastAsia="台灣楷體" w:hAnsi="台灣楷體" w:cs="Charis SIL"/>
        </w:rPr>
        <w:t>嘻</w:t>
      </w:r>
      <w:del w:id="3840" w:author="user" w:date="2015-03-22T08:56:00Z">
        <w:r w:rsidRPr="00CE779A" w:rsidDel="0017395D">
          <w:rPr>
            <w:rFonts w:ascii="台灣楷體" w:eastAsia="台灣楷體" w:hAnsi="台灣楷體" w:cs="Charis SIL"/>
          </w:rPr>
          <w:delText>哈哈</w:delText>
        </w:r>
      </w:del>
      <w:r w:rsidRPr="00CE779A">
        <w:rPr>
          <w:rFonts w:ascii="台灣楷體" w:eastAsia="台灣楷體" w:hAnsi="台灣楷體" w:cs="Charis SIL"/>
        </w:rPr>
        <w:t>綴出來，郭舵公問講：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「順風</w:t>
      </w:r>
      <w:del w:id="3841" w:author="user" w:date="2015-03-14T23:51:00Z">
        <w:r w:rsidRPr="00CE779A" w:rsidDel="00C60194">
          <w:rPr>
            <w:rFonts w:ascii="台灣楷體" w:eastAsia="台灣楷體" w:hAnsi="台灣楷體" w:cs="Charis SIL"/>
          </w:rPr>
          <w:delText>那</w:delText>
        </w:r>
      </w:del>
      <w:ins w:id="3842" w:author="user" w:date="2015-03-14T23:51:00Z">
        <w:r w:rsidR="00C60194" w:rsidRPr="00CE779A">
          <w:rPr>
            <w:rFonts w:ascii="台灣楷體" w:eastAsia="台灣楷體" w:hAnsi="台灣楷體" w:cs="Charis SIL"/>
          </w:rPr>
          <w:t>哪</w:t>
        </w:r>
      </w:ins>
      <w:ins w:id="3843" w:author="user" w:date="2015-03-22T08:56:00Z">
        <w:r w:rsidR="0017395D">
          <w:rPr>
            <w:rFonts w:ascii="台灣楷體" w:eastAsia="台灣楷體" w:hAnsi="台灣楷體" w:cs="Charis SIL" w:hint="eastAsia"/>
          </w:rPr>
          <w:t>會</w:t>
        </w:r>
      </w:ins>
      <w:r w:rsidRPr="00CE779A">
        <w:rPr>
          <w:rFonts w:ascii="台灣楷體" w:eastAsia="台灣楷體" w:hAnsi="台灣楷體" w:cs="Charis SIL"/>
        </w:rPr>
        <w:t>毋</w:t>
      </w:r>
      <w:del w:id="3844" w:author="user" w:date="2015-03-22T08:56:00Z">
        <w:r w:rsidRPr="00CE779A" w:rsidDel="0017395D">
          <w:rPr>
            <w:rFonts w:ascii="台灣楷體" w:eastAsia="台灣楷體" w:hAnsi="台灣楷體" w:cs="Charis SIL"/>
          </w:rPr>
          <w:delText>幫</w:delText>
        </w:r>
      </w:del>
      <w:ins w:id="3845" w:author="user" w:date="2015-03-22T08:56:00Z">
        <w:r w:rsidR="0017395D">
          <w:rPr>
            <w:rFonts w:ascii="台灣楷體" w:eastAsia="台灣楷體" w:hAnsi="台灣楷體" w:cs="Charis SIL" w:hint="eastAsia"/>
          </w:rPr>
          <w:t>共</w:t>
        </w:r>
      </w:ins>
      <w:r w:rsidRPr="00CE779A">
        <w:rPr>
          <w:rFonts w:ascii="台灣楷體" w:eastAsia="台灣楷體" w:hAnsi="台灣楷體" w:cs="Charis SIL"/>
        </w:rPr>
        <w:t>許姑</w:t>
      </w:r>
      <w:ins w:id="3846" w:author="user" w:date="2015-03-22T08:56:00Z">
        <w:r w:rsidR="0017395D">
          <w:rPr>
            <w:rFonts w:ascii="台灣楷體" w:eastAsia="台灣楷體" w:hAnsi="台灣楷體" w:cs="Charis SIL" w:hint="eastAsia"/>
          </w:rPr>
          <w:t>鬥</w:t>
        </w:r>
      </w:ins>
      <w:r w:rsidRPr="00CE779A">
        <w:rPr>
          <w:rFonts w:ascii="台灣楷體" w:eastAsia="台灣楷體" w:hAnsi="台灣楷體" w:cs="Charis SIL"/>
        </w:rPr>
        <w:t>煮菜</w:t>
      </w:r>
      <w:del w:id="3847" w:author="user" w:date="2015-03-22T08:56:00Z">
        <w:r w:rsidRPr="00CE779A" w:rsidDel="00653106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？等一下閣有何應貞嘛欲出來食飯</w:t>
      </w:r>
      <w:ins w:id="3848" w:author="user" w:date="2015-03-22T08:56:00Z">
        <w:r w:rsidR="00653106">
          <w:rPr>
            <w:rFonts w:ascii="台灣楷體" w:eastAsia="台灣楷體" w:hAnsi="台灣楷體" w:cs="Charis SIL" w:hint="eastAsia"/>
          </w:rPr>
          <w:t>喔</w:t>
        </w:r>
      </w:ins>
      <w:r w:rsidRPr="00CE779A">
        <w:rPr>
          <w:rFonts w:ascii="台灣楷體" w:eastAsia="台灣楷體" w:hAnsi="台灣楷體" w:cs="Charis SIL"/>
        </w:rPr>
        <w:t>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(p.116)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「許姑講</w:t>
      </w:r>
      <w:del w:id="3849" w:author="user" w:date="2015-03-16T00:04:00Z">
        <w:r w:rsidRPr="00CE779A" w:rsidDel="00FB29A5">
          <w:rPr>
            <w:rFonts w:ascii="台灣楷體" w:eastAsia="台灣楷體" w:hAnsi="台灣楷體" w:cs="Charis SIL"/>
          </w:rPr>
          <w:delText>慢慢仔</w:delText>
        </w:r>
      </w:del>
      <w:ins w:id="3850" w:author="user" w:date="2015-03-16T00:04:00Z">
        <w:r w:rsidR="00FB29A5" w:rsidRPr="00CE779A">
          <w:rPr>
            <w:rFonts w:ascii="台灣楷體" w:eastAsia="台灣楷體" w:hAnsi="台灣楷體" w:cs="Charis SIL"/>
          </w:rPr>
          <w:t>沓沓仔</w:t>
        </w:r>
      </w:ins>
      <w:r w:rsidRPr="00CE779A">
        <w:rPr>
          <w:rFonts w:ascii="台灣楷體" w:eastAsia="台灣楷體" w:hAnsi="台灣楷體" w:cs="Charis SIL"/>
        </w:rPr>
        <w:t>來，講會赴──阿爸，許姑收望山的魚佮菜，閣客氣講多謝呢！」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del w:id="3851" w:author="user" w:date="2015-03-22T08:57:00Z">
        <w:r w:rsidRPr="00CE779A" w:rsidDel="00653106">
          <w:rPr>
            <w:rFonts w:ascii="台灣楷體" w:eastAsia="台灣楷體" w:hAnsi="台灣楷體" w:cs="Charis SIL"/>
          </w:rPr>
          <w:delText>素面伸手拍</w:delText>
        </w:r>
      </w:del>
      <w:ins w:id="3852" w:author="user" w:date="2015-03-22T08:57:00Z">
        <w:r w:rsidR="00653106" w:rsidRPr="00CE779A">
          <w:rPr>
            <w:rFonts w:ascii="台灣楷體" w:eastAsia="台灣楷體" w:hAnsi="台灣楷體" w:cs="Charis SIL"/>
          </w:rPr>
          <w:t>素面伸手</w:t>
        </w:r>
        <w:r w:rsidR="00653106">
          <w:rPr>
            <w:rFonts w:ascii="台灣楷體" w:eastAsia="台灣楷體" w:hAnsi="台灣楷體" w:cs="Charis SIL" w:hint="eastAsia"/>
          </w:rPr>
          <w:t>搭</w:t>
        </w:r>
      </w:ins>
      <w:r w:rsidRPr="00CE779A">
        <w:rPr>
          <w:rFonts w:ascii="台灣楷體" w:eastAsia="台灣楷體" w:hAnsi="台灣楷體" w:cs="Charis SIL"/>
        </w:rPr>
        <w:t>順風一下，郭舵公看三个少年人有講有笑，心才真正安落來。望山過去坐</w:t>
      </w:r>
      <w:del w:id="3853" w:author="user" w:date="2015-03-22T08:57:00Z">
        <w:r w:rsidRPr="00CE779A" w:rsidDel="00653106">
          <w:rPr>
            <w:rFonts w:ascii="台灣楷體" w:eastAsia="台灣楷體" w:hAnsi="台灣楷體" w:cs="Charis SIL"/>
          </w:rPr>
          <w:delText>起</w:delText>
        </w:r>
      </w:del>
      <w:ins w:id="3854" w:author="user" w:date="2015-03-22T08:57:00Z">
        <w:r w:rsidR="00653106">
          <w:rPr>
            <w:rFonts w:ascii="台灣楷體" w:eastAsia="台灣楷體" w:hAnsi="台灣楷體" w:cs="Charis SIL" w:hint="eastAsia"/>
          </w:rPr>
          <w:t>佇</w:t>
        </w:r>
      </w:ins>
      <w:r w:rsidRPr="00CE779A">
        <w:rPr>
          <w:rFonts w:ascii="台灣楷體" w:eastAsia="台灣楷體" w:hAnsi="台灣楷體" w:cs="Charis SIL"/>
        </w:rPr>
        <w:t>椅仔頂，素面佇邊</w:t>
      </w:r>
      <w:del w:id="3855" w:author="user" w:date="2015-03-22T08:57:00Z">
        <w:r w:rsidRPr="00CE779A" w:rsidDel="00653106">
          <w:rPr>
            <w:rFonts w:ascii="台灣楷體" w:eastAsia="台灣楷體" w:hAnsi="台灣楷體" w:cs="Charis SIL"/>
          </w:rPr>
          <w:delText>子</w:delText>
        </w:r>
      </w:del>
      <w:ins w:id="3856" w:author="user" w:date="2015-03-22T08:57:00Z">
        <w:r w:rsidR="00653106">
          <w:rPr>
            <w:rFonts w:ascii="台灣楷體" w:eastAsia="台灣楷體" w:hAnsi="台灣楷體" w:cs="Charis SIL" w:hint="eastAsia"/>
          </w:rPr>
          <w:t>仔</w:t>
        </w:r>
      </w:ins>
      <w:del w:id="3857" w:author="user" w:date="2015-03-22T08:57:00Z">
        <w:r w:rsidRPr="00CE779A" w:rsidDel="00653106">
          <w:rPr>
            <w:rFonts w:ascii="台灣楷體" w:eastAsia="台灣楷體" w:hAnsi="台灣楷體" w:cs="Charis SIL"/>
          </w:rPr>
          <w:delText>對</w:delText>
        </w:r>
      </w:del>
      <w:ins w:id="3858" w:author="user" w:date="2015-03-22T08:57:00Z">
        <w:r w:rsidR="00653106">
          <w:rPr>
            <w:rFonts w:ascii="台灣楷體" w:eastAsia="台灣楷體" w:hAnsi="台灣楷體" w:cs="Charis SIL" w:hint="eastAsia"/>
          </w:rPr>
          <w:t>佮</w:t>
        </w:r>
      </w:ins>
      <w:r w:rsidRPr="00CE779A">
        <w:rPr>
          <w:rFonts w:ascii="台灣楷體" w:eastAsia="台灣楷體" w:hAnsi="台灣楷體" w:cs="Charis SIL"/>
        </w:rPr>
        <w:t>i講話，郭舵公嘛過去坐落來，聽著素面咧講：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「……郭舵</w:t>
      </w:r>
      <w:ins w:id="3859" w:author="user" w:date="2015-03-22T08:57:00Z">
        <w:r w:rsidR="00653106">
          <w:rPr>
            <w:rFonts w:ascii="台灣楷體" w:eastAsia="台灣楷體" w:hAnsi="台灣楷體" w:cs="Charis SIL" w:hint="eastAsia"/>
          </w:rPr>
          <w:t>公</w:t>
        </w:r>
      </w:ins>
      <w:r w:rsidRPr="00CE779A">
        <w:rPr>
          <w:rFonts w:ascii="台灣楷體" w:eastAsia="台灣楷體" w:hAnsi="台灣楷體" w:cs="Charis SIL"/>
        </w:rPr>
        <w:t>聽講是監國爺勸王爺，王爺才共命令收轉來ê。」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郭舵公看兩人，望山說明講：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「王爺本來命令今赤崁街各商戶愛佇街仔頂</w:t>
      </w:r>
      <w:del w:id="3860" w:author="user" w:date="2015-03-22T08:58:00Z">
        <w:r w:rsidRPr="00CE779A" w:rsidDel="00653106">
          <w:rPr>
            <w:rFonts w:ascii="台灣楷體" w:eastAsia="台灣楷體" w:hAnsi="台灣楷體" w:cs="Charis SIL"/>
          </w:rPr>
          <w:delText>囥</w:delText>
        </w:r>
      </w:del>
      <w:ins w:id="3861" w:author="user" w:date="2015-03-22T09:01:00Z">
        <w:r w:rsidR="00653106">
          <w:rPr>
            <w:rFonts w:ascii="台灣楷體" w:eastAsia="台灣楷體" w:hAnsi="台灣楷體" w:cs="Charis SIL" w:hint="eastAsia"/>
          </w:rPr>
          <w:t>備辦花</w:t>
        </w:r>
      </w:ins>
      <w:r w:rsidRPr="00CE779A">
        <w:rPr>
          <w:rFonts w:ascii="台灣楷體" w:eastAsia="台灣楷體" w:hAnsi="台灣楷體" w:cs="Charis SIL"/>
        </w:rPr>
        <w:t>燈慶祝，予王爺in出來參觀，後來這</w:t>
      </w:r>
      <w:ins w:id="3862" w:author="user" w:date="2015-03-22T08:58:00Z">
        <w:r w:rsidR="00653106">
          <w:rPr>
            <w:rFonts w:ascii="台灣楷體" w:eastAsia="台灣楷體" w:hAnsi="台灣楷體" w:cs="Charis SIL" w:hint="eastAsia"/>
          </w:rPr>
          <w:t>个</w:t>
        </w:r>
      </w:ins>
      <w:r w:rsidRPr="00CE779A">
        <w:rPr>
          <w:rFonts w:ascii="台灣楷體" w:eastAsia="台灣楷體" w:hAnsi="台灣楷體" w:cs="Charis SIL"/>
        </w:rPr>
        <w:t>命令取消矣，素面i講是監國爺勸ê。」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郭舵公聽著王爺命令</w:t>
      </w:r>
      <w:del w:id="3863" w:author="user" w:date="2015-03-22T08:58:00Z">
        <w:r w:rsidRPr="00CE779A" w:rsidDel="00653106">
          <w:rPr>
            <w:rFonts w:ascii="台灣楷體" w:eastAsia="台灣楷體" w:hAnsi="台灣楷體" w:cs="Charis SIL"/>
          </w:rPr>
          <w:delText>囥</w:delText>
        </w:r>
      </w:del>
      <w:ins w:id="3864" w:author="user" w:date="2015-03-22T08:58:00Z">
        <w:r w:rsidR="00653106">
          <w:rPr>
            <w:rFonts w:ascii="台灣楷體" w:eastAsia="台灣楷體" w:hAnsi="台灣楷體" w:cs="Charis SIL" w:hint="eastAsia"/>
          </w:rPr>
          <w:t>結</w:t>
        </w:r>
      </w:ins>
      <w:r w:rsidRPr="00CE779A">
        <w:rPr>
          <w:rFonts w:ascii="台灣楷體" w:eastAsia="台灣楷體" w:hAnsi="台灣楷體" w:cs="Charis SIL"/>
        </w:rPr>
        <w:t>燈，</w:t>
      </w:r>
      <w:del w:id="3865" w:author="user" w:date="2015-03-22T08:58:00Z">
        <w:r w:rsidRPr="00CE779A" w:rsidDel="00653106">
          <w:rPr>
            <w:rFonts w:ascii="台灣楷體" w:eastAsia="台灣楷體" w:hAnsi="台灣楷體" w:cs="Charis SIL"/>
          </w:rPr>
          <w:delText>非常</w:delText>
        </w:r>
      </w:del>
      <w:ins w:id="3866" w:author="user" w:date="2015-03-22T08:58:00Z">
        <w:r w:rsidR="00653106">
          <w:rPr>
            <w:rFonts w:ascii="台灣楷體" w:eastAsia="台灣楷體" w:hAnsi="台灣楷體" w:cs="Charis SIL" w:hint="eastAsia"/>
          </w:rPr>
          <w:t>有夠</w:t>
        </w:r>
      </w:ins>
      <w:r w:rsidRPr="00CE779A">
        <w:rPr>
          <w:rFonts w:ascii="台灣楷體" w:eastAsia="台灣楷體" w:hAnsi="台灣楷體" w:cs="Charis SIL"/>
        </w:rPr>
        <w:t>受氣，i講：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「閣</w:t>
      </w:r>
      <w:del w:id="3867" w:author="user" w:date="2015-03-22T08:58:00Z">
        <w:r w:rsidRPr="00CE779A" w:rsidDel="00653106">
          <w:rPr>
            <w:rFonts w:ascii="台灣楷體" w:eastAsia="台灣楷體" w:hAnsi="台灣楷體" w:cs="Charis SIL"/>
          </w:rPr>
          <w:delText>囥</w:delText>
        </w:r>
      </w:del>
      <w:ins w:id="3868" w:author="user" w:date="2015-03-22T08:58:00Z">
        <w:r w:rsidR="00653106">
          <w:rPr>
            <w:rFonts w:ascii="台灣楷體" w:eastAsia="台灣楷體" w:hAnsi="台灣楷體" w:cs="Charis SIL" w:hint="eastAsia"/>
          </w:rPr>
          <w:t>結啥物</w:t>
        </w:r>
      </w:ins>
      <w:r w:rsidRPr="00CE779A">
        <w:rPr>
          <w:rFonts w:ascii="台灣楷體" w:eastAsia="台灣楷體" w:hAnsi="台灣楷體" w:cs="Charis SIL"/>
        </w:rPr>
        <w:t>元宵燈啊！</w:t>
      </w:r>
      <w:ins w:id="3869" w:author="user" w:date="2015-03-22T08:59:00Z">
        <w:r w:rsidR="00653106">
          <w:rPr>
            <w:rFonts w:ascii="台灣楷體" w:eastAsia="台灣楷體" w:hAnsi="台灣楷體" w:cs="Charis SIL" w:hint="eastAsia"/>
          </w:rPr>
          <w:t>過日仔較要緊啦，</w:t>
        </w:r>
      </w:ins>
      <w:del w:id="3870" w:author="user" w:date="2015-03-22T08:59:00Z">
        <w:r w:rsidRPr="00CE779A" w:rsidDel="00653106">
          <w:rPr>
            <w:rFonts w:ascii="台灣楷體" w:eastAsia="台灣楷體" w:hAnsi="台灣楷體" w:cs="Charis SIL"/>
          </w:rPr>
          <w:delText>過</w:delText>
        </w:r>
      </w:del>
      <w:r w:rsidRPr="00CE779A">
        <w:rPr>
          <w:rFonts w:ascii="台灣楷體" w:eastAsia="台灣楷體" w:hAnsi="台灣楷體" w:cs="Charis SIL"/>
        </w:rPr>
        <w:t>年</w:t>
      </w:r>
      <w:del w:id="3871" w:author="user" w:date="2015-03-22T08:59:00Z">
        <w:r w:rsidRPr="00CE779A" w:rsidDel="00653106">
          <w:rPr>
            <w:rFonts w:ascii="台灣楷體" w:eastAsia="台灣楷體" w:hAnsi="台灣楷體" w:cs="Charis SIL"/>
          </w:rPr>
          <w:delText>攏</w:delText>
        </w:r>
      </w:del>
      <w:ins w:id="3872" w:author="user" w:date="2015-03-22T08:59:00Z">
        <w:r w:rsidR="00653106">
          <w:rPr>
            <w:rFonts w:ascii="台灣楷體" w:eastAsia="台灣楷體" w:hAnsi="台灣楷體" w:cs="Charis SIL" w:hint="eastAsia"/>
          </w:rPr>
          <w:t>都</w:t>
        </w:r>
      </w:ins>
      <w:r w:rsidRPr="00CE779A">
        <w:rPr>
          <w:rFonts w:ascii="台灣楷體" w:eastAsia="台灣楷體" w:hAnsi="台灣楷體" w:cs="Charis SIL"/>
        </w:rPr>
        <w:t>險險</w:t>
      </w:r>
      <w:ins w:id="3873" w:author="user" w:date="2015-03-22T08:59:00Z">
        <w:r w:rsidR="00653106">
          <w:rPr>
            <w:rFonts w:ascii="台灣楷體" w:eastAsia="台灣楷體" w:hAnsi="台灣楷體" w:cs="Charis SIL" w:hint="eastAsia"/>
          </w:rPr>
          <w:t>仔</w:t>
        </w:r>
      </w:ins>
      <w:del w:id="3874" w:author="user" w:date="2015-03-22T08:59:00Z">
        <w:r w:rsidRPr="00CE779A" w:rsidDel="00653106">
          <w:rPr>
            <w:rFonts w:ascii="台灣楷體" w:eastAsia="台灣楷體" w:hAnsi="台灣楷體" w:cs="Charis SIL"/>
          </w:rPr>
          <w:delText>過</w:delText>
        </w:r>
      </w:del>
      <w:r w:rsidRPr="00CE779A">
        <w:rPr>
          <w:rFonts w:ascii="台灣楷體" w:eastAsia="台灣楷體" w:hAnsi="台灣楷體" w:cs="Charis SIL"/>
        </w:rPr>
        <w:t>袂</w:t>
      </w:r>
      <w:ins w:id="3875" w:author="user" w:date="2015-03-22T08:59:00Z">
        <w:r w:rsidR="00653106">
          <w:rPr>
            <w:rFonts w:ascii="台灣楷體" w:eastAsia="台灣楷體" w:hAnsi="台灣楷體" w:cs="Charis SIL" w:hint="eastAsia"/>
          </w:rPr>
          <w:t>當</w:t>
        </w:r>
        <w:r w:rsidR="00653106" w:rsidRPr="00CE779A">
          <w:rPr>
            <w:rFonts w:ascii="台灣楷體" w:eastAsia="台灣楷體" w:hAnsi="台灣楷體" w:cs="Charis SIL"/>
          </w:rPr>
          <w:t>過</w:t>
        </w:r>
      </w:ins>
      <w:del w:id="3876" w:author="user" w:date="2015-03-22T08:58:00Z">
        <w:r w:rsidRPr="00CE779A" w:rsidDel="00653106">
          <w:rPr>
            <w:rFonts w:ascii="台灣楷體" w:eastAsia="台灣楷體" w:hAnsi="台灣楷體" w:cs="Charis SIL"/>
          </w:rPr>
          <w:delText>來</w:delText>
        </w:r>
      </w:del>
      <w:r w:rsidRPr="00CE779A">
        <w:rPr>
          <w:rFonts w:ascii="台灣楷體" w:eastAsia="台灣楷體" w:hAnsi="台灣楷體" w:cs="Charis SIL"/>
        </w:rPr>
        <w:t>咧！」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「所以監國爺勸王爺共命令收轉來，王爺才無叫百姓點燈，干焦佇洲仔尾園亭內底囥</w:t>
      </w:r>
      <w:ins w:id="3877" w:author="user" w:date="2015-03-22T09:01:00Z">
        <w:r w:rsidR="00653106">
          <w:rPr>
            <w:rFonts w:ascii="台灣楷體" w:eastAsia="台灣楷體" w:hAnsi="台灣楷體" w:cs="Charis SIL" w:hint="eastAsia"/>
          </w:rPr>
          <w:t>花</w:t>
        </w:r>
      </w:ins>
      <w:r w:rsidRPr="00CE779A">
        <w:rPr>
          <w:rFonts w:ascii="台灣楷體" w:eastAsia="台灣楷體" w:hAnsi="台灣楷體" w:cs="Charis SIL"/>
        </w:rPr>
        <w:t>燈。</w:t>
      </w:r>
      <w:del w:id="3878" w:author="user" w:date="2015-03-22T09:01:00Z">
        <w:r w:rsidRPr="00CE779A" w:rsidDel="00653106">
          <w:rPr>
            <w:rFonts w:ascii="台灣楷體" w:eastAsia="台灣楷體" w:hAnsi="台灣楷體" w:cs="Charis SIL"/>
          </w:rPr>
          <w:delText>這</w:delText>
        </w:r>
      </w:del>
      <w:ins w:id="3879" w:author="user" w:date="2015-03-22T09:01:00Z">
        <w:r w:rsidR="00653106">
          <w:rPr>
            <w:rFonts w:ascii="台灣楷體" w:eastAsia="台灣楷體" w:hAnsi="台灣楷體" w:cs="Charis SIL" w:hint="eastAsia"/>
          </w:rPr>
          <w:t>按呢</w:t>
        </w:r>
      </w:ins>
      <w:r w:rsidRPr="00CE779A">
        <w:rPr>
          <w:rFonts w:ascii="台灣楷體" w:eastAsia="台灣楷體" w:hAnsi="台灣楷體" w:cs="Charis SIL"/>
        </w:rPr>
        <w:t>省逐家袂少錢。」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「王爺閣有心情看上元燈彩</w:t>
      </w:r>
      <w:ins w:id="3880" w:author="user" w:date="2015-03-22T09:02:00Z">
        <w:r w:rsidR="00653106">
          <w:rPr>
            <w:rFonts w:ascii="台灣楷體" w:eastAsia="台灣楷體" w:hAnsi="台灣楷體" w:cs="Charis SIL" w:hint="eastAsia"/>
          </w:rPr>
          <w:t>喔</w:t>
        </w:r>
      </w:ins>
      <w:r w:rsidRPr="00CE779A">
        <w:rPr>
          <w:rFonts w:ascii="台灣楷體" w:eastAsia="台灣楷體" w:hAnsi="台灣楷體" w:cs="Charis SIL"/>
        </w:rPr>
        <w:t>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</w:t>
      </w:r>
      <w:del w:id="3881" w:author="user" w:date="2015-03-22T09:02:00Z">
        <w:r w:rsidRPr="00CE779A" w:rsidDel="00653106">
          <w:rPr>
            <w:rFonts w:ascii="台灣楷體" w:eastAsia="台灣楷體" w:hAnsi="台灣楷體" w:cs="Charis SIL"/>
          </w:rPr>
          <w:delText>吐氣</w:delText>
        </w:r>
      </w:del>
      <w:r w:rsidRPr="00CE779A">
        <w:rPr>
          <w:rFonts w:ascii="台灣楷體" w:eastAsia="台灣楷體" w:hAnsi="台灣楷體" w:cs="Charis SIL"/>
        </w:rPr>
        <w:t>搖頭</w:t>
      </w:r>
      <w:ins w:id="3882" w:author="user" w:date="2015-03-22T09:02:00Z">
        <w:r w:rsidR="00653106" w:rsidRPr="00CE779A">
          <w:rPr>
            <w:rFonts w:ascii="台灣楷體" w:eastAsia="台灣楷體" w:hAnsi="台灣楷體" w:cs="Charis SIL"/>
          </w:rPr>
          <w:t>吐氣</w:t>
        </w:r>
      </w:ins>
      <w:r w:rsidRPr="00CE779A">
        <w:rPr>
          <w:rFonts w:ascii="台灣楷體" w:eastAsia="台灣楷體" w:hAnsi="台灣楷體" w:cs="Charis SIL"/>
        </w:rPr>
        <w:t>，逐家就無閣講話。素面</w:t>
      </w:r>
      <w:del w:id="3883" w:author="user" w:date="2015-03-13T23:27:00Z">
        <w:r w:rsidRPr="00CE779A" w:rsidDel="00E75BB4">
          <w:rPr>
            <w:rFonts w:ascii="台灣楷體" w:eastAsia="台灣楷體" w:hAnsi="台灣楷體" w:cs="Charis SIL"/>
          </w:rPr>
          <w:delText>踅身</w:delText>
        </w:r>
      </w:del>
      <w:ins w:id="3884" w:author="user" w:date="2015-03-13T23:27:00Z">
        <w:r w:rsidR="00E75BB4" w:rsidRPr="00CE779A">
          <w:rPr>
            <w:rFonts w:ascii="台灣楷體" w:eastAsia="台灣楷體" w:hAnsi="台灣楷體" w:cs="Charis SIL"/>
          </w:rPr>
          <w:t>越頭</w:t>
        </w:r>
      </w:ins>
      <w:r w:rsidRPr="00CE779A">
        <w:rPr>
          <w:rFonts w:ascii="台灣楷體" w:eastAsia="台灣楷體" w:hAnsi="台灣楷體" w:cs="Charis SIL"/>
        </w:rPr>
        <w:t>搝順風退落去</w:t>
      </w:r>
      <w:del w:id="3885" w:author="user" w:date="2015-03-22T09:02:00Z">
        <w:r w:rsidRPr="00CE779A" w:rsidDel="00653106">
          <w:rPr>
            <w:rFonts w:ascii="台灣楷體" w:eastAsia="台灣楷體" w:hAnsi="台灣楷體" w:cs="Charis SIL"/>
          </w:rPr>
          <w:delText>轉</w:delText>
        </w:r>
      </w:del>
      <w:r w:rsidRPr="00CE779A">
        <w:rPr>
          <w:rFonts w:ascii="台灣楷體" w:eastAsia="台灣楷體" w:hAnsi="台灣楷體" w:cs="Charis SIL"/>
        </w:rPr>
        <w:t>灶跤，郭舵公就佮望山坐咧講話。i講</w:t>
      </w:r>
      <w:del w:id="3886" w:author="user" w:date="2015-03-22T09:02:00Z">
        <w:r w:rsidRPr="00CE779A" w:rsidDel="00653106">
          <w:rPr>
            <w:rFonts w:ascii="台灣楷體" w:eastAsia="台灣楷體" w:hAnsi="台灣楷體" w:cs="Charis SIL"/>
          </w:rPr>
          <w:delText>了</w:delText>
        </w:r>
      </w:del>
      <w:r w:rsidRPr="00CE779A">
        <w:rPr>
          <w:rFonts w:ascii="台灣楷體" w:eastAsia="台灣楷體" w:hAnsi="台灣楷體" w:cs="Charis SIL"/>
        </w:rPr>
        <w:t>沈侯爺</w:t>
      </w:r>
      <w:del w:id="3887" w:author="user" w:date="2015-03-22T09:02:00Z">
        <w:r w:rsidRPr="00CE779A" w:rsidDel="00653106">
          <w:rPr>
            <w:rFonts w:ascii="台灣楷體" w:eastAsia="台灣楷體" w:hAnsi="台灣楷體" w:cs="Charis SIL"/>
          </w:rPr>
          <w:delText>的</w:delText>
        </w:r>
      </w:del>
      <w:ins w:id="3888" w:author="user" w:date="2015-03-22T09:02:00Z">
        <w:r w:rsidR="00653106">
          <w:rPr>
            <w:rFonts w:ascii="台灣楷體" w:eastAsia="台灣楷體" w:hAnsi="台灣楷體" w:cs="Charis SIL" w:hint="eastAsia"/>
          </w:rPr>
          <w:t>有</w:t>
        </w:r>
      </w:ins>
      <w:r w:rsidRPr="00CE779A">
        <w:rPr>
          <w:rFonts w:ascii="台灣楷體" w:eastAsia="台灣楷體" w:hAnsi="台灣楷體" w:cs="Charis SIL"/>
        </w:rPr>
        <w:t>交代，閣講監國爺無定著嘛會出面，安慰望山毋免閣煩惱，今</w:t>
      </w:r>
      <w:ins w:id="3889" w:author="user" w:date="2015-03-22T09:02:00Z">
        <w:r w:rsidR="00653106">
          <w:rPr>
            <w:rFonts w:ascii="台灣楷體" w:eastAsia="台灣楷體" w:hAnsi="台灣楷體" w:cs="Charis SIL" w:hint="eastAsia"/>
          </w:rPr>
          <w:t>年入</w:t>
        </w:r>
      </w:ins>
      <w:r w:rsidRPr="00CE779A">
        <w:rPr>
          <w:rFonts w:ascii="台灣楷體" w:eastAsia="台灣楷體" w:hAnsi="台灣楷體" w:cs="Charis SIL"/>
        </w:rPr>
        <w:t>秋決定為in完婚，愛望山先做準備。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──── 11/23 P.117~P.121 ────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(p.117)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望山歡喜</w:t>
      </w:r>
      <w:del w:id="3890" w:author="user" w:date="2015-03-15T22:47:00Z">
        <w:r w:rsidRPr="00CE779A" w:rsidDel="0081727D">
          <w:rPr>
            <w:rFonts w:ascii="台灣楷體" w:eastAsia="台灣楷體" w:hAnsi="台灣楷體" w:cs="Charis SIL"/>
          </w:rPr>
          <w:delText>點頭</w:delText>
        </w:r>
      </w:del>
      <w:ins w:id="3891" w:author="user" w:date="2015-03-15T22:47:00Z">
        <w:r w:rsidR="0081727D" w:rsidRPr="00CE779A">
          <w:rPr>
            <w:rFonts w:ascii="台灣楷體" w:eastAsia="台灣楷體" w:hAnsi="台灣楷體" w:cs="Charis SIL"/>
          </w:rPr>
          <w:t>頕頭</w:t>
        </w:r>
      </w:ins>
      <w:r w:rsidRPr="00CE779A">
        <w:rPr>
          <w:rFonts w:ascii="台灣楷體" w:eastAsia="台灣楷體" w:hAnsi="台灣楷體" w:cs="Charis SIL"/>
        </w:rPr>
        <w:t>，無偌久應貞轉來，三人佇客廳暢談開講。望山問起</w:t>
      </w:r>
      <w:del w:id="3892" w:author="user" w:date="2015-03-22T09:43:00Z">
        <w:r w:rsidRPr="00CE779A" w:rsidDel="006309AC">
          <w:rPr>
            <w:rFonts w:ascii="台灣楷體" w:eastAsia="台灣楷體" w:hAnsi="台灣楷體" w:cs="Charis SIL"/>
          </w:rPr>
          <w:delText>翁</w:delText>
        </w:r>
      </w:del>
      <w:del w:id="3893" w:author="user" w:date="2015-03-22T09:03:00Z">
        <w:r w:rsidRPr="00CE779A" w:rsidDel="00653106">
          <w:rPr>
            <w:rFonts w:ascii="台灣楷體" w:eastAsia="台灣楷體" w:hAnsi="台灣楷體" w:cs="Charis SIL"/>
          </w:rPr>
          <w:delText>山</w:delText>
        </w:r>
      </w:del>
      <w:ins w:id="3894" w:author="user" w:date="2015-03-22T09:43:00Z">
        <w:r w:rsidR="006309AC">
          <w:rPr>
            <w:rFonts w:ascii="台灣楷體" w:eastAsia="台灣楷體" w:hAnsi="台灣楷體" w:cs="Charis SIL"/>
          </w:rPr>
          <w:t>翁七</w:t>
        </w:r>
      </w:ins>
      <w:ins w:id="3895" w:author="user" w:date="2015-03-22T09:03:00Z">
        <w:r w:rsidR="00653106">
          <w:rPr>
            <w:rFonts w:ascii="台灣楷體" w:eastAsia="台灣楷體" w:hAnsi="台灣楷體" w:cs="Charis SIL" w:hint="eastAsia"/>
          </w:rPr>
          <w:t>七</w:t>
        </w:r>
      </w:ins>
      <w:r w:rsidRPr="00CE779A">
        <w:rPr>
          <w:rFonts w:ascii="台灣楷體" w:eastAsia="台灣楷體" w:hAnsi="台灣楷體" w:cs="Charis SIL"/>
        </w:rPr>
        <w:t>去處，應貞佮郭舵公攏講毋知，干焦講翁七四界雲遊，</w:t>
      </w:r>
      <w:ins w:id="3896" w:author="user" w:date="2015-03-22T09:03:00Z">
        <w:r w:rsidR="00653106">
          <w:rPr>
            <w:rFonts w:ascii="台灣楷體" w:eastAsia="台灣楷體" w:hAnsi="台灣楷體" w:cs="Charis SIL" w:hint="eastAsia"/>
          </w:rPr>
          <w:t>有</w:t>
        </w:r>
      </w:ins>
      <w:r w:rsidRPr="00CE779A">
        <w:rPr>
          <w:rFonts w:ascii="台灣楷體" w:eastAsia="台灣楷體" w:hAnsi="台灣楷體" w:cs="Charis SIL"/>
        </w:rPr>
        <w:t>時</w:t>
      </w:r>
      <w:ins w:id="3897" w:author="user" w:date="2015-03-22T09:03:00Z">
        <w:r w:rsidR="00653106">
          <w:rPr>
            <w:rFonts w:ascii="台灣楷體" w:eastAsia="台灣楷體" w:hAnsi="台灣楷體" w:cs="Charis SIL" w:hint="eastAsia"/>
          </w:rPr>
          <w:t>會</w:t>
        </w:r>
      </w:ins>
      <w:r w:rsidRPr="00CE779A">
        <w:rPr>
          <w:rFonts w:ascii="台灣楷體" w:eastAsia="台灣楷體" w:hAnsi="台灣楷體" w:cs="Charis SIL"/>
        </w:rPr>
        <w:t>來</w:t>
      </w:r>
      <w:del w:id="3898" w:author="user" w:date="2015-03-22T09:03:00Z">
        <w:r w:rsidRPr="00CE779A" w:rsidDel="00653106">
          <w:rPr>
            <w:rFonts w:ascii="台灣楷體" w:eastAsia="台灣楷體" w:hAnsi="台灣楷體" w:cs="Charis SIL"/>
          </w:rPr>
          <w:delText>過宿</w:delText>
        </w:r>
      </w:del>
      <w:ins w:id="3899" w:author="user" w:date="2015-03-22T09:03:00Z">
        <w:r w:rsidR="00653106">
          <w:rPr>
            <w:rFonts w:ascii="台灣楷體" w:eastAsia="台灣楷體" w:hAnsi="台灣楷體" w:cs="Charis SIL" w:hint="eastAsia"/>
          </w:rPr>
          <w:t>歇暝</w:t>
        </w:r>
      </w:ins>
      <w:r w:rsidRPr="00CE779A">
        <w:rPr>
          <w:rFonts w:ascii="台灣楷體" w:eastAsia="台灣楷體" w:hAnsi="台灣楷體" w:cs="Charis SIL"/>
        </w:rPr>
        <w:t>爾爾。應貞來東寧</w:t>
      </w:r>
      <w:ins w:id="3900" w:author="user" w:date="2015-03-22T09:03:00Z">
        <w:r w:rsidR="00653106">
          <w:rPr>
            <w:rFonts w:ascii="台灣楷體" w:eastAsia="台灣楷體" w:hAnsi="台灣楷體" w:cs="Charis SIL" w:hint="eastAsia"/>
          </w:rPr>
          <w:t>個外</w:t>
        </w:r>
      </w:ins>
      <w:r w:rsidRPr="00CE779A">
        <w:rPr>
          <w:rFonts w:ascii="台灣楷體" w:eastAsia="台灣楷體" w:hAnsi="台灣楷體" w:cs="Charis SIL"/>
        </w:rPr>
        <w:t>月</w:t>
      </w:r>
      <w:del w:id="3901" w:author="user" w:date="2015-03-22T09:03:00Z">
        <w:r w:rsidRPr="00CE779A" w:rsidDel="00653106">
          <w:rPr>
            <w:rFonts w:ascii="台灣楷體" w:eastAsia="台灣楷體" w:hAnsi="台灣楷體" w:cs="Charis SIL"/>
          </w:rPr>
          <w:delText>餘</w:delText>
        </w:r>
      </w:del>
      <w:r w:rsidRPr="00CE779A">
        <w:rPr>
          <w:rFonts w:ascii="台灣楷體" w:eastAsia="台灣楷體" w:hAnsi="台灣楷體" w:cs="Charis SIL"/>
        </w:rPr>
        <w:t>，人地漸熟，安平赤崁各處攏去過，i閣想欲</w:t>
      </w:r>
      <w:r w:rsidR="003B5E65" w:rsidRPr="00CE779A">
        <w:rPr>
          <w:rFonts w:ascii="台灣楷體" w:eastAsia="台灣楷體" w:hAnsi="台灣楷體" w:cs="Charis SIL"/>
        </w:rPr>
        <w:t>上北</w:t>
      </w:r>
      <w:r w:rsidRPr="00CE779A">
        <w:rPr>
          <w:rFonts w:ascii="台灣楷體" w:eastAsia="台灣楷體" w:hAnsi="台灣楷體" w:cs="Charis SIL"/>
        </w:rPr>
        <w:t>天興州，南下萬年州，到各地去旅行。望山為i介紹各地山川旅途，郭舵公</w:t>
      </w:r>
      <w:del w:id="3902" w:author="user" w:date="2015-03-22T09:45:00Z">
        <w:r w:rsidRPr="00CE779A" w:rsidDel="006309AC">
          <w:rPr>
            <w:rFonts w:ascii="台灣楷體" w:eastAsia="台灣楷體" w:hAnsi="台灣楷體" w:cs="Charis SIL"/>
          </w:rPr>
          <w:delText>則</w:delText>
        </w:r>
      </w:del>
      <w:ins w:id="3903" w:author="user" w:date="2015-03-22T09:45:00Z">
        <w:r w:rsidR="006309AC">
          <w:rPr>
            <w:rFonts w:ascii="台灣楷體" w:eastAsia="台灣楷體" w:hAnsi="台灣楷體" w:cs="Charis SIL" w:hint="eastAsia"/>
          </w:rPr>
          <w:t>就</w:t>
        </w:r>
      </w:ins>
      <w:r w:rsidRPr="00CE779A">
        <w:rPr>
          <w:rFonts w:ascii="台灣楷體" w:eastAsia="台灣楷體" w:hAnsi="台灣楷體" w:cs="Charis SIL"/>
        </w:rPr>
        <w:t>暢談長崎風物，預講這擺暹羅旅程，三个人心情誠好。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del w:id="3904" w:author="user" w:date="2015-03-22T09:45:00Z">
        <w:r w:rsidRPr="00CE779A" w:rsidDel="006309AC">
          <w:rPr>
            <w:rFonts w:ascii="台灣楷體" w:eastAsia="台灣楷體" w:hAnsi="台灣楷體" w:cs="Charis SIL"/>
          </w:rPr>
          <w:delText>等候</w:delText>
        </w:r>
      </w:del>
      <w:ins w:id="3905" w:author="user" w:date="2015-03-22T09:45:00Z">
        <w:r w:rsidR="006309AC">
          <w:rPr>
            <w:rFonts w:ascii="台灣楷體" w:eastAsia="台灣楷體" w:hAnsi="台灣楷體" w:cs="Charis SIL" w:hint="eastAsia"/>
          </w:rPr>
          <w:t>聽</w:t>
        </w:r>
        <w:r w:rsidR="006309AC" w:rsidRPr="00CE779A">
          <w:rPr>
            <w:rFonts w:ascii="台灣楷體" w:eastAsia="台灣楷體" w:hAnsi="台灣楷體" w:cs="Charis SIL"/>
          </w:rPr>
          <w:t>候</w:t>
        </w:r>
      </w:ins>
      <w:r w:rsidRPr="00CE779A">
        <w:rPr>
          <w:rFonts w:ascii="台灣楷體" w:eastAsia="台灣楷體" w:hAnsi="台灣楷體" w:cs="Charis SIL"/>
        </w:rPr>
        <w:t>用餐，三</w:t>
      </w:r>
      <w:del w:id="3906" w:author="user" w:date="2015-03-22T09:45:00Z">
        <w:r w:rsidRPr="00CE779A" w:rsidDel="006309AC">
          <w:rPr>
            <w:rFonts w:ascii="台灣楷體" w:eastAsia="台灣楷體" w:hAnsi="台灣楷體" w:cs="Charis SIL"/>
          </w:rPr>
          <w:delText>南</w:delText>
        </w:r>
      </w:del>
      <w:ins w:id="3907" w:author="user" w:date="2015-03-22T09:45:00Z">
        <w:r w:rsidR="006309AC">
          <w:rPr>
            <w:rFonts w:ascii="台灣楷體" w:eastAsia="台灣楷體" w:hAnsi="台灣楷體" w:cs="Charis SIL" w:hint="eastAsia"/>
          </w:rPr>
          <w:t>男</w:t>
        </w:r>
      </w:ins>
      <w:r w:rsidRPr="00CE779A">
        <w:rPr>
          <w:rFonts w:ascii="台灣楷體" w:eastAsia="台灣楷體" w:hAnsi="台灣楷體" w:cs="Charis SIL"/>
        </w:rPr>
        <w:t>三女仝桌過節，飯菜雖然平常，</w:t>
      </w:r>
      <w:r w:rsidR="00CE71FD" w:rsidRPr="00CE779A">
        <w:rPr>
          <w:rFonts w:ascii="台灣楷體" w:eastAsia="台灣楷體" w:hAnsi="台灣楷體" w:cs="Charis SIL"/>
        </w:rPr>
        <w:t>眾人</w:t>
      </w:r>
      <w:r w:rsidRPr="00CE779A">
        <w:rPr>
          <w:rFonts w:ascii="台灣楷體" w:eastAsia="台灣楷體" w:hAnsi="台灣楷體" w:cs="Charis SIL"/>
        </w:rPr>
        <w:t>煞攏食甲珍珍有味。許姑雖然恬恬少話，煞無惡意，素面佮望山自然心安情樂，大食大啉，邊仔順風佮應貞，吱吱喳喳，</w:t>
      </w:r>
      <w:del w:id="3908" w:author="user" w:date="2015-03-22T09:45:00Z">
        <w:r w:rsidRPr="00CE779A" w:rsidDel="006309AC">
          <w:rPr>
            <w:rFonts w:ascii="台灣楷體" w:eastAsia="台灣楷體" w:hAnsi="台灣楷體" w:cs="Charis SIL"/>
          </w:rPr>
          <w:delText>大</w:delText>
        </w:r>
      </w:del>
      <w:ins w:id="3909" w:author="user" w:date="2015-03-22T09:45:00Z">
        <w:r w:rsidR="006309AC" w:rsidRPr="00CE779A">
          <w:rPr>
            <w:rFonts w:ascii="台灣楷體" w:eastAsia="台灣楷體" w:hAnsi="台灣楷體" w:cs="Charis SIL"/>
          </w:rPr>
          <w:t>笑</w:t>
        </w:r>
      </w:ins>
      <w:r w:rsidRPr="00CE779A">
        <w:rPr>
          <w:rFonts w:ascii="台灣楷體" w:eastAsia="台灣楷體" w:hAnsi="台灣楷體" w:cs="Charis SIL"/>
        </w:rPr>
        <w:t>講</w:t>
      </w:r>
      <w:del w:id="3910" w:author="user" w:date="2015-03-22T09:45:00Z">
        <w:r w:rsidRPr="00CE779A" w:rsidDel="006309AC">
          <w:rPr>
            <w:rFonts w:ascii="台灣楷體" w:eastAsia="台灣楷體" w:hAnsi="台灣楷體" w:cs="Charis SIL"/>
          </w:rPr>
          <w:delText>笑</w:delText>
        </w:r>
      </w:del>
      <w:del w:id="3911" w:author="user" w:date="2015-03-22T09:46:00Z">
        <w:r w:rsidRPr="00CE779A" w:rsidDel="006309AC">
          <w:rPr>
            <w:rFonts w:ascii="台灣楷體" w:eastAsia="台灣楷體" w:hAnsi="台灣楷體" w:cs="Charis SIL"/>
          </w:rPr>
          <w:delText>話</w:delText>
        </w:r>
      </w:del>
      <w:ins w:id="3912" w:author="user" w:date="2015-03-22T09:46:00Z">
        <w:r w:rsidR="006309AC">
          <w:rPr>
            <w:rFonts w:ascii="台灣楷體" w:eastAsia="台灣楷體" w:hAnsi="台灣楷體" w:cs="Charis SIL" w:hint="eastAsia"/>
          </w:rPr>
          <w:t>心適</w:t>
        </w:r>
      </w:ins>
      <w:r w:rsidRPr="00CE779A">
        <w:rPr>
          <w:rFonts w:ascii="台灣楷體" w:eastAsia="台灣楷體" w:hAnsi="台灣楷體" w:cs="Charis SIL"/>
        </w:rPr>
        <w:t>。應貞比東南大誠濟歲，見識開闊，講話趣味，順風平日</w:t>
      </w:r>
      <w:del w:id="3913" w:author="user" w:date="2015-03-22T09:46:00Z">
        <w:r w:rsidRPr="00CE779A" w:rsidDel="006309AC">
          <w:rPr>
            <w:rFonts w:ascii="台灣楷體" w:eastAsia="台灣楷體" w:hAnsi="台灣楷體" w:cs="Charis SIL"/>
          </w:rPr>
          <w:delText>少</w:delText>
        </w:r>
      </w:del>
      <w:ins w:id="3914" w:author="user" w:date="2015-03-22T09:46:00Z">
        <w:r w:rsidR="006309AC">
          <w:rPr>
            <w:rFonts w:ascii="台灣楷體" w:eastAsia="台灣楷體" w:hAnsi="台灣楷體" w:cs="Charis SIL" w:hint="eastAsia"/>
          </w:rPr>
          <w:t>罕得佮外</w:t>
        </w:r>
      </w:ins>
      <w:r w:rsidRPr="00CE779A">
        <w:rPr>
          <w:rFonts w:ascii="台灣楷體" w:eastAsia="台灣楷體" w:hAnsi="台灣楷體" w:cs="Charis SIL"/>
        </w:rPr>
        <w:t>人講話，應貞肯佮i開講，i自然上歡喜</w:t>
      </w:r>
      <w:del w:id="3915" w:author="user" w:date="2015-03-15T00:00:00Z">
        <w:r w:rsidRPr="00CE779A" w:rsidDel="00E92129">
          <w:rPr>
            <w:rFonts w:ascii="台灣楷體" w:eastAsia="台灣楷體" w:hAnsi="台灣楷體" w:cs="Charis SIL"/>
          </w:rPr>
          <w:delText>袂過</w:delText>
        </w:r>
      </w:del>
      <w:r w:rsidRPr="00CE779A">
        <w:rPr>
          <w:rFonts w:ascii="台灣楷體" w:eastAsia="台灣楷體" w:hAnsi="台灣楷體" w:cs="Charis SIL"/>
        </w:rPr>
        <w:t>。</w:t>
      </w:r>
    </w:p>
    <w:p w:rsidR="00976990" w:rsidRPr="00CE779A" w:rsidRDefault="00E92129" w:rsidP="00976990">
      <w:pPr>
        <w:rPr>
          <w:rFonts w:ascii="台灣楷體" w:eastAsia="台灣楷體" w:hAnsi="台灣楷體" w:cs="Charis SIL"/>
        </w:rPr>
      </w:pPr>
      <w:ins w:id="3916" w:author="user" w:date="2015-03-15T00:00:00Z">
        <w:r w:rsidRPr="00CE779A">
          <w:rPr>
            <w:rFonts w:ascii="台灣楷體" w:eastAsia="台灣楷體" w:hAnsi="台灣楷體" w:cs="Charis SIL"/>
          </w:rPr>
          <w:t>暗頓</w:t>
        </w:r>
      </w:ins>
      <w:r w:rsidR="00976990" w:rsidRPr="00CE779A">
        <w:rPr>
          <w:rFonts w:ascii="台灣楷體" w:eastAsia="台灣楷體" w:hAnsi="台灣楷體" w:cs="Charis SIL"/>
        </w:rPr>
        <w:t>食</w:t>
      </w:r>
      <w:del w:id="3917" w:author="user" w:date="2015-03-15T00:00:00Z">
        <w:r w:rsidR="00976990" w:rsidRPr="00CE779A" w:rsidDel="00E92129">
          <w:rPr>
            <w:rFonts w:ascii="台灣楷體" w:eastAsia="台灣楷體" w:hAnsi="台灣楷體" w:cs="Charis SIL"/>
          </w:rPr>
          <w:delText>過飯後</w:delText>
        </w:r>
      </w:del>
      <w:ins w:id="3918" w:author="user" w:date="2015-03-15T00:00:00Z">
        <w:r w:rsidRPr="00CE779A">
          <w:rPr>
            <w:rFonts w:ascii="台灣楷體" w:eastAsia="台灣楷體" w:hAnsi="台灣楷體" w:cs="Charis SIL"/>
          </w:rPr>
          <w:t>飽</w:t>
        </w:r>
      </w:ins>
      <w:r w:rsidR="00976990" w:rsidRPr="00CE779A">
        <w:rPr>
          <w:rFonts w:ascii="台灣楷體" w:eastAsia="台灣楷體" w:hAnsi="台灣楷體" w:cs="Charis SIL"/>
        </w:rPr>
        <w:t>，素面陪順風</w:t>
      </w:r>
      <w:del w:id="3919" w:author="user" w:date="2015-03-22T09:46:00Z">
        <w:r w:rsidR="00976990" w:rsidRPr="00CE779A" w:rsidDel="006309AC">
          <w:rPr>
            <w:rFonts w:ascii="台灣楷體" w:eastAsia="台灣楷體" w:hAnsi="台灣楷體" w:cs="Charis SIL"/>
          </w:rPr>
          <w:delText>到</w:delText>
        </w:r>
      </w:del>
      <w:ins w:id="3920" w:author="user" w:date="2015-03-22T09:46:00Z">
        <w:r w:rsidR="006309AC">
          <w:rPr>
            <w:rFonts w:ascii="台灣楷體" w:eastAsia="台灣楷體" w:hAnsi="台灣楷體" w:cs="Charis SIL" w:hint="eastAsia"/>
          </w:rPr>
          <w:t>去</w:t>
        </w:r>
      </w:ins>
      <w:r w:rsidR="00976990" w:rsidRPr="00CE779A">
        <w:rPr>
          <w:rFonts w:ascii="台灣楷體" w:eastAsia="台灣楷體" w:hAnsi="台灣楷體" w:cs="Charis SIL"/>
        </w:rPr>
        <w:t>厝後賞月，許姑入房去歇睏，三个</w:t>
      </w:r>
      <w:del w:id="3921" w:author="user" w:date="2015-03-15T00:00:00Z">
        <w:r w:rsidR="00976990" w:rsidRPr="00CE779A" w:rsidDel="00E92129">
          <w:rPr>
            <w:rFonts w:ascii="台灣楷體" w:eastAsia="台灣楷體" w:hAnsi="台灣楷體" w:cs="Charis SIL"/>
          </w:rPr>
          <w:delText>查甫</w:delText>
        </w:r>
      </w:del>
      <w:ins w:id="3922" w:author="user" w:date="2015-03-15T00:00:00Z">
        <w:r w:rsidRPr="00CE779A">
          <w:rPr>
            <w:rFonts w:ascii="台灣楷體" w:eastAsia="台灣楷體" w:hAnsi="台灣楷體" w:cs="Charis SIL"/>
          </w:rPr>
          <w:t>查埔</w:t>
        </w:r>
      </w:ins>
      <w:r w:rsidR="00976990" w:rsidRPr="00CE779A">
        <w:rPr>
          <w:rFonts w:ascii="台灣楷體" w:eastAsia="台灣楷體" w:hAnsi="台灣楷體" w:cs="Charis SIL"/>
        </w:rPr>
        <w:t>人繼續in的議論。應貞</w:t>
      </w:r>
      <w:ins w:id="3923" w:author="user" w:date="2015-03-15T00:04:00Z">
        <w:r w:rsidRPr="00CE779A">
          <w:rPr>
            <w:rFonts w:ascii="台灣楷體" w:eastAsia="台灣楷體" w:hAnsi="台灣楷體" w:cs="Charis SIL"/>
          </w:rPr>
          <w:t>年歲</w:t>
        </w:r>
      </w:ins>
      <w:r w:rsidR="00976990" w:rsidRPr="00CE779A">
        <w:rPr>
          <w:rFonts w:ascii="台灣楷體" w:eastAsia="台灣楷體" w:hAnsi="台灣楷體" w:cs="Charis SIL"/>
        </w:rPr>
        <w:t>比望山</w:t>
      </w:r>
      <w:ins w:id="3924" w:author="user" w:date="2015-03-15T00:04:00Z">
        <w:r w:rsidRPr="00CE779A">
          <w:rPr>
            <w:rFonts w:ascii="台灣楷體" w:eastAsia="台灣楷體" w:hAnsi="台灣楷體" w:cs="Charis SIL"/>
          </w:rPr>
          <w:t>較</w:t>
        </w:r>
      </w:ins>
      <w:del w:id="3925" w:author="user" w:date="2015-03-15T00:04:00Z">
        <w:r w:rsidR="00976990" w:rsidRPr="00CE779A" w:rsidDel="00E92129">
          <w:rPr>
            <w:rFonts w:ascii="台灣楷體" w:eastAsia="台灣楷體" w:hAnsi="台灣楷體" w:cs="Charis SIL"/>
          </w:rPr>
          <w:delText>年歲</w:delText>
        </w:r>
      </w:del>
      <w:r w:rsidR="00976990" w:rsidRPr="00CE779A">
        <w:rPr>
          <w:rFonts w:ascii="台灣楷體" w:eastAsia="台灣楷體" w:hAnsi="台灣楷體" w:cs="Charis SIL"/>
        </w:rPr>
        <w:t>大，無親像望山</w:t>
      </w:r>
      <w:ins w:id="3926" w:author="user" w:date="2015-03-15T00:03:00Z">
        <w:r w:rsidRPr="00CE779A">
          <w:rPr>
            <w:rFonts w:ascii="台灣楷體" w:eastAsia="台灣楷體" w:hAnsi="台灣楷體" w:cs="Charis SIL"/>
          </w:rPr>
          <w:t>無話無句</w:t>
        </w:r>
      </w:ins>
      <w:del w:id="3927" w:author="user" w:date="2015-03-15T00:03:00Z">
        <w:r w:rsidR="00976990" w:rsidRPr="00CE779A" w:rsidDel="00E92129">
          <w:rPr>
            <w:rFonts w:ascii="台灣楷體" w:eastAsia="台灣楷體" w:hAnsi="台灣楷體" w:cs="Charis SIL"/>
          </w:rPr>
          <w:delText>沉默</w:delText>
        </w:r>
      </w:del>
      <w:r w:rsidR="00976990" w:rsidRPr="00CE779A">
        <w:rPr>
          <w:rFonts w:ascii="台灣楷體" w:eastAsia="台灣楷體" w:hAnsi="台灣楷體" w:cs="Charis SIL"/>
        </w:rPr>
        <w:t>，i</w:t>
      </w:r>
      <w:del w:id="3928" w:author="user" w:date="2015-03-15T00:04:00Z">
        <w:r w:rsidR="00976990" w:rsidRPr="00CE779A" w:rsidDel="00E92129">
          <w:rPr>
            <w:rFonts w:ascii="台灣楷體" w:eastAsia="台灣楷體" w:hAnsi="台灣楷體" w:cs="Charis SIL"/>
          </w:rPr>
          <w:delText>歡喜</w:delText>
        </w:r>
      </w:del>
      <w:ins w:id="3929" w:author="user" w:date="2015-03-15T00:04:00Z">
        <w:r w:rsidRPr="00CE779A">
          <w:rPr>
            <w:rFonts w:ascii="台灣楷體" w:eastAsia="台灣楷體" w:hAnsi="台灣楷體" w:cs="Charis SIL"/>
          </w:rPr>
          <w:t>興</w:t>
        </w:r>
      </w:ins>
      <w:r w:rsidR="00976990" w:rsidRPr="00CE779A">
        <w:rPr>
          <w:rFonts w:ascii="台灣楷體" w:eastAsia="台灣楷體" w:hAnsi="台灣楷體" w:cs="Charis SIL"/>
        </w:rPr>
        <w:t>問話，</w:t>
      </w:r>
      <w:del w:id="3930" w:author="user" w:date="2015-03-22T09:42:00Z">
        <w:r w:rsidR="000134B9" w:rsidRPr="006309AC" w:rsidDel="006309AC">
          <w:rPr>
            <w:rFonts w:ascii="台灣楷體" w:eastAsia="台灣楷體" w:hAnsi="台灣楷體" w:cs="Charis SIL"/>
          </w:rPr>
          <w:delText>儘較</w:delText>
        </w:r>
      </w:del>
      <w:ins w:id="3931" w:author="user" w:date="2015-03-15T23:59:00Z">
        <w:r w:rsidR="00FB29A5" w:rsidRPr="00CE779A">
          <w:rPr>
            <w:rFonts w:ascii="台灣楷體" w:eastAsia="台灣楷體" w:hAnsi="台灣楷體" w:cs="Charis SIL"/>
          </w:rPr>
          <w:t>直直叫</w:t>
        </w:r>
      </w:ins>
      <w:r w:rsidR="00976990" w:rsidRPr="00CE779A">
        <w:rPr>
          <w:rFonts w:ascii="台灣楷體" w:eastAsia="台灣楷體" w:hAnsi="台灣楷體" w:cs="Charis SIL"/>
        </w:rPr>
        <w:t>郭舵公加講</w:t>
      </w:r>
      <w:ins w:id="3932" w:author="user" w:date="2015-03-15T23:59:00Z">
        <w:r w:rsidR="00FB29A5" w:rsidRPr="00CE779A">
          <w:rPr>
            <w:rFonts w:ascii="台灣楷體" w:eastAsia="台灣楷體" w:hAnsi="台灣楷體" w:cs="Charis SIL"/>
          </w:rPr>
          <w:t>寡</w:t>
        </w:r>
      </w:ins>
      <w:r w:rsidR="00976990" w:rsidRPr="00CE779A">
        <w:rPr>
          <w:rFonts w:ascii="台灣楷體" w:eastAsia="台灣楷體" w:hAnsi="台灣楷體" w:cs="Charis SIL"/>
        </w:rPr>
        <w:t>，望山</w:t>
      </w:r>
      <w:del w:id="3933" w:author="user" w:date="2015-03-15T23:59:00Z">
        <w:r w:rsidR="00976990" w:rsidRPr="00CE779A" w:rsidDel="00FB29A5">
          <w:rPr>
            <w:rFonts w:ascii="台灣楷體" w:eastAsia="台灣楷體" w:hAnsi="台灣楷體" w:cs="Charis SIL"/>
          </w:rPr>
          <w:delText>多數干焦</w:delText>
        </w:r>
      </w:del>
      <w:r w:rsidR="00976990" w:rsidRPr="00CE779A">
        <w:rPr>
          <w:rFonts w:ascii="台灣楷體" w:eastAsia="台灣楷體" w:hAnsi="台灣楷體" w:cs="Charis SIL"/>
        </w:rPr>
        <w:t>聽</w:t>
      </w:r>
      <w:ins w:id="3934" w:author="user" w:date="2015-03-15T23:59:00Z">
        <w:r w:rsidR="00FB29A5" w:rsidRPr="00CE779A">
          <w:rPr>
            <w:rFonts w:ascii="台灣楷體" w:eastAsia="台灣楷體" w:hAnsi="台灣楷體" w:cs="Charis SIL"/>
          </w:rPr>
          <w:t>較濟，</w:t>
        </w:r>
      </w:ins>
      <w:del w:id="3935" w:author="user" w:date="2015-03-16T00:00:00Z">
        <w:r w:rsidR="00976990" w:rsidRPr="00CE779A" w:rsidDel="00FB29A5">
          <w:rPr>
            <w:rFonts w:ascii="台灣楷體" w:eastAsia="台灣楷體" w:hAnsi="台灣楷體" w:cs="Charis SIL"/>
          </w:rPr>
          <w:delText>無</w:delText>
        </w:r>
      </w:del>
      <w:ins w:id="3936" w:author="user" w:date="2015-03-16T00:00:00Z">
        <w:r w:rsidR="00FB29A5" w:rsidRPr="00CE779A">
          <w:rPr>
            <w:rFonts w:ascii="台灣楷體" w:eastAsia="台灣楷體" w:hAnsi="台灣楷體" w:cs="Charis SIL"/>
          </w:rPr>
          <w:t>袂厚話</w:t>
        </w:r>
      </w:ins>
      <w:r w:rsidR="00976990" w:rsidRPr="00CE779A">
        <w:rPr>
          <w:rFonts w:ascii="台灣楷體" w:eastAsia="台灣楷體" w:hAnsi="台灣楷體" w:cs="Charis SIL"/>
        </w:rPr>
        <w:t>問</w:t>
      </w:r>
      <w:ins w:id="3937" w:author="user" w:date="2015-03-22T09:47:00Z">
        <w:r w:rsidR="006309AC">
          <w:rPr>
            <w:rFonts w:ascii="台灣楷體" w:eastAsia="台灣楷體" w:hAnsi="台灣楷體" w:cs="Charis SIL" w:hint="eastAsia"/>
          </w:rPr>
          <w:t>東問西</w:t>
        </w:r>
      </w:ins>
      <w:r w:rsidR="00976990" w:rsidRPr="00CE779A">
        <w:rPr>
          <w:rFonts w:ascii="台灣楷體" w:eastAsia="台灣楷體" w:hAnsi="台灣楷體" w:cs="Charis SIL"/>
        </w:rPr>
        <w:t>，兩人性情大</w:t>
      </w:r>
      <w:del w:id="3938" w:author="user" w:date="2015-03-16T00:00:00Z">
        <w:r w:rsidR="00976990" w:rsidRPr="00CE779A" w:rsidDel="00FB29A5">
          <w:rPr>
            <w:rFonts w:ascii="台灣楷體" w:eastAsia="台灣楷體" w:hAnsi="台灣楷體" w:cs="Charis SIL"/>
          </w:rPr>
          <w:delText>無</w:delText>
        </w:r>
      </w:del>
      <w:ins w:id="3939" w:author="user" w:date="2015-03-16T00:00:00Z">
        <w:r w:rsidR="00FB29A5" w:rsidRPr="00CE779A">
          <w:rPr>
            <w:rFonts w:ascii="台灣楷體" w:eastAsia="台灣楷體" w:hAnsi="台灣楷體" w:cs="Charis SIL"/>
          </w:rPr>
          <w:t>不</w:t>
        </w:r>
      </w:ins>
      <w:del w:id="3940" w:author="user" w:date="2015-03-16T00:00:00Z">
        <w:r w:rsidR="00976990" w:rsidRPr="00CE779A" w:rsidDel="00FB29A5">
          <w:rPr>
            <w:rFonts w:ascii="台灣楷體" w:eastAsia="台灣楷體" w:hAnsi="台灣楷體" w:cs="Charis SIL"/>
          </w:rPr>
          <w:delText>仝</w:delText>
        </w:r>
      </w:del>
      <w:ins w:id="3941" w:author="user" w:date="2015-03-22T09:47:00Z">
        <w:r w:rsidR="006309AC">
          <w:rPr>
            <w:rFonts w:ascii="台灣楷體" w:eastAsia="台灣楷體" w:hAnsi="台灣楷體" w:cs="Charis SIL" w:hint="eastAsia"/>
          </w:rPr>
          <w:t>相</w:t>
        </w:r>
      </w:ins>
      <w:ins w:id="3942" w:author="user" w:date="2015-03-16T00:00:00Z">
        <w:r w:rsidR="00FB29A5" w:rsidRPr="00CE779A">
          <w:rPr>
            <w:rFonts w:ascii="台灣楷體" w:eastAsia="台灣楷體" w:hAnsi="台灣楷體" w:cs="Charis SIL"/>
          </w:rPr>
          <w:t>同</w:t>
        </w:r>
      </w:ins>
      <w:r w:rsidR="00976990" w:rsidRPr="00CE779A">
        <w:rPr>
          <w:rFonts w:ascii="台灣楷體" w:eastAsia="台灣楷體" w:hAnsi="台灣楷體" w:cs="Charis SIL"/>
        </w:rPr>
        <w:t>。毋過應貞到底是山路人物，對航海貿易，並無清楚，環球水路佮西洋各國，i多數毋知。望山當然無仝，</w:t>
      </w:r>
      <w:del w:id="3943" w:author="user" w:date="2015-03-22T09:43:00Z">
        <w:r w:rsidR="00976990" w:rsidRPr="00CE779A" w:rsidDel="006309AC">
          <w:rPr>
            <w:rFonts w:ascii="台灣楷體" w:eastAsia="台灣楷體" w:hAnsi="台灣楷體" w:cs="Charis SIL"/>
          </w:rPr>
          <w:delText>i</w:delText>
        </w:r>
      </w:del>
      <w:r w:rsidR="00976990" w:rsidRPr="00CE779A">
        <w:rPr>
          <w:rFonts w:ascii="台灣楷體" w:eastAsia="台灣楷體" w:hAnsi="台灣楷體" w:cs="Charis SIL"/>
        </w:rPr>
        <w:t>雖</w:t>
      </w:r>
      <w:ins w:id="3944" w:author="user" w:date="2015-03-22T09:43:00Z">
        <w:r w:rsidR="006309AC">
          <w:rPr>
            <w:rFonts w:ascii="台灣楷體" w:eastAsia="台灣楷體" w:hAnsi="台灣楷體" w:cs="Charis SIL" w:hint="eastAsia"/>
          </w:rPr>
          <w:t>然</w:t>
        </w:r>
        <w:r w:rsidR="006309AC" w:rsidRPr="00CE779A">
          <w:rPr>
            <w:rFonts w:ascii="台灣楷體" w:eastAsia="台灣楷體" w:hAnsi="台灣楷體" w:cs="Charis SIL"/>
          </w:rPr>
          <w:t>i</w:t>
        </w:r>
      </w:ins>
      <w:del w:id="3945" w:author="user" w:date="2015-03-22T09:43:00Z">
        <w:r w:rsidR="00976990" w:rsidRPr="00CE779A" w:rsidDel="006309AC">
          <w:rPr>
            <w:rFonts w:ascii="台灣楷體" w:eastAsia="台灣楷體" w:hAnsi="台灣楷體" w:cs="Charis SIL"/>
          </w:rPr>
          <w:delText>未</w:delText>
        </w:r>
      </w:del>
      <w:ins w:id="3946" w:author="user" w:date="2015-03-22T09:43:00Z">
        <w:r w:rsidR="006309AC">
          <w:rPr>
            <w:rFonts w:ascii="台灣楷體" w:eastAsia="台灣楷體" w:hAnsi="台灣楷體" w:cs="Charis SIL" w:hint="eastAsia"/>
          </w:rPr>
          <w:t>毋捌</w:t>
        </w:r>
      </w:ins>
      <w:r w:rsidR="00976990" w:rsidRPr="00CE779A">
        <w:rPr>
          <w:rFonts w:ascii="台灣楷體" w:eastAsia="台灣楷體" w:hAnsi="台灣楷體" w:cs="Charis SIL"/>
        </w:rPr>
        <w:t>出洋，</w:t>
      </w:r>
      <w:del w:id="3947" w:author="user" w:date="2015-03-16T00:02:00Z">
        <w:r w:rsidR="00976990" w:rsidRPr="00CE779A" w:rsidDel="00FB29A5">
          <w:rPr>
            <w:rFonts w:ascii="台灣楷體" w:eastAsia="台灣楷體" w:hAnsi="台灣楷體" w:cs="Charis SIL"/>
          </w:rPr>
          <w:delText>但</w:delText>
        </w:r>
      </w:del>
      <w:ins w:id="3948" w:author="user" w:date="2015-03-17T16:44:00Z">
        <w:r w:rsidR="00655848" w:rsidRPr="00CE779A">
          <w:rPr>
            <w:rFonts w:ascii="台灣楷體" w:eastAsia="台灣楷體" w:hAnsi="台灣楷體" w:cs="Charis SIL"/>
          </w:rPr>
          <w:t>毋過</w:t>
        </w:r>
      </w:ins>
      <w:r w:rsidR="00976990" w:rsidRPr="00CE779A">
        <w:rPr>
          <w:rFonts w:ascii="台灣楷體" w:eastAsia="台灣楷體" w:hAnsi="台灣楷體" w:cs="Charis SIL"/>
        </w:rPr>
        <w:t>身居海島，見識豐富，i</w:t>
      </w:r>
      <w:del w:id="3949" w:author="user" w:date="2015-03-22T09:43:00Z">
        <w:r w:rsidR="00976990" w:rsidRPr="00CE779A" w:rsidDel="006309AC">
          <w:rPr>
            <w:rFonts w:ascii="台灣楷體" w:eastAsia="台灣楷體" w:hAnsi="台灣楷體" w:cs="Charis SIL"/>
          </w:rPr>
          <w:delText>提起</w:delText>
        </w:r>
      </w:del>
      <w:ins w:id="3950" w:author="user" w:date="2015-03-22T09:43:00Z">
        <w:r w:rsidR="006309AC">
          <w:rPr>
            <w:rFonts w:ascii="台灣楷體" w:eastAsia="台灣楷體" w:hAnsi="台灣楷體" w:cs="Charis SIL" w:hint="eastAsia"/>
          </w:rPr>
          <w:t>共</w:t>
        </w:r>
      </w:ins>
      <w:r w:rsidR="00976990" w:rsidRPr="00CE779A">
        <w:rPr>
          <w:rFonts w:ascii="台灣楷體" w:eastAsia="台灣楷體" w:hAnsi="台灣楷體" w:cs="Charis SIL"/>
        </w:rPr>
        <w:t>彼份世界地圖</w:t>
      </w:r>
      <w:ins w:id="3951" w:author="user" w:date="2015-03-22T09:43:00Z">
        <w:r w:rsidR="006309AC" w:rsidRPr="00CE779A">
          <w:rPr>
            <w:rFonts w:ascii="台灣楷體" w:eastAsia="台灣楷體" w:hAnsi="台灣楷體" w:cs="Charis SIL"/>
          </w:rPr>
          <w:t>提起</w:t>
        </w:r>
        <w:r w:rsidR="006309AC">
          <w:rPr>
            <w:rFonts w:ascii="台灣楷體" w:eastAsia="台灣楷體" w:hAnsi="台灣楷體" w:cs="Charis SIL" w:hint="eastAsia"/>
          </w:rPr>
          <w:t>來</w:t>
        </w:r>
      </w:ins>
      <w:r w:rsidR="00976990" w:rsidRPr="00CE779A">
        <w:rPr>
          <w:rFonts w:ascii="台灣楷體" w:eastAsia="台灣楷體" w:hAnsi="台灣楷體" w:cs="Charis SIL"/>
        </w:rPr>
        <w:t>，暢談域外夷國佮海洋航路，應貞深深佩服。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無偌久，</w:t>
      </w:r>
      <w:del w:id="3952" w:author="user" w:date="2015-03-22T09:43:00Z">
        <w:r w:rsidRPr="00CE779A" w:rsidDel="006309AC">
          <w:rPr>
            <w:rFonts w:ascii="台灣楷體" w:eastAsia="台灣楷體" w:hAnsi="台灣楷體" w:cs="Charis SIL"/>
          </w:rPr>
          <w:delText>翁山</w:delText>
        </w:r>
      </w:del>
      <w:ins w:id="3953" w:author="user" w:date="2015-03-22T09:43:00Z">
        <w:r w:rsidR="006309AC">
          <w:rPr>
            <w:rFonts w:ascii="台灣楷體" w:eastAsia="台灣楷體" w:hAnsi="台灣楷體" w:cs="Charis SIL"/>
          </w:rPr>
          <w:t>翁七</w:t>
        </w:r>
      </w:ins>
      <w:r w:rsidRPr="00CE779A">
        <w:rPr>
          <w:rFonts w:ascii="台灣楷體" w:eastAsia="台灣楷體" w:hAnsi="台灣楷體" w:cs="Charis SIL"/>
        </w:rPr>
        <w:t>竟然嘛轉來，逐家歡喜迎坐，換</w:t>
      </w:r>
      <w:ins w:id="3954" w:author="user" w:date="2015-03-22T09:44:00Z">
        <w:r w:rsidR="006309AC">
          <w:rPr>
            <w:rFonts w:ascii="台灣楷體" w:eastAsia="台灣楷體" w:hAnsi="台灣楷體" w:cs="Charis SIL" w:hint="eastAsia"/>
          </w:rPr>
          <w:t>話</w:t>
        </w:r>
      </w:ins>
      <w:r w:rsidRPr="00CE779A">
        <w:rPr>
          <w:rFonts w:ascii="台灣楷體" w:eastAsia="台灣楷體" w:hAnsi="台灣楷體" w:cs="Charis SIL"/>
        </w:rPr>
        <w:t>題閣</w:t>
      </w:r>
      <w:ins w:id="3955" w:author="user" w:date="2015-03-22T09:44:00Z">
        <w:r w:rsidR="006309AC">
          <w:rPr>
            <w:rFonts w:ascii="台灣楷體" w:eastAsia="台灣楷體" w:hAnsi="台灣楷體" w:cs="Charis SIL" w:hint="eastAsia"/>
          </w:rPr>
          <w:t>開</w:t>
        </w:r>
      </w:ins>
      <w:r w:rsidRPr="00CE779A">
        <w:rPr>
          <w:rFonts w:ascii="台灣楷體" w:eastAsia="台灣楷體" w:hAnsi="台灣楷體" w:cs="Charis SIL"/>
        </w:rPr>
        <w:t>講，講誠久，素面佮順風捀出碗箸，講欲食圓</w:t>
      </w:r>
      <w:ins w:id="3956" w:author="user" w:date="2015-03-16T00:02:00Z">
        <w:r w:rsidR="00FB29A5" w:rsidRPr="00CE779A">
          <w:rPr>
            <w:rFonts w:ascii="台灣楷體" w:eastAsia="台灣楷體" w:hAnsi="台灣楷體" w:cs="Charis SIL"/>
          </w:rPr>
          <w:t>仔</w:t>
        </w:r>
      </w:ins>
      <w:r w:rsidRPr="00CE779A">
        <w:rPr>
          <w:rFonts w:ascii="台灣楷體" w:eastAsia="台灣楷體" w:hAnsi="台灣楷體" w:cs="Charis SIL"/>
        </w:rPr>
        <w:t>過節。翁七毋捌素面，</w:t>
      </w:r>
      <w:del w:id="3957" w:author="user" w:date="2015-03-22T09:44:00Z">
        <w:r w:rsidRPr="00CE779A" w:rsidDel="006309AC">
          <w:rPr>
            <w:rFonts w:ascii="台灣楷體" w:eastAsia="台灣楷體" w:hAnsi="台灣楷體" w:cs="Charis SIL"/>
          </w:rPr>
          <w:delText>且</w:delText>
        </w:r>
      </w:del>
      <w:ins w:id="3958" w:author="user" w:date="2015-03-22T09:44:00Z">
        <w:r w:rsidR="006309AC">
          <w:rPr>
            <w:rFonts w:ascii="台灣楷體" w:eastAsia="台灣楷體" w:hAnsi="台灣楷體" w:cs="Charis SIL" w:hint="eastAsia"/>
          </w:rPr>
          <w:t>閣</w:t>
        </w:r>
      </w:ins>
      <w:r w:rsidRPr="00CE779A">
        <w:rPr>
          <w:rFonts w:ascii="台灣楷體" w:eastAsia="台灣楷體" w:hAnsi="台灣楷體" w:cs="Charis SIL"/>
        </w:rPr>
        <w:t>聽著</w:t>
      </w:r>
      <w:ins w:id="3959" w:author="user" w:date="2015-03-22T09:44:00Z">
        <w:r w:rsidR="006309AC">
          <w:rPr>
            <w:rFonts w:ascii="台灣楷體" w:eastAsia="台灣楷體" w:hAnsi="台灣楷體" w:cs="Charis SIL" w:hint="eastAsia"/>
          </w:rPr>
          <w:t>有好</w:t>
        </w:r>
      </w:ins>
      <w:r w:rsidRPr="00CE779A">
        <w:rPr>
          <w:rFonts w:ascii="台灣楷體" w:eastAsia="台灣楷體" w:hAnsi="台灣楷體" w:cs="Charis SIL"/>
        </w:rPr>
        <w:t>食物，徛起來欲退，郭舵公先為in介紹，素面才講：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「阿母講，是甜圓</w:t>
      </w:r>
      <w:ins w:id="3960" w:author="user" w:date="2015-03-15T00:06:00Z">
        <w:r w:rsidR="00E92129" w:rsidRPr="00CE779A">
          <w:rPr>
            <w:rFonts w:ascii="台灣楷體" w:eastAsia="台灣楷體" w:hAnsi="台灣楷體" w:cs="Charis SIL"/>
          </w:rPr>
          <w:t>仔</w:t>
        </w:r>
      </w:ins>
      <w:r w:rsidRPr="00CE779A">
        <w:rPr>
          <w:rFonts w:ascii="台灣楷體" w:eastAsia="台灣楷體" w:hAnsi="台灣楷體" w:cs="Charis SIL"/>
        </w:rPr>
        <w:t>，無</w:t>
      </w:r>
      <w:ins w:id="3961" w:author="user" w:date="2015-03-15T00:06:00Z">
        <w:r w:rsidR="00E92129" w:rsidRPr="00CE779A">
          <w:rPr>
            <w:rFonts w:ascii="台灣楷體" w:eastAsia="台灣楷體" w:hAnsi="台灣楷體" w:cs="Charis SIL"/>
          </w:rPr>
          <w:t>包</w:t>
        </w:r>
      </w:ins>
      <w:r w:rsidRPr="00CE779A">
        <w:rPr>
          <w:rFonts w:ascii="台灣楷體" w:eastAsia="台灣楷體" w:hAnsi="台灣楷體" w:cs="Charis SIL"/>
        </w:rPr>
        <w:t>肉</w:t>
      </w:r>
      <w:del w:id="3962" w:author="user" w:date="2015-03-15T00:06:00Z">
        <w:r w:rsidRPr="00CE779A" w:rsidDel="00E92129">
          <w:rPr>
            <w:rFonts w:ascii="台灣楷體" w:eastAsia="台灣楷體" w:hAnsi="台灣楷體" w:cs="Charis SIL"/>
          </w:rPr>
          <w:delText>ê</w:delText>
        </w:r>
      </w:del>
      <w:r w:rsidRPr="00CE779A">
        <w:rPr>
          <w:rFonts w:ascii="台灣楷體" w:eastAsia="台灣楷體" w:hAnsi="台灣楷體" w:cs="Charis SIL"/>
        </w:rPr>
        <w:t>──i知影翁先生轉來矣，講翁先生食</w:t>
      </w:r>
      <w:del w:id="3963" w:author="user" w:date="2015-03-15T00:06:00Z">
        <w:r w:rsidRPr="00CE779A" w:rsidDel="00E92129">
          <w:rPr>
            <w:rFonts w:ascii="台灣楷體" w:eastAsia="台灣楷體" w:hAnsi="台灣楷體" w:cs="Charis SIL"/>
          </w:rPr>
          <w:delText>素</w:delText>
        </w:r>
      </w:del>
      <w:ins w:id="3964" w:author="user" w:date="2015-03-15T00:06:00Z">
        <w:r w:rsidR="00E92129" w:rsidRPr="00CE779A">
          <w:rPr>
            <w:rFonts w:ascii="台灣楷體" w:eastAsia="台灣楷體" w:hAnsi="台灣楷體" w:cs="Charis SIL"/>
          </w:rPr>
          <w:t>菜</w:t>
        </w:r>
      </w:ins>
      <w:r w:rsidRPr="00CE779A">
        <w:rPr>
          <w:rFonts w:ascii="台灣楷體" w:eastAsia="台灣楷體" w:hAnsi="台灣楷體" w:cs="Charis SIL"/>
        </w:rPr>
        <w:t>ê嘛會使食！」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翁七</w:t>
      </w:r>
      <w:del w:id="3965" w:author="user" w:date="2015-03-15T00:07:00Z">
        <w:r w:rsidRPr="00CE779A" w:rsidDel="00E92129">
          <w:rPr>
            <w:rFonts w:ascii="台灣楷體" w:eastAsia="台灣楷體" w:hAnsi="台灣楷體" w:cs="Charis SIL"/>
          </w:rPr>
          <w:delText>這才</w:delText>
        </w:r>
      </w:del>
      <w:r w:rsidRPr="00CE779A">
        <w:rPr>
          <w:rFonts w:ascii="台灣楷體" w:eastAsia="台灣楷體" w:hAnsi="台灣楷體" w:cs="Charis SIL"/>
        </w:rPr>
        <w:t>放心坐落來，素面入去捀</w:t>
      </w:r>
      <w:ins w:id="3966" w:author="user" w:date="2015-03-15T00:07:00Z">
        <w:r w:rsidR="00E92129" w:rsidRPr="00CE779A">
          <w:rPr>
            <w:rFonts w:ascii="台灣楷體" w:eastAsia="台灣楷體" w:hAnsi="台灣楷體" w:cs="Charis SIL"/>
          </w:rPr>
          <w:t>甜圓仔出</w:t>
        </w:r>
      </w:ins>
      <w:r w:rsidRPr="00CE779A">
        <w:rPr>
          <w:rFonts w:ascii="台灣楷體" w:eastAsia="台灣楷體" w:hAnsi="台灣楷體" w:cs="Charis SIL"/>
        </w:rPr>
        <w:t>來</w:t>
      </w:r>
      <w:del w:id="3967" w:author="user" w:date="2015-03-15T00:07:00Z">
        <w:r w:rsidRPr="00CE779A" w:rsidDel="00E92129">
          <w:rPr>
            <w:rFonts w:ascii="台灣楷體" w:eastAsia="台灣楷體" w:hAnsi="台灣楷體" w:cs="Charis SIL"/>
          </w:rPr>
          <w:delText>甜圓</w:delText>
        </w:r>
      </w:del>
      <w:r w:rsidRPr="00CE779A">
        <w:rPr>
          <w:rFonts w:ascii="台灣楷體" w:eastAsia="台灣楷體" w:hAnsi="台灣楷體" w:cs="Charis SIL"/>
        </w:rPr>
        <w:t>，逐家拄咧</w:t>
      </w:r>
      <w:del w:id="3968" w:author="user" w:date="2015-03-15T00:05:00Z">
        <w:r w:rsidRPr="00CE779A" w:rsidDel="00E92129">
          <w:rPr>
            <w:rFonts w:ascii="台灣楷體" w:eastAsia="台灣楷體" w:hAnsi="台灣楷體" w:cs="Charis SIL"/>
          </w:rPr>
          <w:delText>舀</w:delText>
        </w:r>
      </w:del>
      <w:ins w:id="3969" w:author="user" w:date="2015-03-15T00:06:00Z">
        <w:r w:rsidR="00E92129" w:rsidRPr="00CE779A">
          <w:rPr>
            <w:rFonts w:ascii="台灣楷體" w:eastAsia="台灣楷體" w:hAnsi="台灣楷體" w:cs="Charis SIL"/>
          </w:rPr>
          <w:t>khat</w:t>
        </w:r>
      </w:ins>
      <w:r w:rsidRPr="00CE779A">
        <w:rPr>
          <w:rFonts w:ascii="台灣楷體" w:eastAsia="台灣楷體" w:hAnsi="台灣楷體" w:cs="Charis SIL"/>
        </w:rPr>
        <w:t>圓</w:t>
      </w:r>
      <w:ins w:id="3970" w:author="user" w:date="2015-03-15T00:06:00Z">
        <w:r w:rsidR="00E92129" w:rsidRPr="00CE779A">
          <w:rPr>
            <w:rFonts w:ascii="台灣楷體" w:eastAsia="台灣楷體" w:hAnsi="台灣楷體" w:cs="Charis SIL"/>
          </w:rPr>
          <w:t>仔</w:t>
        </w:r>
      </w:ins>
      <w:del w:id="3971" w:author="user" w:date="2015-03-15T00:07:00Z">
        <w:r w:rsidRPr="00CE779A" w:rsidDel="00E92129">
          <w:rPr>
            <w:rFonts w:ascii="台灣楷體" w:eastAsia="台灣楷體" w:hAnsi="台灣楷體" w:cs="Charis SIL"/>
          </w:rPr>
          <w:delText>入碗</w:delText>
        </w:r>
      </w:del>
      <w:r w:rsidRPr="00CE779A">
        <w:rPr>
          <w:rFonts w:ascii="台灣楷體" w:eastAsia="台灣楷體" w:hAnsi="台灣楷體" w:cs="Charis SIL"/>
        </w:rPr>
        <w:t>，許姑捀日本鼎出來，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(p.118)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素面佇桌</w:t>
      </w:r>
      <w:del w:id="3972" w:author="user" w:date="2015-03-15T00:08:00Z">
        <w:r w:rsidRPr="00CE779A" w:rsidDel="00E92129">
          <w:rPr>
            <w:rFonts w:ascii="台灣楷體" w:eastAsia="台灣楷體" w:hAnsi="台灣楷體" w:cs="Charis SIL"/>
          </w:rPr>
          <w:delText>仔</w:delText>
        </w:r>
      </w:del>
      <w:r w:rsidRPr="00CE779A">
        <w:rPr>
          <w:rFonts w:ascii="台灣楷體" w:eastAsia="台灣楷體" w:hAnsi="台灣楷體" w:cs="Charis SIL"/>
        </w:rPr>
        <w:t>頂</w:t>
      </w:r>
      <w:del w:id="3973" w:author="user" w:date="2015-03-15T00:08:00Z">
        <w:r w:rsidRPr="00CE779A" w:rsidDel="00E92129">
          <w:rPr>
            <w:rFonts w:ascii="台灣楷體" w:eastAsia="台灣楷體" w:hAnsi="台灣楷體" w:cs="Charis SIL"/>
          </w:rPr>
          <w:delText>囥</w:delText>
        </w:r>
      </w:del>
      <w:ins w:id="3974" w:author="user" w:date="2015-03-15T00:08:00Z">
        <w:r w:rsidR="00E92129" w:rsidRPr="00CE779A">
          <w:rPr>
            <w:rFonts w:ascii="台灣楷體" w:eastAsia="台灣楷體" w:hAnsi="台灣楷體" w:cs="Charis SIL"/>
          </w:rPr>
          <w:t>苴</w:t>
        </w:r>
      </w:ins>
      <w:del w:id="3975" w:author="user" w:date="2015-03-15T00:07:00Z">
        <w:r w:rsidRPr="00CE779A" w:rsidDel="00E92129">
          <w:rPr>
            <w:rFonts w:ascii="台灣楷體" w:eastAsia="台灣楷體" w:hAnsi="台灣楷體" w:cs="Charis SIL"/>
          </w:rPr>
          <w:delText>擦</w:delText>
        </w:r>
      </w:del>
      <w:ins w:id="3976" w:author="user" w:date="2015-03-15T00:07:00Z">
        <w:r w:rsidR="00E92129" w:rsidRPr="00CE779A">
          <w:rPr>
            <w:rFonts w:ascii="台灣楷體" w:eastAsia="台灣楷體" w:hAnsi="台灣楷體" w:cs="Charis SIL"/>
          </w:rPr>
          <w:t>桌</w:t>
        </w:r>
      </w:ins>
      <w:r w:rsidRPr="00CE779A">
        <w:rPr>
          <w:rFonts w:ascii="台灣楷體" w:eastAsia="台灣楷體" w:hAnsi="台灣楷體" w:cs="Charis SIL"/>
        </w:rPr>
        <w:t>布，許姑</w:t>
      </w:r>
      <w:del w:id="3977" w:author="user" w:date="2015-03-15T00:08:00Z">
        <w:r w:rsidRPr="00CE779A" w:rsidDel="00E92129">
          <w:rPr>
            <w:rFonts w:ascii="台灣楷體" w:eastAsia="台灣楷體" w:hAnsi="台灣楷體" w:cs="Charis SIL"/>
          </w:rPr>
          <w:delText>就</w:delText>
        </w:r>
      </w:del>
      <w:r w:rsidRPr="00CE779A">
        <w:rPr>
          <w:rFonts w:ascii="台灣楷體" w:eastAsia="台灣楷體" w:hAnsi="台灣楷體" w:cs="Charis SIL"/>
        </w:rPr>
        <w:t>共銅鼎</w:t>
      </w:r>
      <w:del w:id="3978" w:author="user" w:date="2015-03-15T00:08:00Z">
        <w:r w:rsidRPr="00CE779A" w:rsidDel="00E92129">
          <w:rPr>
            <w:rFonts w:ascii="台灣楷體" w:eastAsia="台灣楷體" w:hAnsi="台灣楷體" w:cs="Charis SIL"/>
          </w:rPr>
          <w:delText>囥起入</w:delText>
        </w:r>
      </w:del>
      <w:ins w:id="3979" w:author="user" w:date="2015-03-15T00:08:00Z">
        <w:r w:rsidR="00E92129" w:rsidRPr="00CE779A">
          <w:rPr>
            <w:rFonts w:ascii="台灣楷體" w:eastAsia="台灣楷體" w:hAnsi="台灣楷體" w:cs="Charis SIL"/>
          </w:rPr>
          <w:t>hē頂懸</w:t>
        </w:r>
      </w:ins>
      <w:r w:rsidRPr="00CE779A">
        <w:rPr>
          <w:rFonts w:ascii="台灣楷體" w:eastAsia="台灣楷體" w:hAnsi="台灣楷體" w:cs="Charis SIL"/>
        </w:rPr>
        <w:t>。順風</w:t>
      </w:r>
      <w:del w:id="3980" w:author="user" w:date="2015-03-15T00:08:00Z">
        <w:r w:rsidRPr="00CE779A" w:rsidDel="00E92129">
          <w:rPr>
            <w:rFonts w:ascii="台灣楷體" w:eastAsia="台灣楷體" w:hAnsi="台灣楷體" w:cs="Charis SIL"/>
          </w:rPr>
          <w:delText>順手</w:delText>
        </w:r>
      </w:del>
      <w:ins w:id="3981" w:author="user" w:date="2015-03-15T00:08:00Z">
        <w:r w:rsidR="00E92129" w:rsidRPr="00CE779A">
          <w:rPr>
            <w:rFonts w:ascii="台灣楷體" w:eastAsia="台灣楷體" w:hAnsi="台灣楷體" w:cs="Charis SIL"/>
          </w:rPr>
          <w:t>紲手</w:t>
        </w:r>
      </w:ins>
      <w:r w:rsidRPr="00CE779A">
        <w:rPr>
          <w:rFonts w:ascii="台灣楷體" w:eastAsia="台灣楷體" w:hAnsi="台灣楷體" w:cs="Charis SIL"/>
        </w:rPr>
        <w:t>共鼎蓋掀</w:t>
      </w:r>
      <w:del w:id="3982" w:author="user" w:date="2015-03-15T00:08:00Z">
        <w:r w:rsidRPr="00CE779A" w:rsidDel="00E92129">
          <w:rPr>
            <w:rFonts w:ascii="台灣楷體" w:eastAsia="台灣楷體" w:hAnsi="台灣楷體" w:cs="Charis SIL"/>
          </w:rPr>
          <w:delText>起來</w:delText>
        </w:r>
      </w:del>
      <w:ins w:id="3983" w:author="user" w:date="2015-03-15T00:08:00Z">
        <w:r w:rsidR="00E92129" w:rsidRPr="00CE779A">
          <w:rPr>
            <w:rFonts w:ascii="台灣楷體" w:eastAsia="台灣楷體" w:hAnsi="台灣楷體" w:cs="Charis SIL"/>
          </w:rPr>
          <w:t>開</w:t>
        </w:r>
      </w:ins>
      <w:r w:rsidRPr="00CE779A">
        <w:rPr>
          <w:rFonts w:ascii="台灣楷體" w:eastAsia="台灣楷體" w:hAnsi="台灣楷體" w:cs="Charis SIL"/>
        </w:rPr>
        <w:t>，一陣清新糖味，</w:t>
      </w:r>
      <w:del w:id="3984" w:author="user" w:date="2015-03-15T00:11:00Z">
        <w:r w:rsidRPr="00CE779A" w:rsidDel="00B02257">
          <w:rPr>
            <w:rFonts w:ascii="台灣楷體" w:eastAsia="台灣楷體" w:hAnsi="台灣楷體" w:cs="Charis SIL"/>
          </w:rPr>
          <w:delText>對</w:delText>
        </w:r>
      </w:del>
      <w:ins w:id="3985" w:author="user" w:date="2015-03-15T00:11:00Z">
        <w:r w:rsidR="00B02257" w:rsidRPr="00CE779A">
          <w:rPr>
            <w:rFonts w:ascii="台灣楷體" w:eastAsia="台灣楷體" w:hAnsi="台灣楷體" w:cs="Charis SIL"/>
          </w:rPr>
          <w:t>衝入</w:t>
        </w:r>
      </w:ins>
      <w:r w:rsidRPr="00CE779A">
        <w:rPr>
          <w:rFonts w:ascii="台灣楷體" w:eastAsia="台灣楷體" w:hAnsi="台灣楷體" w:cs="Charis SIL"/>
        </w:rPr>
        <w:t>鼻仔</w:t>
      </w:r>
      <w:del w:id="3986" w:author="user" w:date="2015-03-15T00:11:00Z">
        <w:r w:rsidRPr="00CE779A" w:rsidDel="00B02257">
          <w:rPr>
            <w:rFonts w:ascii="台灣楷體" w:eastAsia="台灣楷體" w:hAnsi="台灣楷體" w:cs="Charis SIL"/>
          </w:rPr>
          <w:delText>仆來</w:delText>
        </w:r>
      </w:del>
      <w:r w:rsidRPr="00CE779A">
        <w:rPr>
          <w:rFonts w:ascii="台灣楷體" w:eastAsia="台灣楷體" w:hAnsi="台灣楷體" w:cs="Charis SIL"/>
        </w:rPr>
        <w:t>，郭舵公</w:t>
      </w:r>
      <w:del w:id="3987" w:author="user" w:date="2015-03-15T00:11:00Z">
        <w:r w:rsidRPr="00CE779A" w:rsidDel="00B02257">
          <w:rPr>
            <w:rFonts w:ascii="台灣楷體" w:eastAsia="台灣楷體" w:hAnsi="台灣楷體" w:cs="Charis SIL"/>
          </w:rPr>
          <w:delText>隨口</w:delText>
        </w:r>
      </w:del>
      <w:r w:rsidRPr="00CE779A">
        <w:rPr>
          <w:rFonts w:ascii="台灣楷體" w:eastAsia="台灣楷體" w:hAnsi="台灣楷體" w:cs="Charis SIL"/>
        </w:rPr>
        <w:t>問講：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「啥物甜湯？」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順風暢講：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「是甜番薯──真好食</w:t>
      </w:r>
      <w:del w:id="3988" w:author="user" w:date="2015-03-22T09:36:00Z">
        <w:r w:rsidRPr="00CE779A" w:rsidDel="00041C78">
          <w:rPr>
            <w:rFonts w:ascii="台灣楷體" w:eastAsia="台灣楷體" w:hAnsi="台灣楷體" w:cs="Charis SIL"/>
          </w:rPr>
          <w:delText>ê</w:delText>
        </w:r>
      </w:del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</w:t>
      </w:r>
      <w:del w:id="3989" w:author="user" w:date="2015-03-22T09:36:00Z">
        <w:r w:rsidRPr="00CE779A" w:rsidDel="00041C78">
          <w:rPr>
            <w:rFonts w:ascii="台灣楷體" w:eastAsia="台灣楷體" w:hAnsi="台灣楷體" w:cs="Charis SIL"/>
          </w:rPr>
          <w:delText>公兩</w:delText>
        </w:r>
      </w:del>
      <w:ins w:id="3990" w:author="user" w:date="2015-03-22T09:36:00Z">
        <w:r w:rsidR="00041C78" w:rsidRPr="00CE779A">
          <w:rPr>
            <w:rFonts w:ascii="台灣楷體" w:eastAsia="台灣楷體" w:hAnsi="台灣楷體" w:cs="Charis SIL"/>
          </w:rPr>
          <w:t>公</w:t>
        </w:r>
        <w:r w:rsidR="00041C78">
          <w:rPr>
            <w:rFonts w:ascii="台灣楷體" w:eastAsia="台灣楷體" w:hAnsi="台灣楷體" w:cs="Charis SIL" w:hint="eastAsia"/>
          </w:rPr>
          <w:t>雙</w:t>
        </w:r>
      </w:ins>
      <w:r w:rsidRPr="00CE779A">
        <w:rPr>
          <w:rFonts w:ascii="台灣楷體" w:eastAsia="台灣楷體" w:hAnsi="台灣楷體" w:cs="Charis SIL"/>
        </w:rPr>
        <w:t>跤頓地，急</w:t>
      </w:r>
      <w:del w:id="3991" w:author="user" w:date="2015-03-22T09:36:00Z">
        <w:r w:rsidRPr="00CE779A" w:rsidDel="00041C78">
          <w:rPr>
            <w:rFonts w:ascii="台灣楷體" w:eastAsia="台灣楷體" w:hAnsi="台灣楷體" w:cs="Charis SIL"/>
          </w:rPr>
          <w:delText>急</w:delText>
        </w:r>
      </w:del>
      <w:ins w:id="3992" w:author="user" w:date="2015-03-22T09:36:00Z">
        <w:r w:rsidR="00041C78">
          <w:rPr>
            <w:rFonts w:ascii="台灣楷體" w:eastAsia="台灣楷體" w:hAnsi="台灣楷體" w:cs="Charis SIL" w:hint="eastAsia"/>
          </w:rPr>
          <w:t>掣掣趒</w:t>
        </w:r>
      </w:ins>
      <w:del w:id="3993" w:author="user" w:date="2015-03-22T09:36:00Z">
        <w:r w:rsidRPr="00CE779A" w:rsidDel="00041C78">
          <w:rPr>
            <w:rFonts w:ascii="台灣楷體" w:eastAsia="台灣楷體" w:hAnsi="台灣楷體" w:cs="Charis SIL"/>
          </w:rPr>
          <w:delText>跳</w:delText>
        </w:r>
      </w:del>
      <w:r w:rsidRPr="00CE779A">
        <w:rPr>
          <w:rFonts w:ascii="台灣楷體" w:eastAsia="台灣楷體" w:hAnsi="台灣楷體" w:cs="Charis SIL"/>
        </w:rPr>
        <w:t>起來，伸手提過湯匙，舀向鼎內，共兩</w:t>
      </w:r>
      <w:del w:id="3994" w:author="user" w:date="2015-03-22T09:36:00Z">
        <w:r w:rsidRPr="00CE779A" w:rsidDel="00041C78">
          <w:rPr>
            <w:rFonts w:ascii="台灣楷體" w:eastAsia="台灣楷體" w:hAnsi="台灣楷體" w:cs="Charis SIL"/>
          </w:rPr>
          <w:delText>片</w:delText>
        </w:r>
      </w:del>
      <w:ins w:id="3995" w:author="user" w:date="2015-03-22T09:36:00Z">
        <w:r w:rsidR="00041C78">
          <w:rPr>
            <w:rFonts w:ascii="台灣楷體" w:eastAsia="台灣楷體" w:hAnsi="台灣楷體" w:cs="Charis SIL" w:hint="eastAsia"/>
          </w:rPr>
          <w:t>塊</w:t>
        </w:r>
      </w:ins>
      <w:r w:rsidRPr="00CE779A">
        <w:rPr>
          <w:rFonts w:ascii="台灣楷體" w:eastAsia="台灣楷體" w:hAnsi="台灣楷體" w:cs="Charis SIL"/>
        </w:rPr>
        <w:t>番薯</w:t>
      </w:r>
      <w:ins w:id="3996" w:author="user" w:date="2015-03-22T09:36:00Z">
        <w:r w:rsidR="00041C78">
          <w:rPr>
            <w:rFonts w:ascii="台灣楷體" w:eastAsia="台灣楷體" w:hAnsi="台灣楷體" w:cs="Charis SIL" w:hint="eastAsia"/>
          </w:rPr>
          <w:t>箍</w:t>
        </w:r>
      </w:ins>
      <w:r w:rsidRPr="00CE779A">
        <w:rPr>
          <w:rFonts w:ascii="台灣楷體" w:eastAsia="台灣楷體" w:hAnsi="台灣楷體" w:cs="Charis SIL"/>
        </w:rPr>
        <w:t>撈起來，出</w:t>
      </w:r>
      <w:del w:id="3997" w:author="user" w:date="2015-03-22T09:36:00Z">
        <w:r w:rsidRPr="00CE779A" w:rsidDel="00041C78">
          <w:rPr>
            <w:rFonts w:ascii="台灣楷體" w:eastAsia="台灣楷體" w:hAnsi="台灣楷體" w:cs="Charis SIL"/>
          </w:rPr>
          <w:delText>大</w:delText>
        </w:r>
      </w:del>
      <w:r w:rsidRPr="00CE779A">
        <w:rPr>
          <w:rFonts w:ascii="台灣楷體" w:eastAsia="台灣楷體" w:hAnsi="台灣楷體" w:cs="Charis SIL"/>
        </w:rPr>
        <w:t>力共湯匙</w:t>
      </w:r>
      <w:ins w:id="3998" w:author="user" w:date="2015-03-22T09:36:00Z">
        <w:r w:rsidR="00041C78">
          <w:rPr>
            <w:rFonts w:ascii="台灣楷體" w:eastAsia="台灣楷體" w:hAnsi="台灣楷體" w:cs="Charis SIL" w:hint="eastAsia"/>
          </w:rPr>
          <w:t>仔</w:t>
        </w:r>
      </w:ins>
      <w:r w:rsidRPr="00CE779A">
        <w:rPr>
          <w:rFonts w:ascii="台灣楷體" w:eastAsia="台灣楷體" w:hAnsi="台灣楷體" w:cs="Charis SIL"/>
        </w:rPr>
        <w:t>囥落來，鼎內甜湯對桌仔泏出來，邊仔幾</w:t>
      </w:r>
      <w:ins w:id="3999" w:author="user" w:date="2015-03-22T09:37:00Z">
        <w:r w:rsidR="006309AC">
          <w:rPr>
            <w:rFonts w:ascii="台灣楷體" w:eastAsia="台灣楷體" w:hAnsi="台灣楷體" w:cs="Charis SIL" w:hint="eastAsia"/>
          </w:rPr>
          <w:t>个</w:t>
        </w:r>
      </w:ins>
      <w:r w:rsidRPr="00CE779A">
        <w:rPr>
          <w:rFonts w:ascii="台灣楷體" w:eastAsia="台灣楷體" w:hAnsi="台灣楷體" w:cs="Charis SIL"/>
        </w:rPr>
        <w:t>人攏退後閃避，i一步衝入去灶跤。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灶跤無燈</w:t>
      </w:r>
      <w:ins w:id="4000" w:author="user" w:date="2015-03-16T00:03:00Z">
        <w:r w:rsidR="00FB29A5" w:rsidRPr="00CE779A">
          <w:rPr>
            <w:rFonts w:ascii="台灣楷體" w:eastAsia="台灣楷體" w:hAnsi="台灣楷體" w:cs="Charis SIL"/>
          </w:rPr>
          <w:t>火</w:t>
        </w:r>
      </w:ins>
      <w:r w:rsidRPr="00CE779A">
        <w:rPr>
          <w:rFonts w:ascii="台灣楷體" w:eastAsia="台灣楷體" w:hAnsi="台灣楷體" w:cs="Charis SIL"/>
        </w:rPr>
        <w:t>，看袂清楚，i雙跤跪去塗跤，雙去去摸，先摸著一个草包，閣摸著邊仔一堆澹黏物件，</w:t>
      </w:r>
      <w:del w:id="4001" w:author="user" w:date="2015-03-16T00:03:00Z">
        <w:r w:rsidRPr="00CE779A" w:rsidDel="00FB29A5">
          <w:rPr>
            <w:rFonts w:ascii="台灣楷體" w:eastAsia="台灣楷體" w:hAnsi="台灣楷體" w:cs="Charis SIL"/>
          </w:rPr>
          <w:delText>i雙</w:delText>
        </w:r>
      </w:del>
      <w:ins w:id="4002" w:author="user" w:date="2015-03-16T00:03:00Z">
        <w:r w:rsidR="00FB29A5" w:rsidRPr="00CE779A">
          <w:rPr>
            <w:rFonts w:ascii="台灣楷體" w:eastAsia="台灣楷體" w:hAnsi="台灣楷體" w:cs="Charis SIL"/>
          </w:rPr>
          <w:t>兩蕊</w:t>
        </w:r>
      </w:ins>
      <w:r w:rsidRPr="00CE779A">
        <w:rPr>
          <w:rFonts w:ascii="台灣楷體" w:eastAsia="台灣楷體" w:hAnsi="台灣楷體" w:cs="Charis SIL"/>
        </w:rPr>
        <w:t>目</w:t>
      </w:r>
      <w:ins w:id="4003" w:author="user" w:date="2015-03-16T00:03:00Z">
        <w:r w:rsidR="00FB29A5" w:rsidRPr="00CE779A">
          <w:rPr>
            <w:rFonts w:ascii="台灣楷體" w:eastAsia="台灣楷體" w:hAnsi="台灣楷體" w:cs="Charis SIL"/>
          </w:rPr>
          <w:t>睭</w:t>
        </w:r>
      </w:ins>
      <w:r w:rsidRPr="00CE779A">
        <w:rPr>
          <w:rFonts w:ascii="台灣楷體" w:eastAsia="台灣楷體" w:hAnsi="台灣楷體" w:cs="Charis SIL"/>
        </w:rPr>
        <w:t>漸漸</w:t>
      </w:r>
      <w:del w:id="4004" w:author="user" w:date="2015-03-16T00:03:00Z">
        <w:r w:rsidRPr="00CE779A" w:rsidDel="00FB29A5">
          <w:rPr>
            <w:rFonts w:ascii="台灣楷體" w:eastAsia="台灣楷體" w:hAnsi="台灣楷體" w:cs="Charis SIL"/>
          </w:rPr>
          <w:delText>習</w:delText>
        </w:r>
      </w:del>
      <w:r w:rsidRPr="00CE779A">
        <w:rPr>
          <w:rFonts w:ascii="台灣楷體" w:eastAsia="台灣楷體" w:hAnsi="台灣楷體" w:cs="Charis SIL"/>
        </w:rPr>
        <w:t>慣</w:t>
      </w:r>
      <w:ins w:id="4005" w:author="user" w:date="2015-03-16T00:03:00Z">
        <w:r w:rsidR="00FB29A5" w:rsidRPr="00CE779A">
          <w:rPr>
            <w:rFonts w:ascii="台灣楷體" w:eastAsia="台灣楷體" w:hAnsi="台灣楷體" w:cs="Charis SIL"/>
          </w:rPr>
          <w:t>習</w:t>
        </w:r>
      </w:ins>
      <w:r w:rsidRPr="00CE779A">
        <w:rPr>
          <w:rFonts w:ascii="台灣楷體" w:eastAsia="台灣楷體" w:hAnsi="台灣楷體" w:cs="Charis SIL"/>
        </w:rPr>
        <w:t>，</w:t>
      </w:r>
      <w:del w:id="4006" w:author="user" w:date="2015-03-16T00:04:00Z">
        <w:r w:rsidRPr="00CE779A" w:rsidDel="00FB29A5">
          <w:rPr>
            <w:rFonts w:ascii="台灣楷體" w:eastAsia="台灣楷體" w:hAnsi="台灣楷體" w:cs="Charis SIL"/>
          </w:rPr>
          <w:delText>慢慢仔</w:delText>
        </w:r>
      </w:del>
      <w:ins w:id="4007" w:author="user" w:date="2015-03-16T00:04:00Z">
        <w:r w:rsidR="00FB29A5" w:rsidRPr="00CE779A">
          <w:rPr>
            <w:rFonts w:ascii="台灣楷體" w:eastAsia="台灣楷體" w:hAnsi="台灣楷體" w:cs="Charis SIL"/>
          </w:rPr>
          <w:t>沓沓仔</w:t>
        </w:r>
      </w:ins>
      <w:r w:rsidRPr="00CE779A">
        <w:rPr>
          <w:rFonts w:ascii="台灣楷體" w:eastAsia="台灣楷體" w:hAnsi="台灣楷體" w:cs="Charis SIL"/>
        </w:rPr>
        <w:t>看清</w:t>
      </w:r>
      <w:ins w:id="4008" w:author="user" w:date="2015-03-16T00:04:00Z">
        <w:r w:rsidR="00FB29A5" w:rsidRPr="00CE779A">
          <w:rPr>
            <w:rFonts w:ascii="台灣楷體" w:eastAsia="台灣楷體" w:hAnsi="台灣楷體" w:cs="Charis SIL"/>
          </w:rPr>
          <w:t>楚</w:t>
        </w:r>
      </w:ins>
      <w:r w:rsidRPr="00CE779A">
        <w:rPr>
          <w:rFonts w:ascii="台灣楷體" w:eastAsia="台灣楷體" w:hAnsi="台灣楷體" w:cs="Charis SIL"/>
        </w:rPr>
        <w:t>這</w:t>
      </w:r>
      <w:del w:id="4009" w:author="user" w:date="2015-03-16T00:04:00Z">
        <w:r w:rsidRPr="00CE779A" w:rsidDel="00FB29A5">
          <w:rPr>
            <w:rFonts w:ascii="台灣楷體" w:eastAsia="台灣楷體" w:hAnsi="台灣楷體" w:cs="Charis SIL"/>
          </w:rPr>
          <w:delText>一</w:delText>
        </w:r>
      </w:del>
      <w:r w:rsidRPr="00CE779A">
        <w:rPr>
          <w:rFonts w:ascii="台灣楷體" w:eastAsia="台灣楷體" w:hAnsi="台灣楷體" w:cs="Charis SIL"/>
        </w:rPr>
        <w:t>堆是番薯皮。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月光對後窗照入來，照佇冰冷的塗跤，照著滿地的</w:t>
      </w:r>
      <w:ins w:id="4010" w:author="user" w:date="2015-03-22T09:37:00Z">
        <w:r w:rsidR="006309AC">
          <w:rPr>
            <w:rFonts w:ascii="台灣楷體" w:eastAsia="台灣楷體" w:hAnsi="台灣楷體" w:cs="Charis SIL" w:hint="eastAsia"/>
          </w:rPr>
          <w:t>番</w:t>
        </w:r>
      </w:ins>
      <w:r w:rsidRPr="00CE779A">
        <w:rPr>
          <w:rFonts w:ascii="台灣楷體" w:eastAsia="台灣楷體" w:hAnsi="台灣楷體" w:cs="Charis SIL"/>
        </w:rPr>
        <w:t>薯皮。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i攑頭看窗仔</w:t>
      </w:r>
      <w:del w:id="4011" w:author="user" w:date="2015-03-16T00:04:00Z">
        <w:r w:rsidRPr="00CE779A" w:rsidDel="00FB29A5">
          <w:rPr>
            <w:rFonts w:ascii="台灣楷體" w:eastAsia="台灣楷體" w:hAnsi="台灣楷體" w:cs="Charis SIL"/>
          </w:rPr>
          <w:delText>一眼</w:delText>
        </w:r>
      </w:del>
      <w:ins w:id="4012" w:author="user" w:date="2015-03-16T00:04:00Z">
        <w:r w:rsidR="00FB29A5" w:rsidRPr="00CE779A">
          <w:rPr>
            <w:rFonts w:ascii="台灣楷體" w:eastAsia="台灣楷體" w:hAnsi="台灣楷體" w:cs="Charis SIL"/>
          </w:rPr>
          <w:t>外</w:t>
        </w:r>
      </w:ins>
      <w:r w:rsidRPr="00CE779A">
        <w:rPr>
          <w:rFonts w:ascii="台灣楷體" w:eastAsia="台灣楷體" w:hAnsi="台灣楷體" w:cs="Charis SIL"/>
        </w:rPr>
        <w:t>，就</w:t>
      </w:r>
      <w:del w:id="4013" w:author="user" w:date="2015-03-16T00:05:00Z">
        <w:r w:rsidRPr="00CE779A" w:rsidDel="00FB29A5">
          <w:rPr>
            <w:rFonts w:ascii="台灣楷體" w:eastAsia="台灣楷體" w:hAnsi="台灣楷體" w:cs="Charis SIL"/>
          </w:rPr>
          <w:delText>急極</w:delText>
        </w:r>
      </w:del>
      <w:ins w:id="4014" w:author="user" w:date="2015-03-16T00:05:00Z">
        <w:r w:rsidR="00FB29A5" w:rsidRPr="00CE779A">
          <w:rPr>
            <w:rFonts w:ascii="台灣楷體" w:eastAsia="台灣楷體" w:hAnsi="台灣楷體" w:cs="Charis SIL"/>
          </w:rPr>
          <w:t>緊</w:t>
        </w:r>
      </w:ins>
      <w:del w:id="4015" w:author="user" w:date="2015-03-15T17:35:00Z">
        <w:r w:rsidRPr="00CE779A" w:rsidDel="00D26242">
          <w:rPr>
            <w:rFonts w:ascii="台灣楷體" w:eastAsia="台灣楷體" w:hAnsi="台灣楷體" w:cs="Charis SIL"/>
          </w:rPr>
          <w:delText>低頭</w:delText>
        </w:r>
      </w:del>
      <w:ins w:id="4016" w:author="user" w:date="2015-03-15T17:35:00Z">
        <w:r w:rsidR="00D26242" w:rsidRPr="00CE779A">
          <w:rPr>
            <w:rFonts w:ascii="台灣楷體" w:eastAsia="台灣楷體" w:hAnsi="台灣楷體" w:cs="Charis SIL"/>
          </w:rPr>
          <w:t>向頭</w:t>
        </w:r>
      </w:ins>
      <w:r w:rsidRPr="00CE779A">
        <w:rPr>
          <w:rFonts w:ascii="台灣楷體" w:eastAsia="台灣楷體" w:hAnsi="台灣楷體" w:cs="Charis SIL"/>
        </w:rPr>
        <w:t>閣用手四界烏白摸，摸看覓敢閣有番薯</w:t>
      </w:r>
      <w:ins w:id="4017" w:author="user" w:date="2015-03-22T09:38:00Z">
        <w:r w:rsidR="006309AC">
          <w:rPr>
            <w:rFonts w:ascii="台灣楷體" w:eastAsia="台灣楷體" w:hAnsi="台灣楷體" w:cs="Charis SIL" w:hint="eastAsia"/>
          </w:rPr>
          <w:t>無</w:t>
        </w:r>
      </w:ins>
      <w:r w:rsidRPr="00CE779A">
        <w:rPr>
          <w:rFonts w:ascii="台灣楷體" w:eastAsia="台灣楷體" w:hAnsi="台灣楷體" w:cs="Charis SIL"/>
        </w:rPr>
        <w:t>。</w:t>
      </w:r>
      <w:del w:id="4018" w:author="user" w:date="2015-03-14T19:56:00Z">
        <w:r w:rsidRPr="00CE779A" w:rsidDel="007D6B6D">
          <w:rPr>
            <w:rFonts w:ascii="台灣楷體" w:eastAsia="台灣楷體" w:hAnsi="台灣楷體" w:cs="Charis SIL"/>
          </w:rPr>
          <w:delText>最後</w:delText>
        </w:r>
      </w:del>
      <w:ins w:id="4019" w:author="user" w:date="2015-03-14T19:56:00Z">
        <w:r w:rsidR="007D6B6D" w:rsidRPr="00CE779A">
          <w:rPr>
            <w:rFonts w:ascii="台灣楷體" w:eastAsia="台灣楷體" w:hAnsi="台灣楷體" w:cs="Charis SIL"/>
          </w:rPr>
          <w:t>上尾</w:t>
        </w:r>
      </w:ins>
      <w:r w:rsidRPr="00CE779A">
        <w:rPr>
          <w:rFonts w:ascii="台灣楷體" w:eastAsia="台灣楷體" w:hAnsi="台灣楷體" w:cs="Charis SIL"/>
        </w:rPr>
        <w:t>，佇草包內角，摸著五六塊。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郭舵公小可仔放</w:t>
      </w:r>
      <w:del w:id="4020" w:author="user" w:date="2015-03-22T09:38:00Z">
        <w:r w:rsidRPr="00CE779A" w:rsidDel="006309AC">
          <w:rPr>
            <w:rFonts w:ascii="台灣楷體" w:eastAsia="台灣楷體" w:hAnsi="台灣楷體" w:cs="Charis SIL"/>
          </w:rPr>
          <w:delText>下</w:delText>
        </w:r>
      </w:del>
      <w:r w:rsidRPr="00CE779A">
        <w:rPr>
          <w:rFonts w:ascii="台灣楷體" w:eastAsia="台灣楷體" w:hAnsi="台灣楷體" w:cs="Charis SIL"/>
        </w:rPr>
        <w:t>心，詳細摸出薯頭，雙手小心提起來，閣用倒手捧到胸前，</w:t>
      </w:r>
      <w:del w:id="4021" w:author="user" w:date="2015-03-15T17:43:00Z">
        <w:r w:rsidRPr="00CE779A" w:rsidDel="00720579">
          <w:rPr>
            <w:rFonts w:ascii="台灣楷體" w:eastAsia="台灣楷體" w:hAnsi="台灣楷體" w:cs="Charis SIL"/>
          </w:rPr>
          <w:delText>然後</w:delText>
        </w:r>
      </w:del>
      <w:ins w:id="4022" w:author="user" w:date="2015-03-15T17:43:00Z">
        <w:r w:rsidR="00720579" w:rsidRPr="00CE779A">
          <w:rPr>
            <w:rFonts w:ascii="台灣楷體" w:eastAsia="台灣楷體" w:hAnsi="台灣楷體" w:cs="Charis SIL"/>
          </w:rPr>
          <w:t>紲落</w:t>
        </w:r>
      </w:ins>
      <w:r w:rsidRPr="00CE779A">
        <w:rPr>
          <w:rFonts w:ascii="台灣楷體" w:eastAsia="台灣楷體" w:hAnsi="台灣楷體" w:cs="Charis SIL"/>
        </w:rPr>
        <w:t>伸出正手閣四界去摸，無閣摸著。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一包唐山番薯，干焦賰遮幾</w:t>
      </w:r>
      <w:del w:id="4023" w:author="user" w:date="2015-03-22T09:38:00Z">
        <w:r w:rsidRPr="00CE779A" w:rsidDel="006309AC">
          <w:rPr>
            <w:rFonts w:ascii="台灣楷體" w:eastAsia="台灣楷體" w:hAnsi="台灣楷體" w:cs="Charis SIL"/>
          </w:rPr>
          <w:delText>个</w:delText>
        </w:r>
      </w:del>
      <w:ins w:id="4024" w:author="user" w:date="2015-03-22T09:38:00Z">
        <w:r w:rsidR="006309AC">
          <w:rPr>
            <w:rFonts w:ascii="台灣楷體" w:eastAsia="台灣楷體" w:hAnsi="台灣楷體" w:cs="Charis SIL" w:hint="eastAsia"/>
          </w:rPr>
          <w:t>塊</w:t>
        </w:r>
      </w:ins>
      <w:del w:id="4025" w:author="user" w:date="2015-03-22T09:38:00Z">
        <w:r w:rsidRPr="00CE779A" w:rsidDel="006309AC">
          <w:rPr>
            <w:rFonts w:ascii="台灣楷體" w:eastAsia="台灣楷體" w:hAnsi="台灣楷體" w:cs="Charis SIL"/>
          </w:rPr>
          <w:delText>小</w:delText>
        </w:r>
      </w:del>
      <w:ins w:id="4026" w:author="user" w:date="2015-03-22T09:38:00Z">
        <w:r w:rsidR="006309AC">
          <w:rPr>
            <w:rFonts w:ascii="台灣楷體" w:eastAsia="台灣楷體" w:hAnsi="台灣楷體" w:cs="Charis SIL" w:hint="eastAsia"/>
          </w:rPr>
          <w:t>細塊</w:t>
        </w:r>
      </w:ins>
      <w:r w:rsidRPr="00CE779A">
        <w:rPr>
          <w:rFonts w:ascii="台灣楷體" w:eastAsia="台灣楷體" w:hAnsi="台灣楷體" w:cs="Charis SIL"/>
        </w:rPr>
        <w:t>薯頭！i大心氣，</w:t>
      </w:r>
      <w:ins w:id="4027" w:author="user" w:date="2015-03-22T09:38:00Z">
        <w:r w:rsidR="006309AC" w:rsidRPr="00CE779A">
          <w:rPr>
            <w:rFonts w:ascii="台灣楷體" w:eastAsia="台灣楷體" w:hAnsi="台灣楷體" w:cs="Charis SIL"/>
          </w:rPr>
          <w:t>氣</w:t>
        </w:r>
      </w:ins>
      <w:r w:rsidRPr="00CE779A">
        <w:rPr>
          <w:rFonts w:ascii="台灣楷體" w:eastAsia="台灣楷體" w:hAnsi="台灣楷體" w:cs="Charis SIL"/>
        </w:rPr>
        <w:t>喘</w:t>
      </w:r>
      <w:del w:id="4028" w:author="user" w:date="2015-03-22T09:38:00Z">
        <w:r w:rsidRPr="00CE779A" w:rsidDel="006309AC">
          <w:rPr>
            <w:rFonts w:ascii="台灣楷體" w:eastAsia="台灣楷體" w:hAnsi="台灣楷體" w:cs="Charis SIL"/>
          </w:rPr>
          <w:delText>氣</w:delText>
        </w:r>
      </w:del>
      <w:r w:rsidRPr="00CE779A">
        <w:rPr>
          <w:rFonts w:ascii="台灣楷體" w:eastAsia="台灣楷體" w:hAnsi="台灣楷體" w:cs="Charis SIL"/>
        </w:rPr>
        <w:t>袂</w:t>
      </w:r>
      <w:del w:id="4029" w:author="user" w:date="2015-03-22T09:38:00Z">
        <w:r w:rsidRPr="00CE779A" w:rsidDel="006309AC">
          <w:rPr>
            <w:rFonts w:ascii="台灣楷體" w:eastAsia="台灣楷體" w:hAnsi="台灣楷體" w:cs="Charis SIL"/>
          </w:rPr>
          <w:delText>停</w:delText>
        </w:r>
      </w:del>
      <w:ins w:id="4030" w:author="user" w:date="2015-03-22T09:38:00Z">
        <w:r w:rsidR="006309AC">
          <w:rPr>
            <w:rFonts w:ascii="台灣楷體" w:eastAsia="台灣楷體" w:hAnsi="台灣楷體" w:cs="Charis SIL" w:hint="eastAsia"/>
          </w:rPr>
          <w:t>離</w:t>
        </w:r>
      </w:ins>
      <w:r w:rsidRPr="00CE779A">
        <w:rPr>
          <w:rFonts w:ascii="台灣楷體" w:eastAsia="台灣楷體" w:hAnsi="台灣楷體" w:cs="Charis SIL"/>
        </w:rPr>
        <w:t>，正手</w:t>
      </w:r>
      <w:del w:id="4031" w:author="user" w:date="2015-03-16T00:06:00Z">
        <w:r w:rsidRPr="00CE779A" w:rsidDel="00FB29A5">
          <w:rPr>
            <w:rFonts w:ascii="台灣楷體" w:eastAsia="台灣楷體" w:hAnsi="台灣楷體" w:cs="Charis SIL"/>
          </w:rPr>
          <w:delText>猛</w:delText>
        </w:r>
      </w:del>
      <w:ins w:id="4032" w:author="user" w:date="2015-03-16T00:06:00Z">
        <w:r w:rsidR="00FB29A5" w:rsidRPr="00CE779A">
          <w:rPr>
            <w:rFonts w:ascii="台灣楷體" w:eastAsia="台灣楷體" w:hAnsi="台灣楷體" w:cs="Charis SIL"/>
          </w:rPr>
          <w:t>硞硞</w:t>
        </w:r>
      </w:ins>
      <w:r w:rsidRPr="00CE779A">
        <w:rPr>
          <w:rFonts w:ascii="台灣楷體" w:eastAsia="台灣楷體" w:hAnsi="台灣楷體" w:cs="Charis SIL"/>
        </w:rPr>
        <w:t>捶塗跤，倒手一</w:t>
      </w:r>
      <w:del w:id="4033" w:author="user" w:date="2015-03-22T09:39:00Z">
        <w:r w:rsidRPr="00CE779A" w:rsidDel="006309AC">
          <w:rPr>
            <w:rFonts w:ascii="台灣楷體" w:eastAsia="台灣楷體" w:hAnsi="台灣楷體" w:cs="Charis SIL"/>
          </w:rPr>
          <w:delText>鬆</w:delText>
        </w:r>
      </w:del>
      <w:ins w:id="4034" w:author="user" w:date="2015-03-22T09:39:00Z">
        <w:r w:rsidR="006309AC">
          <w:rPr>
            <w:rFonts w:ascii="台灣楷體" w:eastAsia="台灣楷體" w:hAnsi="台灣楷體" w:cs="Charis SIL" w:hint="eastAsia"/>
          </w:rPr>
          <w:t>放冗</w:t>
        </w:r>
      </w:ins>
      <w:r w:rsidRPr="00CE779A">
        <w:rPr>
          <w:rFonts w:ascii="台灣楷體" w:eastAsia="台灣楷體" w:hAnsi="台灣楷體" w:cs="Charis SIL"/>
        </w:rPr>
        <w:t>，</w:t>
      </w:r>
      <w:del w:id="4035" w:author="user" w:date="2015-03-16T00:06:00Z">
        <w:r w:rsidRPr="00CE779A" w:rsidDel="00FB29A5">
          <w:rPr>
            <w:rFonts w:ascii="台灣楷體" w:eastAsia="台灣楷體" w:hAnsi="台灣楷體" w:cs="Charis SIL"/>
          </w:rPr>
          <w:delText>比</w:delText>
        </w:r>
      </w:del>
      <w:ins w:id="4036" w:author="user" w:date="2015-03-16T00:06:00Z">
        <w:r w:rsidR="00FB29A5" w:rsidRPr="00CE779A">
          <w:rPr>
            <w:rFonts w:ascii="台灣楷體" w:eastAsia="台灣楷體" w:hAnsi="台灣楷體" w:cs="Charis SIL"/>
          </w:rPr>
          <w:t>彼</w:t>
        </w:r>
      </w:ins>
      <w:r w:rsidRPr="00CE779A">
        <w:rPr>
          <w:rFonts w:ascii="台灣楷體" w:eastAsia="台灣楷體" w:hAnsi="台灣楷體" w:cs="Charis SIL"/>
        </w:rPr>
        <w:t>五六</w:t>
      </w:r>
      <w:del w:id="4037" w:author="user" w:date="2015-03-16T00:06:00Z">
        <w:r w:rsidRPr="00CE779A" w:rsidDel="00FB29A5">
          <w:rPr>
            <w:rFonts w:ascii="台灣楷體" w:eastAsia="台灣楷體" w:hAnsi="台灣楷體" w:cs="Charis SIL"/>
          </w:rPr>
          <w:delText>个</w:delText>
        </w:r>
      </w:del>
      <w:ins w:id="4038" w:author="user" w:date="2015-03-16T00:06:00Z">
        <w:r w:rsidR="00FB29A5" w:rsidRPr="00CE779A">
          <w:rPr>
            <w:rFonts w:ascii="台灣楷體" w:eastAsia="台灣楷體" w:hAnsi="台灣楷體" w:cs="Charis SIL"/>
          </w:rPr>
          <w:t>粒</w:t>
        </w:r>
      </w:ins>
      <w:r w:rsidRPr="00CE779A">
        <w:rPr>
          <w:rFonts w:ascii="台灣楷體" w:eastAsia="台灣楷體" w:hAnsi="台灣楷體" w:cs="Charis SIL"/>
        </w:rPr>
        <w:t>番薯就對胸前落去塗跤。郭舵公</w:t>
      </w:r>
      <w:del w:id="4039" w:author="user" w:date="2015-03-16T00:06:00Z">
        <w:r w:rsidRPr="00CE779A" w:rsidDel="00FB29A5">
          <w:rPr>
            <w:rFonts w:ascii="台灣楷體" w:eastAsia="台灣楷體" w:hAnsi="台灣楷體" w:cs="Charis SIL"/>
          </w:rPr>
          <w:delText>情無自禁</w:delText>
        </w:r>
      </w:del>
      <w:ins w:id="4040" w:author="user" w:date="2015-03-16T00:06:00Z">
        <w:r w:rsidR="00FB29A5" w:rsidRPr="00CE779A">
          <w:rPr>
            <w:rFonts w:ascii="台灣楷體" w:eastAsia="台灣楷體" w:hAnsi="台灣楷體" w:cs="Charis SIL"/>
          </w:rPr>
          <w:t>一時感慨</w:t>
        </w:r>
      </w:ins>
      <w:r w:rsidRPr="00CE779A">
        <w:rPr>
          <w:rFonts w:ascii="台灣楷體" w:eastAsia="台灣楷體" w:hAnsi="台灣楷體" w:cs="Charis SIL"/>
        </w:rPr>
        <w:t>，竟然跪塗跤哭</w:t>
      </w:r>
      <w:del w:id="4041" w:author="user" w:date="2015-03-16T00:06:00Z">
        <w:r w:rsidRPr="00CE779A" w:rsidDel="00FB29A5">
          <w:rPr>
            <w:rFonts w:ascii="台灣楷體" w:eastAsia="台灣楷體" w:hAnsi="台灣楷體" w:cs="Charis SIL"/>
          </w:rPr>
          <w:delText>起來</w:delText>
        </w:r>
      </w:del>
      <w:ins w:id="4042" w:author="user" w:date="2015-03-16T00:06:00Z">
        <w:r w:rsidR="00FB29A5" w:rsidRPr="00CE779A">
          <w:rPr>
            <w:rFonts w:ascii="台灣楷體" w:eastAsia="台灣楷體" w:hAnsi="台灣楷體" w:cs="Charis SIL"/>
          </w:rPr>
          <w:t>出聲</w:t>
        </w:r>
      </w:ins>
      <w:r w:rsidRPr="00CE779A">
        <w:rPr>
          <w:rFonts w:ascii="台灣楷體" w:eastAsia="台灣楷體" w:hAnsi="台灣楷體" w:cs="Charis SIL"/>
        </w:rPr>
        <w:t>。</w:t>
      </w:r>
      <w:r w:rsidRPr="00CE779A">
        <w:rPr>
          <w:rFonts w:ascii="台灣楷體" w:eastAsia="台灣楷體" w:hAnsi="台灣楷體" w:cs="Charis SIL"/>
          <w:b/>
          <w:bCs/>
        </w:rPr>
        <w:t>(p.119)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塗跤</w:t>
      </w:r>
      <w:del w:id="4043" w:author="user" w:date="2015-03-16T00:05:00Z">
        <w:r w:rsidRPr="00CE779A" w:rsidDel="00FB29A5">
          <w:rPr>
            <w:rFonts w:ascii="台灣楷體" w:eastAsia="台灣楷體" w:hAnsi="台灣楷體" w:cs="Charis SIL"/>
          </w:rPr>
          <w:delText>照來</w:delText>
        </w:r>
      </w:del>
      <w:r w:rsidRPr="00CE779A">
        <w:rPr>
          <w:rFonts w:ascii="台灣楷體" w:eastAsia="台灣楷體" w:hAnsi="台灣楷體" w:cs="Charis SIL"/>
        </w:rPr>
        <w:t>一陣燈火</w:t>
      </w:r>
      <w:ins w:id="4044" w:author="user" w:date="2015-03-16T00:05:00Z">
        <w:r w:rsidR="00FB29A5" w:rsidRPr="00CE779A">
          <w:rPr>
            <w:rFonts w:ascii="台灣楷體" w:eastAsia="台灣楷體" w:hAnsi="台灣楷體" w:cs="Charis SIL"/>
          </w:rPr>
          <w:t>炤倚來</w:t>
        </w:r>
      </w:ins>
      <w:r w:rsidRPr="00CE779A">
        <w:rPr>
          <w:rFonts w:ascii="台灣楷體" w:eastAsia="台灣楷體" w:hAnsi="台灣楷體" w:cs="Charis SIL"/>
        </w:rPr>
        <w:t>，有人伸手共i</w:t>
      </w:r>
      <w:del w:id="4045" w:author="user" w:date="2015-03-16T00:05:00Z">
        <w:r w:rsidRPr="00CE779A" w:rsidDel="00FB29A5">
          <w:rPr>
            <w:rFonts w:ascii="台灣楷體" w:eastAsia="台灣楷體" w:hAnsi="台灣楷體" w:cs="Charis SIL"/>
          </w:rPr>
          <w:delText>扶</w:delText>
        </w:r>
      </w:del>
      <w:ins w:id="4046" w:author="user" w:date="2015-03-16T00:05:00Z">
        <w:r w:rsidR="00FB29A5" w:rsidRPr="00CE779A">
          <w:rPr>
            <w:rFonts w:ascii="台灣楷體" w:eastAsia="台灣楷體" w:hAnsi="台灣楷體" w:cs="Charis SIL"/>
          </w:rPr>
          <w:t>插（chhah）</w:t>
        </w:r>
      </w:ins>
      <w:r w:rsidRPr="00CE779A">
        <w:rPr>
          <w:rFonts w:ascii="台灣楷體" w:eastAsia="台灣楷體" w:hAnsi="台灣楷體" w:cs="Charis SIL"/>
        </w:rPr>
        <w:t>起來，是望山的聲：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「舵公伯，lí</w:t>
      </w:r>
      <w:ins w:id="4047" w:author="user" w:date="2015-03-16T00:05:00Z">
        <w:r w:rsidR="00FB29A5" w:rsidRPr="00CE779A">
          <w:rPr>
            <w:rFonts w:ascii="台灣楷體" w:eastAsia="台灣楷體" w:hAnsi="台灣楷體" w:cs="Charis SIL"/>
          </w:rPr>
          <w:t>緊</w:t>
        </w:r>
      </w:ins>
      <w:r w:rsidRPr="00CE779A">
        <w:rPr>
          <w:rFonts w:ascii="台灣楷體" w:eastAsia="台灣楷體" w:hAnsi="台灣楷體" w:cs="Charis SIL"/>
        </w:rPr>
        <w:t>起來</w:t>
      </w:r>
      <w:del w:id="4048" w:author="user" w:date="2015-03-16T00:05:00Z">
        <w:r w:rsidRPr="00CE779A" w:rsidDel="00FB29A5">
          <w:rPr>
            <w:rFonts w:ascii="台灣楷體" w:eastAsia="台灣楷體" w:hAnsi="台灣楷體" w:cs="Charis SIL"/>
          </w:rPr>
          <w:delText>吧</w:delText>
        </w:r>
      </w:del>
      <w:r w:rsidRPr="00CE779A">
        <w:rPr>
          <w:rFonts w:ascii="台灣楷體" w:eastAsia="台灣楷體" w:hAnsi="台灣楷體" w:cs="Charis SIL"/>
        </w:rPr>
        <w:t>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廳內的人攏</w:t>
      </w:r>
      <w:ins w:id="4049" w:author="user" w:date="2015-03-15T00:12:00Z">
        <w:r w:rsidR="00B02257" w:rsidRPr="00CE779A">
          <w:rPr>
            <w:rFonts w:ascii="台灣楷體" w:eastAsia="台灣楷體" w:hAnsi="台灣楷體" w:cs="Charis SIL"/>
          </w:rPr>
          <w:t>倚</w:t>
        </w:r>
      </w:ins>
      <w:r w:rsidRPr="00CE779A">
        <w:rPr>
          <w:rFonts w:ascii="台灣楷體" w:eastAsia="台灣楷體" w:hAnsi="台灣楷體" w:cs="Charis SIL"/>
        </w:rPr>
        <w:t>來</w:t>
      </w:r>
      <w:del w:id="4050" w:author="user" w:date="2015-03-15T00:12:00Z">
        <w:r w:rsidRPr="00CE779A" w:rsidDel="00B02257">
          <w:rPr>
            <w:rFonts w:ascii="台灣楷體" w:eastAsia="台灣楷體" w:hAnsi="台灣楷體" w:cs="Charis SIL"/>
          </w:rPr>
          <w:delText>矣</w:delText>
        </w:r>
      </w:del>
      <w:r w:rsidRPr="00CE779A">
        <w:rPr>
          <w:rFonts w:ascii="台灣楷體" w:eastAsia="台灣楷體" w:hAnsi="台灣楷體" w:cs="Charis SIL"/>
        </w:rPr>
        <w:t>，素面手捀燈火，徛佇門邊，郭舵公徛好跤步，</w:t>
      </w:r>
      <w:del w:id="4051" w:author="user" w:date="2015-03-22T09:39:00Z">
        <w:r w:rsidRPr="00CE779A" w:rsidDel="006309AC">
          <w:rPr>
            <w:rFonts w:ascii="台灣楷體" w:eastAsia="台灣楷體" w:hAnsi="台灣楷體" w:cs="Charis SIL"/>
          </w:rPr>
          <w:delText>回頭</w:delText>
        </w:r>
      </w:del>
      <w:ins w:id="4052" w:author="user" w:date="2015-03-22T09:39:00Z">
        <w:r w:rsidR="006309AC">
          <w:rPr>
            <w:rFonts w:ascii="台灣楷體" w:eastAsia="台灣楷體" w:hAnsi="台灣楷體" w:cs="Charis SIL" w:hint="eastAsia"/>
          </w:rPr>
          <w:t>頭</w:t>
        </w:r>
        <w:r w:rsidR="006309AC" w:rsidRPr="00CE779A">
          <w:rPr>
            <w:rFonts w:ascii="台灣楷體" w:eastAsia="台灣楷體" w:hAnsi="台灣楷體" w:cs="Charis SIL"/>
          </w:rPr>
          <w:t>頭</w:t>
        </w:r>
      </w:ins>
      <w:r w:rsidRPr="00CE779A">
        <w:rPr>
          <w:rFonts w:ascii="台灣楷體" w:eastAsia="台灣楷體" w:hAnsi="台灣楷體" w:cs="Charis SIL"/>
        </w:rPr>
        <w:t>看逐家，雙目怒看許姑。順風退到應貞邊仔，細聲講：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</w:t>
      </w:r>
      <w:del w:id="4053" w:author="user" w:date="2015-03-22T09:40:00Z">
        <w:r w:rsidRPr="00CE779A" w:rsidDel="006309AC">
          <w:rPr>
            <w:rFonts w:ascii="台灣楷體" w:eastAsia="台灣楷體" w:hAnsi="台灣楷體" w:cs="Charis SIL"/>
          </w:rPr>
          <w:delText>對許姑</w:delText>
        </w:r>
      </w:del>
      <w:ins w:id="4054" w:author="user" w:date="2015-03-22T09:40:00Z">
        <w:r w:rsidR="006309AC">
          <w:rPr>
            <w:rFonts w:ascii="台灣楷體" w:eastAsia="台灣楷體" w:hAnsi="台灣楷體" w:cs="Charis SIL"/>
          </w:rPr>
          <w:t>共許姑</w:t>
        </w:r>
      </w:ins>
      <w:r w:rsidRPr="00CE779A">
        <w:rPr>
          <w:rFonts w:ascii="台灣楷體" w:eastAsia="台灣楷體" w:hAnsi="台灣楷體" w:cs="Charis SIL"/>
        </w:rPr>
        <w:t>講，講彼包番薯是阿爸買轉來台灣傳種ê，叫i袂使煮，許姑偏毋聽……」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許姑徛佇門邊，冷冷</w:t>
      </w:r>
      <w:ins w:id="4055" w:author="user" w:date="2015-03-22T09:47:00Z">
        <w:r w:rsidR="0011379A">
          <w:rPr>
            <w:rFonts w:ascii="台灣楷體" w:eastAsia="台灣楷體" w:hAnsi="台灣楷體" w:cs="Charis SIL" w:hint="eastAsia"/>
          </w:rPr>
          <w:t>仔</w:t>
        </w:r>
      </w:ins>
      <w:del w:id="4056" w:author="user" w:date="2015-03-22T09:48:00Z">
        <w:r w:rsidRPr="00CE779A" w:rsidDel="0011379A">
          <w:rPr>
            <w:rFonts w:ascii="台灣楷體" w:eastAsia="台灣楷體" w:hAnsi="台灣楷體" w:cs="Charis SIL"/>
          </w:rPr>
          <w:delText>對</w:delText>
        </w:r>
      </w:del>
      <w:ins w:id="4057" w:author="user" w:date="2015-03-22T09:48:00Z">
        <w:r w:rsidR="0011379A">
          <w:rPr>
            <w:rFonts w:ascii="台灣楷體" w:eastAsia="台灣楷體" w:hAnsi="台灣楷體" w:cs="Charis SIL" w:hint="eastAsia"/>
          </w:rPr>
          <w:t>應</w:t>
        </w:r>
      </w:ins>
      <w:r w:rsidRPr="00CE779A">
        <w:rPr>
          <w:rFonts w:ascii="台灣楷體" w:eastAsia="台灣楷體" w:hAnsi="台灣楷體" w:cs="Charis SIL"/>
        </w:rPr>
        <w:t>郭舵公講：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「這有啥物好受氣ê？遮爾濟人食點心，lí叫guá</w:t>
      </w:r>
      <w:ins w:id="4058" w:author="user" w:date="2015-03-22T09:40:00Z">
        <w:r w:rsidR="006309AC">
          <w:rPr>
            <w:rFonts w:ascii="台灣楷體" w:eastAsia="台灣楷體" w:hAnsi="台灣楷體" w:cs="Charis SIL" w:hint="eastAsia"/>
          </w:rPr>
          <w:t>無米欲按怎挨糕仔烌？欲</w:t>
        </w:r>
      </w:ins>
      <w:r w:rsidRPr="00CE779A">
        <w:rPr>
          <w:rFonts w:ascii="台灣楷體" w:eastAsia="台灣楷體" w:hAnsi="台灣楷體" w:cs="Charis SIL"/>
        </w:rPr>
        <w:t>煮啥物</w:t>
      </w:r>
      <w:del w:id="4059" w:author="user" w:date="2015-03-22T09:48:00Z">
        <w:r w:rsidRPr="00CE779A" w:rsidDel="0011379A">
          <w:rPr>
            <w:rFonts w:ascii="台灣楷體" w:eastAsia="台灣楷體" w:hAnsi="台灣楷體" w:cs="Charis SIL"/>
          </w:rPr>
          <w:delText>出來</w:delText>
        </w:r>
      </w:del>
      <w:ins w:id="4060" w:author="user" w:date="2015-03-22T09:40:00Z">
        <w:r w:rsidR="006309AC">
          <w:rPr>
            <w:rFonts w:ascii="台灣楷體" w:eastAsia="台灣楷體" w:hAnsi="台灣楷體" w:cs="Charis SIL" w:hint="eastAsia"/>
          </w:rPr>
          <w:t>予人孝孤</w:t>
        </w:r>
      </w:ins>
      <w:r w:rsidRPr="00CE779A">
        <w:rPr>
          <w:rFonts w:ascii="台灣楷體" w:eastAsia="台灣楷體" w:hAnsi="台灣楷體" w:cs="Charis SIL"/>
        </w:rPr>
        <w:t>？生食</w:t>
      </w:r>
      <w:del w:id="4061" w:author="user" w:date="2015-03-22T09:41:00Z">
        <w:r w:rsidRPr="00CE779A" w:rsidDel="006309AC">
          <w:rPr>
            <w:rFonts w:ascii="台灣楷體" w:eastAsia="台灣楷體" w:hAnsi="台灣楷體" w:cs="Charis SIL"/>
          </w:rPr>
          <w:delText>攏</w:delText>
        </w:r>
      </w:del>
      <w:ins w:id="4062" w:author="user" w:date="2015-03-22T09:41:00Z">
        <w:r w:rsidR="006309AC">
          <w:rPr>
            <w:rFonts w:ascii="台灣楷體" w:eastAsia="台灣楷體" w:hAnsi="台灣楷體" w:cs="Charis SIL" w:hint="eastAsia"/>
          </w:rPr>
          <w:t>都</w:t>
        </w:r>
      </w:ins>
      <w:r w:rsidRPr="00CE779A">
        <w:rPr>
          <w:rFonts w:ascii="台灣楷體" w:eastAsia="台灣楷體" w:hAnsi="台灣楷體" w:cs="Charis SIL"/>
        </w:rPr>
        <w:t>無夠，閣</w:t>
      </w:r>
      <w:ins w:id="4063" w:author="user" w:date="2015-03-22T09:41:00Z">
        <w:r w:rsidR="006309AC">
          <w:rPr>
            <w:rFonts w:ascii="台灣楷體" w:eastAsia="台灣楷體" w:hAnsi="台灣楷體" w:cs="Charis SIL" w:hint="eastAsia"/>
          </w:rPr>
          <w:t>欲</w:t>
        </w:r>
      </w:ins>
      <w:r w:rsidRPr="00CE779A">
        <w:rPr>
          <w:rFonts w:ascii="台灣楷體" w:eastAsia="台灣楷體" w:hAnsi="台灣楷體" w:cs="Charis SIL"/>
        </w:rPr>
        <w:t>傳啥物種？」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郭舵公聽著這</w:t>
      </w:r>
      <w:ins w:id="4064" w:author="user" w:date="2015-03-22T09:35:00Z">
        <w:r w:rsidR="00041C78">
          <w:rPr>
            <w:rFonts w:ascii="台灣楷體" w:eastAsia="台灣楷體" w:hAnsi="台灣楷體" w:cs="Charis SIL" w:hint="eastAsia"/>
          </w:rPr>
          <w:t>款</w:t>
        </w:r>
      </w:ins>
      <w:r w:rsidRPr="00CE779A">
        <w:rPr>
          <w:rFonts w:ascii="台灣楷體" w:eastAsia="台灣楷體" w:hAnsi="台灣楷體" w:cs="Charis SIL"/>
        </w:rPr>
        <w:t>話，</w:t>
      </w:r>
      <w:del w:id="4065" w:author="user" w:date="2015-03-22T09:41:00Z">
        <w:r w:rsidRPr="00CE779A" w:rsidDel="006309AC">
          <w:rPr>
            <w:rFonts w:ascii="台灣楷體" w:eastAsia="台灣楷體" w:hAnsi="台灣楷體" w:cs="Charis SIL"/>
          </w:rPr>
          <w:delText>怒上加怒</w:delText>
        </w:r>
      </w:del>
      <w:ins w:id="4066" w:author="user" w:date="2015-03-22T09:41:00Z">
        <w:r w:rsidR="006309AC">
          <w:rPr>
            <w:rFonts w:ascii="台灣楷體" w:eastAsia="台灣楷體" w:hAnsi="台灣楷體" w:cs="Charis SIL" w:hint="eastAsia"/>
          </w:rPr>
          <w:t>規个風火攏夯起來</w:t>
        </w:r>
      </w:ins>
      <w:r w:rsidRPr="00CE779A">
        <w:rPr>
          <w:rFonts w:ascii="台灣楷體" w:eastAsia="台灣楷體" w:hAnsi="台灣楷體" w:cs="Charis SIL"/>
        </w:rPr>
        <w:t>，真想欲過去</w:t>
      </w:r>
      <w:del w:id="4067" w:author="user" w:date="2015-03-22T09:35:00Z">
        <w:r w:rsidRPr="00CE779A" w:rsidDel="00041C78">
          <w:rPr>
            <w:rFonts w:ascii="台灣楷體" w:eastAsia="台灣楷體" w:hAnsi="台灣楷體" w:cs="Charis SIL"/>
          </w:rPr>
          <w:delText>拍i一</w:delText>
        </w:r>
      </w:del>
      <w:ins w:id="4068" w:author="user" w:date="2015-03-22T09:35:00Z">
        <w:r w:rsidR="00041C78">
          <w:rPr>
            <w:rFonts w:ascii="台灣楷體" w:eastAsia="台灣楷體" w:hAnsi="台灣楷體" w:cs="Charis SIL" w:hint="eastAsia"/>
          </w:rPr>
          <w:t>共搧喙</w:t>
        </w:r>
      </w:ins>
      <w:r w:rsidRPr="00CE779A">
        <w:rPr>
          <w:rFonts w:ascii="台灣楷體" w:eastAsia="台灣楷體" w:hAnsi="台灣楷體" w:cs="Charis SIL"/>
        </w:rPr>
        <w:t>喙，毋過看著許姑冷酷的面目，佮素面佮望山驚惶ê表情，閣有兩个外客在場，就共這口氣吞落，自塗跤細膩共彼幾塊番薯抾起來，共目屎拭掉，恬恬行轉去房間內。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10.王城陰謀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正月二十九，安平監國府內，人人悲傷著急。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素面換過舊衫，共柴屐穿起來，包頭巾，雄狂傱去水鎮揣</w:t>
      </w:r>
      <w:del w:id="4069" w:author="user" w:date="2015-03-15T00:12:00Z">
        <w:r w:rsidRPr="00CE779A" w:rsidDel="00B02257">
          <w:rPr>
            <w:rFonts w:ascii="台灣楷體" w:eastAsia="台灣楷體" w:hAnsi="台灣楷體" w:cs="Charis SIL"/>
          </w:rPr>
          <w:delText>著</w:delText>
        </w:r>
      </w:del>
      <w:r w:rsidRPr="00CE779A">
        <w:rPr>
          <w:rFonts w:ascii="台灣楷體" w:eastAsia="台灣楷體" w:hAnsi="台灣楷體" w:cs="Charis SIL"/>
        </w:rPr>
        <w:t>東南，請東南陪i過港。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郭東南搖頭毋肯答應，i講渡船已經停開，而且水路各鎮鎮兵奉命</w:t>
      </w:r>
      <w:ins w:id="4070" w:author="user" w:date="2015-03-22T09:25:00Z">
        <w:r w:rsidR="002657E1">
          <w:rPr>
            <w:rFonts w:ascii="台灣楷體" w:eastAsia="台灣楷體" w:hAnsi="台灣楷體" w:cs="Charis SIL" w:hint="eastAsia"/>
          </w:rPr>
          <w:t>，</w:t>
        </w:r>
      </w:ins>
      <w:r w:rsidRPr="00CE779A">
        <w:rPr>
          <w:rFonts w:ascii="台灣楷體" w:eastAsia="台灣楷體" w:hAnsi="台灣楷體" w:cs="Charis SIL"/>
        </w:rPr>
        <w:t>今仔日一概</w:t>
      </w:r>
      <w:del w:id="4071" w:author="user" w:date="2015-03-22T09:30:00Z">
        <w:r w:rsidRPr="00CE779A" w:rsidDel="00041C78">
          <w:rPr>
            <w:rFonts w:ascii="台灣楷體" w:eastAsia="台灣楷體" w:hAnsi="台灣楷體" w:cs="Charis SIL"/>
          </w:rPr>
          <w:delText>毋</w:delText>
        </w:r>
      </w:del>
      <w:ins w:id="4072" w:author="user" w:date="2015-03-22T09:30:00Z">
        <w:r w:rsidR="00041C78">
          <w:rPr>
            <w:rFonts w:ascii="台灣楷體" w:eastAsia="台灣楷體" w:hAnsi="台灣楷體" w:cs="Charis SIL" w:hint="eastAsia"/>
          </w:rPr>
          <w:t>不</w:t>
        </w:r>
      </w:ins>
      <w:r w:rsidRPr="00CE779A">
        <w:rPr>
          <w:rFonts w:ascii="台灣楷體" w:eastAsia="台灣楷體" w:hAnsi="台灣楷體" w:cs="Charis SIL"/>
        </w:rPr>
        <w:t>准離開安平。素面</w:t>
      </w:r>
      <w:del w:id="4073" w:author="user" w:date="2015-03-20T23:34:00Z">
        <w:r w:rsidRPr="00CE779A" w:rsidDel="00FA0189">
          <w:rPr>
            <w:rFonts w:ascii="台灣楷體" w:eastAsia="台灣楷體" w:hAnsi="台灣楷體" w:cs="Charis SIL"/>
          </w:rPr>
          <w:delText>聽了</w:delText>
        </w:r>
      </w:del>
      <w:ins w:id="4074" w:author="user" w:date="2015-03-20T23:34:00Z">
        <w:r w:rsidR="00FA0189" w:rsidRPr="00CE779A">
          <w:rPr>
            <w:rFonts w:ascii="台灣楷體" w:eastAsia="台灣楷體" w:hAnsi="台灣楷體" w:cs="Charis SIL"/>
          </w:rPr>
          <w:t>聽著</w:t>
        </w:r>
      </w:ins>
      <w:r w:rsidRPr="00CE779A">
        <w:rPr>
          <w:rFonts w:ascii="台灣楷體" w:eastAsia="台灣楷體" w:hAnsi="台灣楷體" w:cs="Charis SIL"/>
        </w:rPr>
        <w:t>萬分著急，東南</w:t>
      </w:r>
      <w:ins w:id="4075" w:author="user" w:date="2015-03-15T00:12:00Z">
        <w:r w:rsidR="00B02257" w:rsidRPr="00CE779A">
          <w:rPr>
            <w:rFonts w:ascii="台灣楷體" w:eastAsia="台灣楷體" w:hAnsi="台灣楷體" w:cs="Charis SIL"/>
          </w:rPr>
          <w:t>共</w:t>
        </w:r>
      </w:ins>
      <w:r w:rsidRPr="00CE779A">
        <w:rPr>
          <w:rFonts w:ascii="台灣楷體" w:eastAsia="台灣楷體" w:hAnsi="台灣楷體" w:cs="Charis SIL"/>
        </w:rPr>
        <w:t>搝</w:t>
      </w:r>
      <w:del w:id="4076" w:author="user" w:date="2015-03-15T00:12:00Z">
        <w:r w:rsidRPr="00CE779A" w:rsidDel="00B02257">
          <w:rPr>
            <w:rFonts w:ascii="台灣楷體" w:eastAsia="台灣楷體" w:hAnsi="台灣楷體" w:cs="Charis SIL"/>
          </w:rPr>
          <w:delText>i</w:delText>
        </w:r>
      </w:del>
      <w:r w:rsidRPr="00CE779A">
        <w:rPr>
          <w:rFonts w:ascii="台灣楷體" w:eastAsia="台灣楷體" w:hAnsi="台灣楷體" w:cs="Charis SIL"/>
        </w:rPr>
        <w:t>去</w:t>
      </w:r>
      <w:del w:id="4077" w:author="user" w:date="2015-03-15T00:12:00Z">
        <w:r w:rsidRPr="00CE779A" w:rsidDel="00B02257">
          <w:rPr>
            <w:rFonts w:ascii="台灣楷體" w:eastAsia="台灣楷體" w:hAnsi="台灣楷體" w:cs="Charis SIL"/>
          </w:rPr>
          <w:delText>一爿</w:delText>
        </w:r>
      </w:del>
      <w:ins w:id="4078" w:author="user" w:date="2015-03-15T00:12:00Z">
        <w:r w:rsidR="00B02257" w:rsidRPr="00CE779A">
          <w:rPr>
            <w:rFonts w:ascii="台灣楷體" w:eastAsia="台灣楷體" w:hAnsi="台灣楷體" w:cs="Charis SIL"/>
          </w:rPr>
          <w:t>邊仔</w:t>
        </w:r>
      </w:ins>
      <w:r w:rsidRPr="00CE779A">
        <w:rPr>
          <w:rFonts w:ascii="台灣楷體" w:eastAsia="台灣楷體" w:hAnsi="台灣楷體" w:cs="Charis SIL"/>
        </w:rPr>
        <w:t>問</w:t>
      </w:r>
      <w:ins w:id="4079" w:author="user" w:date="2015-03-15T00:13:00Z">
        <w:r w:rsidR="00B02257" w:rsidRPr="00CE779A">
          <w:rPr>
            <w:rFonts w:ascii="台灣楷體" w:eastAsia="台灣楷體" w:hAnsi="台灣楷體" w:cs="Charis SIL"/>
          </w:rPr>
          <w:t>情形</w:t>
        </w:r>
      </w:ins>
      <w:r w:rsidRPr="00CE779A">
        <w:rPr>
          <w:rFonts w:ascii="台灣楷體" w:eastAsia="台灣楷體" w:hAnsi="台灣楷體" w:cs="Charis SIL"/>
        </w:rPr>
        <w:t>，知影事態緊急，就𤆬素面到王城南面的墓仔山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(p.120)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，揣著一个熟似的漁民，予i幾百文錢，叫彼</w:t>
      </w:r>
      <w:ins w:id="4080" w:author="user" w:date="2015-03-15T00:13:00Z">
        <w:r w:rsidR="00B02257" w:rsidRPr="00CE779A">
          <w:rPr>
            <w:rFonts w:ascii="台灣楷體" w:eastAsia="台灣楷體" w:hAnsi="台灣楷體" w:cs="Charis SIL"/>
          </w:rPr>
          <w:t>个</w:t>
        </w:r>
      </w:ins>
      <w:r w:rsidRPr="00CE779A">
        <w:rPr>
          <w:rFonts w:ascii="台灣楷體" w:eastAsia="台灣楷體" w:hAnsi="台灣楷體" w:cs="Charis SIL"/>
        </w:rPr>
        <w:t>漁民用</w:t>
      </w:r>
      <w:del w:id="4081" w:author="user" w:date="2015-03-15T00:13:00Z">
        <w:r w:rsidRPr="00CE779A" w:rsidDel="00B02257">
          <w:rPr>
            <w:rFonts w:ascii="台灣楷體" w:eastAsia="台灣楷體" w:hAnsi="台灣楷體" w:cs="Charis SIL"/>
          </w:rPr>
          <w:delText>山板</w:delText>
        </w:r>
      </w:del>
      <w:ins w:id="4082" w:author="user" w:date="2015-03-17T17:13:00Z">
        <w:r w:rsidR="00857E7E" w:rsidRPr="00CE779A">
          <w:rPr>
            <w:rFonts w:ascii="台灣楷體" w:eastAsia="台灣楷體" w:hAnsi="台灣楷體" w:cs="Charis SIL"/>
          </w:rPr>
          <w:t>舢舨</w:t>
        </w:r>
      </w:ins>
      <w:r w:rsidRPr="00CE779A">
        <w:rPr>
          <w:rFonts w:ascii="台灣楷體" w:eastAsia="台灣楷體" w:hAnsi="台灣楷體" w:cs="Charis SIL"/>
        </w:rPr>
        <w:t>偷送素面到赤崁。漁民𤆬素面上船，對二鯤鯓南方沙洲暗路偷偷</w:t>
      </w:r>
      <w:ins w:id="4083" w:author="user" w:date="2015-03-15T00:13:00Z">
        <w:r w:rsidR="00B02257" w:rsidRPr="00CE779A">
          <w:rPr>
            <w:rFonts w:ascii="台灣楷體" w:eastAsia="台灣楷體" w:hAnsi="台灣楷體" w:cs="Charis SIL"/>
          </w:rPr>
          <w:t>仔</w:t>
        </w:r>
      </w:ins>
      <w:r w:rsidRPr="00CE779A">
        <w:rPr>
          <w:rFonts w:ascii="台灣楷體" w:eastAsia="台灣楷體" w:hAnsi="台灣楷體" w:cs="Charis SIL"/>
        </w:rPr>
        <w:t>駛入內港，揣一个水草</w:t>
      </w:r>
      <w:del w:id="4084" w:author="user" w:date="2015-03-15T00:13:00Z">
        <w:r w:rsidRPr="00CE779A" w:rsidDel="00B02257">
          <w:rPr>
            <w:rFonts w:ascii="台灣楷體" w:eastAsia="台灣楷體" w:hAnsi="台灣楷體" w:cs="Charis SIL"/>
          </w:rPr>
          <w:delText>密密</w:delText>
        </w:r>
      </w:del>
      <w:ins w:id="4085" w:author="user" w:date="2015-03-15T00:13:00Z">
        <w:r w:rsidR="00B02257" w:rsidRPr="00CE779A">
          <w:rPr>
            <w:rFonts w:ascii="台灣楷體" w:eastAsia="台灣楷體" w:hAnsi="台灣楷體" w:cs="Charis SIL"/>
          </w:rPr>
          <w:t>ām-ām</w:t>
        </w:r>
      </w:ins>
      <w:r w:rsidRPr="00CE779A">
        <w:rPr>
          <w:rFonts w:ascii="台灣楷體" w:eastAsia="台灣楷體" w:hAnsi="台灣楷體" w:cs="Charis SIL"/>
        </w:rPr>
        <w:t>的所在上岸，相約日頭</w:t>
      </w:r>
      <w:del w:id="4086" w:author="user" w:date="2015-03-20T23:36:00Z">
        <w:r w:rsidRPr="00CE779A" w:rsidDel="00FA0189">
          <w:rPr>
            <w:rFonts w:ascii="台灣楷體" w:eastAsia="台灣楷體" w:hAnsi="台灣楷體" w:cs="Charis SIL"/>
          </w:rPr>
          <w:delText>落山</w:delText>
        </w:r>
      </w:del>
      <w:ins w:id="4087" w:author="user" w:date="2015-03-20T23:36:00Z">
        <w:r w:rsidR="00FA0189" w:rsidRPr="00CE779A">
          <w:rPr>
            <w:rFonts w:ascii="台灣楷體" w:eastAsia="台灣楷體" w:hAnsi="台灣楷體" w:cs="Charis SIL"/>
          </w:rPr>
          <w:t>落海</w:t>
        </w:r>
      </w:ins>
      <w:r w:rsidRPr="00CE779A">
        <w:rPr>
          <w:rFonts w:ascii="台灣楷體" w:eastAsia="台灣楷體" w:hAnsi="台灣楷體" w:cs="Charis SIL"/>
        </w:rPr>
        <w:t>的時刻，猶原</w:t>
      </w:r>
      <w:del w:id="4088" w:author="user" w:date="2015-03-15T00:13:00Z">
        <w:r w:rsidRPr="00CE779A" w:rsidDel="00B02257">
          <w:rPr>
            <w:rFonts w:ascii="台灣楷體" w:eastAsia="台灣楷體" w:hAnsi="台灣楷體" w:cs="Charis SIL"/>
          </w:rPr>
          <w:delText>原處</w:delText>
        </w:r>
      </w:del>
      <w:ins w:id="4089" w:author="user" w:date="2015-03-22T09:31:00Z">
        <w:r w:rsidR="00041C78">
          <w:rPr>
            <w:rFonts w:ascii="台灣楷體" w:eastAsia="台灣楷體" w:hAnsi="台灣楷體" w:cs="Charis SIL" w:hint="eastAsia"/>
          </w:rPr>
          <w:t>佇仝</w:t>
        </w:r>
      </w:ins>
      <w:ins w:id="4090" w:author="user" w:date="2015-03-15T00:13:00Z">
        <w:r w:rsidR="00B02257" w:rsidRPr="00CE779A">
          <w:rPr>
            <w:rFonts w:ascii="台灣楷體" w:eastAsia="台灣楷體" w:hAnsi="台灣楷體" w:cs="Charis SIL"/>
          </w:rPr>
          <w:t>所在</w:t>
        </w:r>
      </w:ins>
      <w:r w:rsidRPr="00CE779A">
        <w:rPr>
          <w:rFonts w:ascii="台灣楷體" w:eastAsia="台灣楷體" w:hAnsi="台灣楷體" w:cs="Charis SIL"/>
        </w:rPr>
        <w:t>坐船。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素面拜別漁民，大步走向前，因為跤穿柴屐，行動不便，走幾步，停落來共柴屐</w:t>
      </w:r>
      <w:del w:id="4091" w:author="user" w:date="2015-03-15T00:14:00Z">
        <w:r w:rsidRPr="00CE779A" w:rsidDel="00B02257">
          <w:rPr>
            <w:rFonts w:ascii="台灣楷體" w:eastAsia="台灣楷體" w:hAnsi="台灣楷體" w:cs="Charis SIL"/>
          </w:rPr>
          <w:delText>脫落來</w:delText>
        </w:r>
      </w:del>
      <w:ins w:id="4092" w:author="user" w:date="2015-03-15T00:14:00Z">
        <w:r w:rsidR="00B02257" w:rsidRPr="00CE779A">
          <w:rPr>
            <w:rFonts w:ascii="台灣楷體" w:eastAsia="台灣楷體" w:hAnsi="台灣楷體" w:cs="Charis SIL"/>
          </w:rPr>
          <w:t>褪</w:t>
        </w:r>
      </w:ins>
      <w:ins w:id="4093" w:author="user" w:date="2015-03-22T09:31:00Z">
        <w:r w:rsidR="00041C78">
          <w:rPr>
            <w:rFonts w:ascii="台灣楷體" w:eastAsia="台灣楷體" w:hAnsi="台灣楷體" w:cs="Charis SIL" w:hint="eastAsia"/>
          </w:rPr>
          <w:t>起</w:t>
        </w:r>
      </w:ins>
      <w:ins w:id="4094" w:author="user" w:date="2015-03-15T00:14:00Z">
        <w:r w:rsidR="00B02257" w:rsidRPr="00CE779A">
          <w:rPr>
            <w:rFonts w:ascii="台灣楷體" w:eastAsia="台灣楷體" w:hAnsi="台灣楷體" w:cs="Charis SIL"/>
          </w:rPr>
          <w:t>來</w:t>
        </w:r>
      </w:ins>
      <w:r w:rsidRPr="00CE779A">
        <w:rPr>
          <w:rFonts w:ascii="台灣楷體" w:eastAsia="台灣楷體" w:hAnsi="台灣楷體" w:cs="Charis SIL"/>
        </w:rPr>
        <w:t>，</w:t>
      </w:r>
      <w:del w:id="4095" w:author="user" w:date="2015-03-15T00:14:00Z">
        <w:r w:rsidRPr="00CE779A" w:rsidDel="00B02257">
          <w:rPr>
            <w:rFonts w:ascii="台灣楷體" w:eastAsia="台灣楷體" w:hAnsi="台灣楷體" w:cs="Charis SIL"/>
          </w:rPr>
          <w:delText>提</w:delText>
        </w:r>
      </w:del>
      <w:ins w:id="4096" w:author="user" w:date="2015-03-15T00:14:00Z">
        <w:r w:rsidR="00B02257" w:rsidRPr="00CE779A">
          <w:rPr>
            <w:rFonts w:ascii="台灣楷體" w:eastAsia="台灣楷體" w:hAnsi="台灣楷體" w:cs="Charis SIL"/>
          </w:rPr>
          <w:t>捾</w:t>
        </w:r>
      </w:ins>
      <w:r w:rsidRPr="00CE779A">
        <w:rPr>
          <w:rFonts w:ascii="台灣楷體" w:eastAsia="台灣楷體" w:hAnsi="台灣楷體" w:cs="Charis SIL"/>
        </w:rPr>
        <w:t>佇手</w:t>
      </w:r>
      <w:del w:id="4097" w:author="user" w:date="2015-03-15T00:14:00Z">
        <w:r w:rsidRPr="00CE779A" w:rsidDel="00B02257">
          <w:rPr>
            <w:rFonts w:ascii="台灣楷體" w:eastAsia="台灣楷體" w:hAnsi="台灣楷體" w:cs="Charis SIL"/>
          </w:rPr>
          <w:delText>中</w:delText>
        </w:r>
      </w:del>
      <w:ins w:id="4098" w:author="user" w:date="2015-03-15T00:14:00Z">
        <w:r w:rsidR="00B02257" w:rsidRPr="00CE779A">
          <w:rPr>
            <w:rFonts w:ascii="台灣楷體" w:eastAsia="台灣楷體" w:hAnsi="台灣楷體" w:cs="Charis SIL"/>
          </w:rPr>
          <w:t>裡</w:t>
        </w:r>
      </w:ins>
      <w:r w:rsidRPr="00CE779A">
        <w:rPr>
          <w:rFonts w:ascii="台灣楷體" w:eastAsia="台灣楷體" w:hAnsi="台灣楷體" w:cs="Charis SIL"/>
        </w:rPr>
        <w:t>，毋管跤底偌疼，</w:t>
      </w:r>
      <w:del w:id="4099" w:author="user" w:date="2015-03-22T09:32:00Z">
        <w:r w:rsidRPr="00CE779A" w:rsidDel="00041C78">
          <w:rPr>
            <w:rFonts w:ascii="台灣楷體" w:eastAsia="台灣楷體" w:hAnsi="台灣楷體" w:cs="Charis SIL"/>
          </w:rPr>
          <w:delText>赤跤</w:delText>
        </w:r>
      </w:del>
      <w:ins w:id="4100" w:author="user" w:date="2015-03-22T09:32:00Z">
        <w:r w:rsidR="00041C78">
          <w:rPr>
            <w:rFonts w:ascii="台灣楷體" w:eastAsia="台灣楷體" w:hAnsi="台灣楷體" w:cs="Charis SIL"/>
          </w:rPr>
          <w:t>褪赤跤</w:t>
        </w:r>
      </w:ins>
      <w:r w:rsidRPr="00CE779A">
        <w:rPr>
          <w:rFonts w:ascii="台灣楷體" w:eastAsia="台灣楷體" w:hAnsi="台灣楷體" w:cs="Charis SIL"/>
        </w:rPr>
        <w:t>傱</w:t>
      </w:r>
      <w:ins w:id="4101" w:author="user" w:date="2015-03-22T09:32:00Z">
        <w:r w:rsidR="00041C78" w:rsidRPr="00CE779A">
          <w:rPr>
            <w:rFonts w:ascii="台灣楷體" w:eastAsia="台灣楷體" w:hAnsi="台灣楷體" w:cs="Charis SIL"/>
          </w:rPr>
          <w:t>去</w:t>
        </w:r>
      </w:ins>
      <w:del w:id="4102" w:author="user" w:date="2015-03-22T09:32:00Z">
        <w:r w:rsidRPr="00CE779A" w:rsidDel="00041C78">
          <w:rPr>
            <w:rFonts w:ascii="台灣楷體" w:eastAsia="台灣楷體" w:hAnsi="台灣楷體" w:cs="Charis SIL"/>
          </w:rPr>
          <w:delText>向</w:delText>
        </w:r>
      </w:del>
      <w:r w:rsidRPr="00CE779A">
        <w:rPr>
          <w:rFonts w:ascii="台灣楷體" w:eastAsia="台灣楷體" w:hAnsi="台灣楷體" w:cs="Charis SIL"/>
        </w:rPr>
        <w:t>將軍府</w:t>
      </w:r>
      <w:del w:id="4103" w:author="user" w:date="2015-03-22T09:32:00Z">
        <w:r w:rsidRPr="00CE779A" w:rsidDel="00041C78">
          <w:rPr>
            <w:rFonts w:ascii="台灣楷體" w:eastAsia="台灣楷體" w:hAnsi="台灣楷體" w:cs="Charis SIL"/>
          </w:rPr>
          <w:delText>去</w:delText>
        </w:r>
      </w:del>
      <w:r w:rsidRPr="00CE779A">
        <w:rPr>
          <w:rFonts w:ascii="台灣楷體" w:eastAsia="台灣楷體" w:hAnsi="台灣楷體" w:cs="Charis SIL"/>
        </w:rPr>
        <w:t>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將軍府戒備森嚴，大門禁止出入，素面蹛遮足久，熟似門路，府內猶有熟</w:t>
      </w:r>
      <w:ins w:id="4104" w:author="user" w:date="2015-03-22T09:32:00Z">
        <w:r w:rsidR="00041C78">
          <w:rPr>
            <w:rFonts w:ascii="台灣楷體" w:eastAsia="台灣楷體" w:hAnsi="台灣楷體" w:cs="Charis SIL" w:hint="eastAsia"/>
          </w:rPr>
          <w:t>似</w:t>
        </w:r>
      </w:ins>
      <w:r w:rsidRPr="00CE779A">
        <w:rPr>
          <w:rFonts w:ascii="台灣楷體" w:eastAsia="台灣楷體" w:hAnsi="台灣楷體" w:cs="Charis SIL"/>
        </w:rPr>
        <w:t>人，自有辦法入府。i共柴屐穿起來、入去後</w:t>
      </w:r>
      <w:ins w:id="4105" w:author="user" w:date="2015-03-22T09:32:00Z">
        <w:r w:rsidR="00041C78">
          <w:rPr>
            <w:rFonts w:ascii="台灣楷體" w:eastAsia="台灣楷體" w:hAnsi="台灣楷體" w:cs="Charis SIL" w:hint="eastAsia"/>
          </w:rPr>
          <w:t>尾</w:t>
        </w:r>
      </w:ins>
      <w:r w:rsidRPr="00CE779A">
        <w:rPr>
          <w:rFonts w:ascii="台灣楷體" w:eastAsia="台灣楷體" w:hAnsi="台灣楷體" w:cs="Charis SIL"/>
        </w:rPr>
        <w:t>門，經過灶跤，來到飯廳，</w:t>
      </w:r>
      <w:del w:id="4106" w:author="user" w:date="2015-03-22T09:32:00Z">
        <w:r w:rsidRPr="00CE779A" w:rsidDel="00041C78">
          <w:rPr>
            <w:rFonts w:ascii="台灣楷體" w:eastAsia="台灣楷體" w:hAnsi="台灣楷體" w:cs="Charis SIL"/>
          </w:rPr>
          <w:delText>託人</w:delText>
        </w:r>
      </w:del>
      <w:ins w:id="4107" w:author="user" w:date="2015-03-22T09:32:00Z">
        <w:r w:rsidR="00041C78">
          <w:rPr>
            <w:rFonts w:ascii="台灣楷體" w:eastAsia="台灣楷體" w:hAnsi="台灣楷體" w:cs="Charis SIL"/>
          </w:rPr>
          <w:t>央人</w:t>
        </w:r>
      </w:ins>
      <w:r w:rsidRPr="00CE779A">
        <w:rPr>
          <w:rFonts w:ascii="台灣楷體" w:eastAsia="台灣楷體" w:hAnsi="台灣楷體" w:cs="Charis SIL"/>
        </w:rPr>
        <w:t>揣</w:t>
      </w:r>
      <w:del w:id="4108" w:author="user" w:date="2015-03-22T09:32:00Z">
        <w:r w:rsidRPr="00CE779A" w:rsidDel="00041C78">
          <w:rPr>
            <w:rFonts w:ascii="台灣楷體" w:eastAsia="台灣楷體" w:hAnsi="台灣楷體" w:cs="Charis SIL"/>
          </w:rPr>
          <w:delText>來</w:delText>
        </w:r>
      </w:del>
      <w:r w:rsidRPr="00CE779A">
        <w:rPr>
          <w:rFonts w:ascii="台灣楷體" w:eastAsia="台灣楷體" w:hAnsi="台灣楷體" w:cs="Charis SIL"/>
        </w:rPr>
        <w:t>望山</w:t>
      </w:r>
      <w:ins w:id="4109" w:author="user" w:date="2015-03-22T09:32:00Z">
        <w:r w:rsidR="00041C78" w:rsidRPr="00CE779A">
          <w:rPr>
            <w:rFonts w:ascii="台灣楷體" w:eastAsia="台灣楷體" w:hAnsi="台灣楷體" w:cs="Charis SIL"/>
          </w:rPr>
          <w:t>來</w:t>
        </w:r>
      </w:ins>
      <w:r w:rsidRPr="00CE779A">
        <w:rPr>
          <w:rFonts w:ascii="台灣楷體" w:eastAsia="台灣楷體" w:hAnsi="台灣楷體" w:cs="Charis SIL"/>
        </w:rPr>
        <w:t>。望山見著素面，驚一大</w:t>
      </w:r>
      <w:del w:id="4110" w:author="user" w:date="2015-03-22T09:33:00Z">
        <w:r w:rsidRPr="00CE779A" w:rsidDel="00041C78">
          <w:rPr>
            <w:rFonts w:ascii="台灣楷體" w:eastAsia="台灣楷體" w:hAnsi="台灣楷體" w:cs="Charis SIL"/>
          </w:rPr>
          <w:delText>著</w:delText>
        </w:r>
      </w:del>
      <w:ins w:id="4111" w:author="user" w:date="2015-03-22T09:33:00Z">
        <w:r w:rsidR="00041C78">
          <w:rPr>
            <w:rFonts w:ascii="台灣楷體" w:eastAsia="台灣楷體" w:hAnsi="台灣楷體" w:cs="Charis SIL" w:hint="eastAsia"/>
          </w:rPr>
          <w:t>趒</w:t>
        </w:r>
      </w:ins>
      <w:r w:rsidRPr="00CE779A">
        <w:rPr>
          <w:rFonts w:ascii="台灣楷體" w:eastAsia="台灣楷體" w:hAnsi="台灣楷體" w:cs="Charis SIL"/>
        </w:rPr>
        <w:t>，速速𤆬i到望山房內。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兩人熟似幾仔年，素面從來</w:t>
      </w:r>
      <w:del w:id="4112" w:author="user" w:date="2015-03-22T09:33:00Z">
        <w:r w:rsidRPr="00CE779A" w:rsidDel="00041C78">
          <w:rPr>
            <w:rFonts w:ascii="台灣楷體" w:eastAsia="台灣楷體" w:hAnsi="台灣楷體" w:cs="Charis SIL"/>
          </w:rPr>
          <w:delText>無</w:delText>
        </w:r>
      </w:del>
      <w:ins w:id="4113" w:author="user" w:date="2015-03-22T09:33:00Z">
        <w:r w:rsidR="00041C78">
          <w:rPr>
            <w:rFonts w:ascii="台灣楷體" w:eastAsia="台灣楷體" w:hAnsi="台灣楷體" w:cs="Charis SIL" w:hint="eastAsia"/>
          </w:rPr>
          <w:t>毋捌</w:t>
        </w:r>
      </w:ins>
      <w:r w:rsidRPr="00CE779A">
        <w:rPr>
          <w:rFonts w:ascii="台灣楷體" w:eastAsia="台灣楷體" w:hAnsi="台灣楷體" w:cs="Charis SIL"/>
        </w:rPr>
        <w:t>到望山房間內，如今情事緊急，素面袂</w:t>
      </w:r>
      <w:del w:id="4114" w:author="user" w:date="2015-03-16T00:09:00Z">
        <w:r w:rsidRPr="00CE779A" w:rsidDel="00DE5559">
          <w:rPr>
            <w:rFonts w:ascii="台灣楷體" w:eastAsia="台灣楷體" w:hAnsi="台灣楷體" w:cs="Charis SIL"/>
          </w:rPr>
          <w:delText>赴</w:delText>
        </w:r>
      </w:del>
      <w:r w:rsidRPr="00CE779A">
        <w:rPr>
          <w:rFonts w:ascii="台灣楷體" w:eastAsia="台灣楷體" w:hAnsi="台灣楷體" w:cs="Charis SIL"/>
        </w:rPr>
        <w:t>顧</w:t>
      </w:r>
      <w:ins w:id="4115" w:author="user" w:date="2015-03-16T00:09:00Z">
        <w:r w:rsidR="00DE5559" w:rsidRPr="00CE779A">
          <w:rPr>
            <w:rFonts w:ascii="台灣楷體" w:eastAsia="台灣楷體" w:hAnsi="台灣楷體" w:cs="Charis SIL"/>
          </w:rPr>
          <w:t>得</w:t>
        </w:r>
      </w:ins>
      <w:r w:rsidRPr="00CE779A">
        <w:rPr>
          <w:rFonts w:ascii="台灣楷體" w:eastAsia="台灣楷體" w:hAnsi="台灣楷體" w:cs="Charis SIL"/>
        </w:rPr>
        <w:t>嫌疑，</w:t>
      </w:r>
      <w:del w:id="4116" w:author="user" w:date="2015-03-15T17:35:00Z">
        <w:r w:rsidRPr="00CE779A" w:rsidDel="00D26242">
          <w:rPr>
            <w:rFonts w:ascii="台灣楷體" w:eastAsia="台灣楷體" w:hAnsi="台灣楷體" w:cs="Charis SIL"/>
          </w:rPr>
          <w:delText>低頭</w:delText>
        </w:r>
      </w:del>
      <w:ins w:id="4117" w:author="user" w:date="2015-03-15T17:35:00Z">
        <w:r w:rsidR="00D26242" w:rsidRPr="00CE779A">
          <w:rPr>
            <w:rFonts w:ascii="台灣楷體" w:eastAsia="台灣楷體" w:hAnsi="台灣楷體" w:cs="Charis SIL"/>
          </w:rPr>
          <w:t>向頭</w:t>
        </w:r>
      </w:ins>
      <w:r w:rsidRPr="00CE779A">
        <w:rPr>
          <w:rFonts w:ascii="台灣楷體" w:eastAsia="台灣楷體" w:hAnsi="台灣楷體" w:cs="Charis SIL"/>
        </w:rPr>
        <w:t>綴i入房。房間內無人，望山</w:t>
      </w:r>
      <w:del w:id="4118" w:author="user" w:date="2015-03-15T00:15:00Z">
        <w:r w:rsidRPr="00CE779A" w:rsidDel="00B02257">
          <w:rPr>
            <w:rFonts w:ascii="台灣楷體" w:eastAsia="台灣楷體" w:hAnsi="台灣楷體" w:cs="Charis SIL"/>
          </w:rPr>
          <w:delText>回身</w:delText>
        </w:r>
      </w:del>
      <w:ins w:id="4119" w:author="user" w:date="2015-03-15T00:15:00Z">
        <w:r w:rsidR="00B02257" w:rsidRPr="00CE779A">
          <w:rPr>
            <w:rFonts w:ascii="台灣楷體" w:eastAsia="台灣楷體" w:hAnsi="台灣楷體" w:cs="Charis SIL"/>
          </w:rPr>
          <w:t>翻頭閂</w:t>
        </w:r>
      </w:ins>
      <w:del w:id="4120" w:author="user" w:date="2015-03-15T00:15:00Z">
        <w:r w:rsidRPr="00CE779A" w:rsidDel="00B02257">
          <w:rPr>
            <w:rFonts w:ascii="台灣楷體" w:eastAsia="台灣楷體" w:hAnsi="台灣楷體" w:cs="Charis SIL"/>
          </w:rPr>
          <w:delText>共</w:delText>
        </w:r>
      </w:del>
      <w:r w:rsidRPr="00CE779A">
        <w:rPr>
          <w:rFonts w:ascii="台灣楷體" w:eastAsia="台灣楷體" w:hAnsi="台灣楷體" w:cs="Charis SIL"/>
        </w:rPr>
        <w:t>門</w:t>
      </w:r>
      <w:del w:id="4121" w:author="user" w:date="2015-03-15T00:15:00Z">
        <w:r w:rsidRPr="00CE779A" w:rsidDel="00B02257">
          <w:rPr>
            <w:rFonts w:ascii="台灣楷體" w:eastAsia="台灣楷體" w:hAnsi="台灣楷體" w:cs="Charis SIL"/>
          </w:rPr>
          <w:delText>閂起來</w:delText>
        </w:r>
      </w:del>
      <w:r w:rsidRPr="00CE779A">
        <w:rPr>
          <w:rFonts w:ascii="台灣楷體" w:eastAsia="台灣楷體" w:hAnsi="台灣楷體" w:cs="Charis SIL"/>
        </w:rPr>
        <w:t>，素面歹勢，一時</w:t>
      </w:r>
      <w:del w:id="4122" w:author="user" w:date="2015-03-15T00:15:00Z">
        <w:r w:rsidRPr="00CE779A" w:rsidDel="00B02257">
          <w:rPr>
            <w:rFonts w:ascii="台灣楷體" w:eastAsia="台灣楷體" w:hAnsi="台灣楷體" w:cs="Charis SIL"/>
          </w:rPr>
          <w:delText>誠</w:delText>
        </w:r>
      </w:del>
      <w:r w:rsidRPr="00CE779A">
        <w:rPr>
          <w:rFonts w:ascii="台灣楷體" w:eastAsia="台灣楷體" w:hAnsi="台灣楷體" w:cs="Charis SIL"/>
        </w:rPr>
        <w:t>無自在。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del w:id="4123" w:author="user" w:date="2015-03-15T00:15:00Z">
        <w:r w:rsidRPr="00CE779A" w:rsidDel="00B02257">
          <w:rPr>
            <w:rFonts w:ascii="台灣楷體" w:eastAsia="台灣楷體" w:hAnsi="台灣楷體" w:cs="Charis SIL"/>
          </w:rPr>
          <w:delText>I猶</w:delText>
        </w:r>
      </w:del>
      <w:ins w:id="4124" w:author="user" w:date="2015-03-22T09:34:00Z">
        <w:r w:rsidR="00041C78">
          <w:rPr>
            <w:rFonts w:ascii="台灣楷體" w:eastAsia="台灣楷體" w:hAnsi="台灣楷體" w:cs="Charis SIL" w:hint="eastAsia"/>
          </w:rPr>
          <w:t>大氣</w:t>
        </w:r>
      </w:ins>
      <w:r w:rsidRPr="00CE779A">
        <w:rPr>
          <w:rFonts w:ascii="台灣楷體" w:eastAsia="台灣楷體" w:hAnsi="台灣楷體" w:cs="Charis SIL"/>
        </w:rPr>
        <w:t>喘袂</w:t>
      </w:r>
      <w:del w:id="4125" w:author="user" w:date="2015-03-15T00:15:00Z">
        <w:r w:rsidRPr="00CE779A" w:rsidDel="00B02257">
          <w:rPr>
            <w:rFonts w:ascii="台灣楷體" w:eastAsia="台灣楷體" w:hAnsi="台灣楷體" w:cs="Charis SIL"/>
          </w:rPr>
          <w:delText>停</w:delText>
        </w:r>
      </w:del>
      <w:ins w:id="4126" w:author="user" w:date="2015-03-15T00:15:00Z">
        <w:r w:rsidR="00B02257" w:rsidRPr="00CE779A">
          <w:rPr>
            <w:rFonts w:ascii="台灣楷體" w:eastAsia="台灣楷體" w:hAnsi="台灣楷體" w:cs="Charis SIL"/>
          </w:rPr>
          <w:t>離</w:t>
        </w:r>
      </w:ins>
      <w:r w:rsidRPr="00CE779A">
        <w:rPr>
          <w:rFonts w:ascii="台灣楷體" w:eastAsia="台灣楷體" w:hAnsi="台灣楷體" w:cs="Charis SIL"/>
        </w:rPr>
        <w:t>，望山捒i坐落床邊。素面拄坐落，望山雄雄跍到i跤前，驚叫講：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「啊！素面，lí跤底流血矣！」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望山共素面柴屐</w:t>
      </w:r>
      <w:del w:id="4127" w:author="user" w:date="2015-03-15T00:14:00Z">
        <w:r w:rsidRPr="00CE779A" w:rsidDel="00B02257">
          <w:rPr>
            <w:rFonts w:ascii="台灣楷體" w:eastAsia="台灣楷體" w:hAnsi="台灣楷體" w:cs="Charis SIL"/>
          </w:rPr>
          <w:delText>脫落來</w:delText>
        </w:r>
      </w:del>
      <w:ins w:id="4128" w:author="user" w:date="2015-03-15T00:14:00Z">
        <w:r w:rsidR="00B02257" w:rsidRPr="00CE779A">
          <w:rPr>
            <w:rFonts w:ascii="台灣楷體" w:eastAsia="台灣楷體" w:hAnsi="台灣楷體" w:cs="Charis SIL"/>
          </w:rPr>
          <w:t>褪落來</w:t>
        </w:r>
      </w:ins>
      <w:r w:rsidRPr="00CE779A">
        <w:rPr>
          <w:rFonts w:ascii="台灣楷體" w:eastAsia="台灣楷體" w:hAnsi="台灣楷體" w:cs="Charis SIL"/>
        </w:rPr>
        <w:t>，提布</w:t>
      </w:r>
      <w:del w:id="4129" w:author="user" w:date="2015-03-15T00:15:00Z">
        <w:r w:rsidRPr="00CE779A" w:rsidDel="00B02257">
          <w:rPr>
            <w:rFonts w:ascii="台灣楷體" w:eastAsia="台灣楷體" w:hAnsi="台灣楷體" w:cs="Charis SIL"/>
          </w:rPr>
          <w:delText>片</w:delText>
        </w:r>
      </w:del>
      <w:ins w:id="4130" w:author="user" w:date="2015-03-15T00:15:00Z">
        <w:r w:rsidR="00B02257" w:rsidRPr="00CE779A">
          <w:rPr>
            <w:rFonts w:ascii="台灣楷體" w:eastAsia="台灣楷體" w:hAnsi="台灣楷體" w:cs="Charis SIL"/>
          </w:rPr>
          <w:t>仔</w:t>
        </w:r>
      </w:ins>
      <w:r w:rsidRPr="00CE779A">
        <w:rPr>
          <w:rFonts w:ascii="台灣楷體" w:eastAsia="台灣楷體" w:hAnsi="台灣楷體" w:cs="Charis SIL"/>
        </w:rPr>
        <w:t>拭i</w:t>
      </w:r>
      <w:ins w:id="4131" w:author="user" w:date="2015-03-15T00:15:00Z">
        <w:r w:rsidR="00B02257" w:rsidRPr="00CE779A">
          <w:rPr>
            <w:rFonts w:ascii="台灣楷體" w:eastAsia="台灣楷體" w:hAnsi="台灣楷體" w:cs="Charis SIL"/>
          </w:rPr>
          <w:t>的</w:t>
        </w:r>
      </w:ins>
      <w:r w:rsidRPr="00CE779A">
        <w:rPr>
          <w:rFonts w:ascii="台灣楷體" w:eastAsia="台灣楷體" w:hAnsi="台灣楷體" w:cs="Charis SIL"/>
        </w:rPr>
        <w:t>跤底。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素面佮望山雖然親近，煞毋捌按呢予i摸跤</w:t>
      </w:r>
      <w:del w:id="4132" w:author="user" w:date="2015-03-22T09:34:00Z">
        <w:r w:rsidRPr="00CE779A" w:rsidDel="00041C78">
          <w:rPr>
            <w:rFonts w:ascii="台灣楷體" w:eastAsia="台灣楷體" w:hAnsi="台灣楷體" w:cs="Charis SIL"/>
          </w:rPr>
          <w:delText>摸</w:delText>
        </w:r>
      </w:del>
      <w:ins w:id="4133" w:author="user" w:date="2015-03-22T09:34:00Z">
        <w:r w:rsidR="00041C78">
          <w:rPr>
            <w:rFonts w:ascii="台灣楷體" w:eastAsia="台灣楷體" w:hAnsi="台灣楷體" w:cs="Charis SIL" w:hint="eastAsia"/>
          </w:rPr>
          <w:t>挲</w:t>
        </w:r>
      </w:ins>
      <w:r w:rsidRPr="00CE779A">
        <w:rPr>
          <w:rFonts w:ascii="台灣楷體" w:eastAsia="台灣楷體" w:hAnsi="台灣楷體" w:cs="Charis SIL"/>
        </w:rPr>
        <w:t>腿。i</w:t>
      </w:r>
      <w:del w:id="4134" w:author="user" w:date="2015-03-15T17:35:00Z">
        <w:r w:rsidRPr="00CE779A" w:rsidDel="00D26242">
          <w:rPr>
            <w:rFonts w:ascii="台灣楷體" w:eastAsia="台灣楷體" w:hAnsi="台灣楷體" w:cs="Charis SIL"/>
          </w:rPr>
          <w:delText>低頭</w:delText>
        </w:r>
      </w:del>
      <w:ins w:id="4135" w:author="user" w:date="2015-03-15T17:35:00Z">
        <w:r w:rsidR="00D26242" w:rsidRPr="00CE779A">
          <w:rPr>
            <w:rFonts w:ascii="台灣楷體" w:eastAsia="台灣楷體" w:hAnsi="台灣楷體" w:cs="Charis SIL"/>
          </w:rPr>
          <w:t>向頭</w:t>
        </w:r>
      </w:ins>
      <w:r w:rsidRPr="00CE779A">
        <w:rPr>
          <w:rFonts w:ascii="台灣楷體" w:eastAsia="台灣楷體" w:hAnsi="台灣楷體" w:cs="Charis SIL"/>
        </w:rPr>
        <w:t>看望山雄狂咧拭i雙跤血跡，感受著望山</w:t>
      </w:r>
      <w:del w:id="4136" w:author="user" w:date="2015-03-15T00:16:00Z">
        <w:r w:rsidRPr="00CE779A" w:rsidDel="00B02257">
          <w:rPr>
            <w:rFonts w:ascii="台灣楷體" w:eastAsia="台灣楷體" w:hAnsi="台灣楷體" w:cs="Charis SIL"/>
          </w:rPr>
          <w:delText>指掌</w:delText>
        </w:r>
      </w:del>
      <w:ins w:id="4137" w:author="user" w:date="2015-03-15T00:16:00Z">
        <w:r w:rsidR="00B02257" w:rsidRPr="00CE779A">
          <w:rPr>
            <w:rFonts w:ascii="台灣楷體" w:eastAsia="台灣楷體" w:hAnsi="台灣楷體" w:cs="Charis SIL"/>
          </w:rPr>
          <w:t>手指頭仔的</w:t>
        </w:r>
      </w:ins>
      <w:del w:id="4138" w:author="user" w:date="2015-03-15T00:16:00Z">
        <w:r w:rsidRPr="00CE779A" w:rsidDel="00B02257">
          <w:rPr>
            <w:rFonts w:ascii="台灣楷體" w:eastAsia="台灣楷體" w:hAnsi="台灣楷體" w:cs="Charis SIL"/>
          </w:rPr>
          <w:delText>的</w:delText>
        </w:r>
      </w:del>
      <w:r w:rsidRPr="00CE779A">
        <w:rPr>
          <w:rFonts w:ascii="台灣楷體" w:eastAsia="台灣楷體" w:hAnsi="台灣楷體" w:cs="Charis SIL"/>
        </w:rPr>
        <w:t>挲摸接觸，驚惶</w:t>
      </w:r>
      <w:del w:id="4139" w:author="user" w:date="2015-03-22T09:34:00Z">
        <w:r w:rsidRPr="00CE779A" w:rsidDel="00041C78">
          <w:rPr>
            <w:rFonts w:ascii="台灣楷體" w:eastAsia="台灣楷體" w:hAnsi="台灣楷體" w:cs="Charis SIL"/>
          </w:rPr>
          <w:delText>萬狀</w:delText>
        </w:r>
      </w:del>
      <w:ins w:id="4140" w:author="user" w:date="2015-03-22T09:34:00Z">
        <w:r w:rsidR="00041C78" w:rsidRPr="00CE779A">
          <w:rPr>
            <w:rFonts w:ascii="台灣楷體" w:eastAsia="台灣楷體" w:hAnsi="台灣楷體" w:cs="Charis SIL"/>
          </w:rPr>
          <w:t>萬</w:t>
        </w:r>
        <w:r w:rsidR="00041C78">
          <w:rPr>
            <w:rFonts w:ascii="台灣楷體" w:eastAsia="台灣楷體" w:hAnsi="台灣楷體" w:cs="Charis SIL" w:hint="eastAsia"/>
          </w:rPr>
          <w:t>分</w:t>
        </w:r>
      </w:ins>
      <w:r w:rsidRPr="00CE779A">
        <w:rPr>
          <w:rFonts w:ascii="台灣楷體" w:eastAsia="台灣楷體" w:hAnsi="台灣楷體" w:cs="Charis SIL"/>
        </w:rPr>
        <w:t>，毋知按怎才好。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望山</w:t>
      </w:r>
      <w:del w:id="4141" w:author="user" w:date="2015-03-22T09:34:00Z">
        <w:r w:rsidRPr="00CE779A" w:rsidDel="00041C78">
          <w:rPr>
            <w:rFonts w:ascii="台灣楷體" w:eastAsia="台灣楷體" w:hAnsi="台灣楷體" w:cs="Charis SIL"/>
          </w:rPr>
          <w:delText>一爿</w:delText>
        </w:r>
      </w:del>
      <w:ins w:id="4142" w:author="user" w:date="2015-03-22T09:34:00Z">
        <w:r w:rsidR="00041C78">
          <w:rPr>
            <w:rFonts w:ascii="台灣楷體" w:eastAsia="台灣楷體" w:hAnsi="台灣楷體" w:cs="Charis SIL" w:hint="eastAsia"/>
          </w:rPr>
          <w:t>那</w:t>
        </w:r>
      </w:ins>
      <w:r w:rsidRPr="00CE779A">
        <w:rPr>
          <w:rFonts w:ascii="台灣楷體" w:eastAsia="台灣楷體" w:hAnsi="台灣楷體" w:cs="Charis SIL"/>
        </w:rPr>
        <w:t>拭，</w:t>
      </w:r>
      <w:del w:id="4143" w:author="user" w:date="2015-03-22T09:35:00Z">
        <w:r w:rsidRPr="00CE779A" w:rsidDel="00041C78">
          <w:rPr>
            <w:rFonts w:ascii="台灣楷體" w:eastAsia="台灣楷體" w:hAnsi="台灣楷體" w:cs="Charis SIL"/>
          </w:rPr>
          <w:delText>一爿</w:delText>
        </w:r>
      </w:del>
      <w:ins w:id="4144" w:author="user" w:date="2015-03-22T09:35:00Z">
        <w:r w:rsidR="00041C78">
          <w:rPr>
            <w:rFonts w:ascii="台灣楷體" w:eastAsia="台灣楷體" w:hAnsi="台灣楷體" w:cs="Charis SIL" w:hint="eastAsia"/>
          </w:rPr>
          <w:t>那</w:t>
        </w:r>
      </w:ins>
      <w:r w:rsidRPr="00CE779A">
        <w:rPr>
          <w:rFonts w:ascii="台灣楷體" w:eastAsia="台灣楷體" w:hAnsi="台灣楷體" w:cs="Charis SIL"/>
        </w:rPr>
        <w:t>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(p.120)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「血攏染著屐面的牡丹花矣。」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</w:t>
      </w:r>
      <w:ins w:id="4145" w:author="user" w:date="2015-03-15T00:16:00Z">
        <w:r w:rsidR="00B02257" w:rsidRPr="00CE779A">
          <w:rPr>
            <w:rFonts w:ascii="台灣楷體" w:eastAsia="台灣楷體" w:hAnsi="台灣楷體" w:cs="Charis SIL"/>
          </w:rPr>
          <w:t>較歇</w:t>
        </w:r>
      </w:ins>
      <w:r w:rsidRPr="00CE779A">
        <w:rPr>
          <w:rFonts w:ascii="台灣楷體" w:eastAsia="台灣楷體" w:hAnsi="台灣楷體" w:cs="Charis SIL"/>
        </w:rPr>
        <w:t>喘</w:t>
      </w:r>
      <w:ins w:id="4146" w:author="user" w:date="2015-03-22T09:24:00Z">
        <w:r w:rsidR="002657E1">
          <w:rPr>
            <w:rFonts w:ascii="台灣楷體" w:eastAsia="台灣楷體" w:hAnsi="台灣楷體" w:cs="Charis SIL" w:hint="eastAsia"/>
          </w:rPr>
          <w:t>矣</w:t>
        </w:r>
      </w:ins>
      <w:del w:id="4147" w:author="user" w:date="2015-03-15T00:16:00Z">
        <w:r w:rsidRPr="00CE779A" w:rsidDel="00B02257">
          <w:rPr>
            <w:rFonts w:ascii="台灣楷體" w:eastAsia="台灣楷體" w:hAnsi="台灣楷體" w:cs="Charis SIL"/>
          </w:rPr>
          <w:delText>過氣</w:delText>
        </w:r>
      </w:del>
      <w:r w:rsidRPr="00CE779A">
        <w:rPr>
          <w:rFonts w:ascii="台灣楷體" w:eastAsia="台灣楷體" w:hAnsi="台灣楷體" w:cs="Charis SIL"/>
        </w:rPr>
        <w:t>，</w:t>
      </w:r>
      <w:ins w:id="4148" w:author="user" w:date="2015-03-15T00:16:00Z">
        <w:r w:rsidR="00B02257" w:rsidRPr="00CE779A">
          <w:rPr>
            <w:rFonts w:ascii="台灣楷體" w:eastAsia="台灣楷體" w:hAnsi="台灣楷體" w:cs="Charis SIL"/>
          </w:rPr>
          <w:t>心頭掠</w:t>
        </w:r>
      </w:ins>
      <w:r w:rsidRPr="00CE779A">
        <w:rPr>
          <w:rFonts w:ascii="台灣楷體" w:eastAsia="台灣楷體" w:hAnsi="台灣楷體" w:cs="Charis SIL"/>
        </w:rPr>
        <w:t>定</w:t>
      </w:r>
      <w:del w:id="4149" w:author="user" w:date="2015-03-15T00:16:00Z">
        <w:r w:rsidRPr="00CE779A" w:rsidDel="00B02257">
          <w:rPr>
            <w:rFonts w:ascii="台灣楷體" w:eastAsia="台灣楷體" w:hAnsi="台灣楷體" w:cs="Charis SIL"/>
          </w:rPr>
          <w:delText>下心</w:delText>
        </w:r>
      </w:del>
      <w:r w:rsidRPr="00CE779A">
        <w:rPr>
          <w:rFonts w:ascii="台灣楷體" w:eastAsia="台灣楷體" w:hAnsi="台灣楷體" w:cs="Charis SIL"/>
        </w:rPr>
        <w:t>，心神回復，就共望山捒開，</w:t>
      </w:r>
      <w:del w:id="4150" w:author="user" w:date="2015-03-15T00:17:00Z">
        <w:r w:rsidRPr="00CE779A" w:rsidDel="00B02257">
          <w:rPr>
            <w:rFonts w:ascii="台灣楷體" w:eastAsia="台灣楷體" w:hAnsi="台灣楷體" w:cs="Charis SIL"/>
          </w:rPr>
          <w:delText>責</w:delText>
        </w:r>
      </w:del>
      <w:r w:rsidRPr="00CE779A">
        <w:rPr>
          <w:rFonts w:ascii="台灣楷體" w:eastAsia="台灣楷體" w:hAnsi="台灣楷體" w:cs="Charis SIL"/>
        </w:rPr>
        <w:t>罵i講：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「莫管遮ê矣──guá是拚性命過港來ê呢！」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「lí是按怎來ê</w:t>
      </w:r>
      <w:del w:id="4151" w:author="user" w:date="2015-03-22T09:24:00Z">
        <w:r w:rsidRPr="00CE779A" w:rsidDel="002657E1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？渡船禁渡矣……」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「guá偷坐舢舨來ê──lí聽guá講，監國夫人……愛guá……」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素面情急，一時講袂出話，講一句，停一句，望山坐去i邊仔，輕聲搶咧問：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「安平這馬按怎？監國爺佮夫人按怎？」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「監國爺誠著急，夫人講愛guá探聽將軍府的動靜，愛望山lí去通知夫人的兄弟……愛問看劉國軒……」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門外傳來跤步聲，望山阻擋素面，叫i莫講。等人聲去了後，i問素面按怎轉去，素面</w:t>
      </w:r>
      <w:del w:id="4152" w:author="user" w:date="2015-03-22T09:23:00Z">
        <w:r w:rsidRPr="00CE779A" w:rsidDel="002657E1">
          <w:rPr>
            <w:rFonts w:ascii="台灣楷體" w:eastAsia="台灣楷體" w:hAnsi="台灣楷體" w:cs="Charis SIL"/>
          </w:rPr>
          <w:delText>回答了後</w:delText>
        </w:r>
      </w:del>
      <w:ins w:id="4153" w:author="user" w:date="2015-03-22T09:23:00Z">
        <w:r w:rsidR="002657E1">
          <w:rPr>
            <w:rFonts w:ascii="台灣楷體" w:eastAsia="台灣楷體" w:hAnsi="台灣楷體" w:cs="Charis SIL" w:hint="eastAsia"/>
          </w:rPr>
          <w:t>話講煞</w:t>
        </w:r>
      </w:ins>
      <w:r w:rsidRPr="00CE779A">
        <w:rPr>
          <w:rFonts w:ascii="台灣楷體" w:eastAsia="台灣楷體" w:hAnsi="台灣楷體" w:cs="Charis SIL"/>
        </w:rPr>
        <w:t>，i對櫥仔底提出外衫，改做民人打扮，𤆬素面對灶跤後門出去，來到港邊，揣著揜貼的所在坐落來。望山看四界無人，才對素面講：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「日頭猶佇彼爿，lán閣有時間──lí詳細閣講予guá聽，鄭經王爺</w:t>
      </w:r>
      <w:del w:id="4154" w:author="user" w:date="2015-03-13T12:16:00Z">
        <w:r w:rsidRPr="00CE779A" w:rsidDel="009C5072">
          <w:rPr>
            <w:rFonts w:ascii="台灣楷體" w:eastAsia="台灣楷體" w:hAnsi="台灣楷體" w:cs="Charis SIL"/>
          </w:rPr>
          <w:delText>那會</w:delText>
        </w:r>
      </w:del>
      <w:ins w:id="4155" w:author="user" w:date="2015-03-13T12:16:00Z">
        <w:r w:rsidR="009C5072" w:rsidRPr="00CE779A">
          <w:rPr>
            <w:rFonts w:ascii="台灣楷體" w:eastAsia="台灣楷體" w:hAnsi="台灣楷體" w:cs="Charis SIL"/>
          </w:rPr>
          <w:t>哪會</w:t>
        </w:r>
      </w:ins>
      <w:r w:rsidRPr="00CE779A">
        <w:rPr>
          <w:rFonts w:ascii="台灣楷體" w:eastAsia="台灣楷體" w:hAnsi="台灣楷體" w:cs="Charis SIL"/>
        </w:rPr>
        <w:t>雄雄過身</w:t>
      </w:r>
      <w:del w:id="4156" w:author="user" w:date="2015-03-22T09:23:00Z">
        <w:r w:rsidRPr="00CE779A" w:rsidDel="002657E1">
          <w:rPr>
            <w:rFonts w:ascii="台灣楷體" w:eastAsia="台灣楷體" w:hAnsi="台灣楷體" w:cs="Charis SIL"/>
          </w:rPr>
          <w:delText>咧</w:delText>
        </w:r>
      </w:del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素面看對西爿，日頭拄照著內港，水面恐怖</w:t>
      </w:r>
      <w:del w:id="4157" w:author="user" w:date="2015-03-22T09:23:00Z">
        <w:r w:rsidRPr="00CE779A" w:rsidDel="002657E1">
          <w:rPr>
            <w:rFonts w:ascii="台灣楷體" w:eastAsia="台灣楷體" w:hAnsi="台灣楷體" w:cs="Charis SIL"/>
          </w:rPr>
          <w:delText>刺幕</w:delText>
        </w:r>
      </w:del>
      <w:ins w:id="4158" w:author="user" w:date="2015-03-22T09:23:00Z">
        <w:r w:rsidR="002657E1">
          <w:rPr>
            <w:rFonts w:ascii="台灣楷體" w:eastAsia="台灣楷體" w:hAnsi="台灣楷體" w:cs="Charis SIL" w:hint="eastAsia"/>
          </w:rPr>
          <w:t>鑿目</w:t>
        </w:r>
      </w:ins>
      <w:r w:rsidRPr="00CE779A">
        <w:rPr>
          <w:rFonts w:ascii="台灣楷體" w:eastAsia="台灣楷體" w:hAnsi="台灣楷體" w:cs="Charis SIL"/>
        </w:rPr>
        <w:t>的光線咧閃</w:t>
      </w:r>
      <w:ins w:id="4159" w:author="user" w:date="2015-03-22T09:23:00Z">
        <w:r w:rsidR="002657E1">
          <w:rPr>
            <w:rFonts w:ascii="台灣楷體" w:eastAsia="台灣楷體" w:hAnsi="台灣楷體" w:cs="Charis SIL" w:hint="eastAsia"/>
          </w:rPr>
          <w:t>爍</w:t>
        </w:r>
      </w:ins>
      <w:r w:rsidRPr="00CE779A">
        <w:rPr>
          <w:rFonts w:ascii="台灣楷體" w:eastAsia="台灣楷體" w:hAnsi="台灣楷體" w:cs="Charis SIL"/>
        </w:rPr>
        <w:t>，四箍輾轉幽靜荒涼，冷風吹來，寒意迫人，i吞一口氣，感覺喙焦，荒野無所在</w:t>
      </w:r>
      <w:ins w:id="4160" w:author="user" w:date="2015-03-22T09:24:00Z">
        <w:r w:rsidR="002657E1">
          <w:rPr>
            <w:rFonts w:ascii="台灣楷體" w:eastAsia="台灣楷體" w:hAnsi="台灣楷體" w:cs="Charis SIL" w:hint="eastAsia"/>
          </w:rPr>
          <w:t>thang</w:t>
        </w:r>
      </w:ins>
      <w:r w:rsidRPr="00CE779A">
        <w:rPr>
          <w:rFonts w:ascii="台灣楷體" w:eastAsia="台灣楷體" w:hAnsi="台灣楷體" w:cs="Charis SIL"/>
        </w:rPr>
        <w:t>討水來啉，只好忍耐。i停</w:t>
      </w:r>
      <w:del w:id="4161" w:author="user" w:date="2015-03-13T21:35:00Z">
        <w:r w:rsidRPr="00CE779A" w:rsidDel="007C7F84">
          <w:rPr>
            <w:rFonts w:ascii="台灣楷體" w:eastAsia="台灣楷體" w:hAnsi="台灣楷體" w:cs="Charis SIL"/>
          </w:rPr>
          <w:delText>一息仔</w:delText>
        </w:r>
      </w:del>
      <w:ins w:id="4162" w:author="user" w:date="2015-03-13T21:35:00Z">
        <w:r w:rsidR="007C7F84" w:rsidRPr="00CE779A">
          <w:rPr>
            <w:rFonts w:ascii="台灣楷體" w:eastAsia="台灣楷體" w:hAnsi="台灣楷體" w:cs="Charis SIL"/>
          </w:rPr>
          <w:t>一時仔</w:t>
        </w:r>
      </w:ins>
      <w:r w:rsidRPr="00CE779A">
        <w:rPr>
          <w:rFonts w:ascii="台灣楷體" w:eastAsia="台灣楷體" w:hAnsi="台灣楷體" w:cs="Charis SIL"/>
        </w:rPr>
        <w:t>就講：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「昨昏下晡王爺的屍首扛轉去安平王城以後，兵鎮就禁止</w:t>
      </w:r>
      <w:r w:rsidR="00CE71FD" w:rsidRPr="00CE779A">
        <w:rPr>
          <w:rFonts w:ascii="台灣楷體" w:eastAsia="台灣楷體" w:hAnsi="台灣楷體" w:cs="Charis SIL"/>
        </w:rPr>
        <w:t>眾人</w:t>
      </w:r>
      <w:r w:rsidRPr="00CE779A">
        <w:rPr>
          <w:rFonts w:ascii="台灣楷體" w:eastAsia="台灣楷體" w:hAnsi="台灣楷體" w:cs="Charis SIL"/>
        </w:rPr>
        <w:t>出入，連監國爺想欲派人到赤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──── 11/30 P.122~P.125 ────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(p.122)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崁來，攏揣無渡船……」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「王爺到底是按怎死ê？」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「監國爺這幾工攏佇洲仔尾侍候王爺，聽講王爺是昨昏</w:t>
      </w:r>
      <w:del w:id="4163" w:author="user" w:date="2015-03-16T00:10:00Z">
        <w:r w:rsidRPr="00CE779A" w:rsidDel="00DE5559">
          <w:rPr>
            <w:rFonts w:ascii="台灣楷體" w:eastAsia="台灣楷體" w:hAnsi="台灣楷體" w:cs="Charis SIL"/>
          </w:rPr>
          <w:delText>一早</w:delText>
        </w:r>
      </w:del>
      <w:ins w:id="4164" w:author="user" w:date="2015-03-16T00:10:00Z">
        <w:r w:rsidR="00DE5559" w:rsidRPr="00CE779A">
          <w:rPr>
            <w:rFonts w:ascii="台灣楷體" w:eastAsia="台灣楷體" w:hAnsi="台灣楷體" w:cs="Charis SIL"/>
          </w:rPr>
          <w:t>透早</w:t>
        </w:r>
      </w:ins>
      <w:r w:rsidRPr="00CE779A">
        <w:rPr>
          <w:rFonts w:ascii="台灣楷體" w:eastAsia="台灣楷體" w:hAnsi="台灣楷體" w:cs="Charis SIL"/>
        </w:rPr>
        <w:t>過身ê，董國太聽著消息，親身到洲仔尾去看。昨昏下晡監國爺扶屍送轉王城了後，i就毋准</w:t>
      </w:r>
      <w:ins w:id="4165" w:author="user" w:date="2015-03-22T09:21:00Z">
        <w:r w:rsidR="002657E1">
          <w:rPr>
            <w:rFonts w:ascii="台灣楷體" w:eastAsia="台灣楷體" w:hAnsi="台灣楷體" w:cs="Charis SIL" w:hint="eastAsia"/>
          </w:rPr>
          <w:t>人</w:t>
        </w:r>
      </w:ins>
      <w:r w:rsidRPr="00CE779A">
        <w:rPr>
          <w:rFonts w:ascii="台灣楷體" w:eastAsia="台灣楷體" w:hAnsi="台灣楷體" w:cs="Charis SIL"/>
        </w:rPr>
        <w:t>閣入王府，干焦</w:t>
      </w:r>
      <w:del w:id="4166" w:author="user" w:date="2015-03-22T09:21:00Z">
        <w:r w:rsidRPr="00CE779A" w:rsidDel="002657E1">
          <w:rPr>
            <w:rFonts w:ascii="台灣楷體" w:eastAsia="台灣楷體" w:hAnsi="台灣楷體" w:cs="Charis SIL"/>
          </w:rPr>
          <w:delText>廳</w:delText>
        </w:r>
      </w:del>
      <w:ins w:id="4167" w:author="user" w:date="2015-03-22T09:21:00Z">
        <w:r w:rsidR="002657E1">
          <w:rPr>
            <w:rFonts w:ascii="台灣楷體" w:eastAsia="台灣楷體" w:hAnsi="台灣楷體" w:cs="Charis SIL" w:hint="eastAsia"/>
          </w:rPr>
          <w:t>聽講</w:t>
        </w:r>
      </w:ins>
      <w:r w:rsidRPr="00CE779A">
        <w:rPr>
          <w:rFonts w:ascii="台灣楷體" w:eastAsia="台灣楷體" w:hAnsi="台灣楷體" w:cs="Charis SIL"/>
        </w:rPr>
        <w:t>馮侍衞佮鄭二爺in</w:t>
      </w:r>
      <w:del w:id="4168" w:author="user" w:date="2015-03-20T23:48:00Z">
        <w:r w:rsidRPr="00CE779A" w:rsidDel="00501DFA">
          <w:rPr>
            <w:rFonts w:ascii="台灣楷體" w:eastAsia="台灣楷體" w:hAnsi="台灣楷體" w:cs="Charis SIL"/>
          </w:rPr>
          <w:delText>日夜</w:delText>
        </w:r>
      </w:del>
      <w:ins w:id="4169" w:author="user" w:date="2015-03-20T23:48:00Z">
        <w:r w:rsidR="00501DFA" w:rsidRPr="00CE779A">
          <w:rPr>
            <w:rFonts w:ascii="台灣楷體" w:eastAsia="台灣楷體" w:hAnsi="台灣楷體" w:cs="Charis SIL"/>
          </w:rPr>
          <w:t>暝日</w:t>
        </w:r>
      </w:ins>
      <w:r w:rsidRPr="00CE779A">
        <w:rPr>
          <w:rFonts w:ascii="台灣楷體" w:eastAsia="台灣楷體" w:hAnsi="台灣楷體" w:cs="Charis SIL"/>
        </w:rPr>
        <w:t>佇董國太房間內秘密會商。監國夫人講應該從速請監國爺就位發喪，袂使</w:t>
      </w:r>
      <w:del w:id="4170" w:author="user" w:date="2015-03-22T09:22:00Z">
        <w:r w:rsidRPr="00CE779A" w:rsidDel="002657E1">
          <w:rPr>
            <w:rFonts w:ascii="台灣楷體" w:eastAsia="台灣楷體" w:hAnsi="台灣楷體" w:cs="Charis SIL"/>
          </w:rPr>
          <w:delText>按呢</w:delText>
        </w:r>
      </w:del>
      <w:r w:rsidRPr="00CE779A">
        <w:rPr>
          <w:rFonts w:ascii="台灣楷體" w:eastAsia="台灣楷體" w:hAnsi="台灣楷體" w:cs="Charis SIL"/>
        </w:rPr>
        <w:t>拖延……干焦禁渡戒嚴……講可能有啥物陰謀……」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「赤崁官兵逐家攏知影王爺過身ê。」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「……講董國太請lín劉將軍去商議</w:t>
      </w:r>
      <w:del w:id="4171" w:author="user" w:date="2015-03-22T09:22:00Z">
        <w:r w:rsidRPr="00CE779A" w:rsidDel="002657E1">
          <w:rPr>
            <w:rFonts w:ascii="台灣楷體" w:eastAsia="台灣楷體" w:hAnsi="台灣楷體" w:cs="Charis SIL"/>
          </w:rPr>
          <w:delText>嗣</w:delText>
        </w:r>
      </w:del>
      <w:ins w:id="4172" w:author="user" w:date="2015-03-22T09:22:00Z">
        <w:r w:rsidR="002657E1">
          <w:rPr>
            <w:rFonts w:ascii="台灣楷體" w:eastAsia="台灣楷體" w:hAnsi="台灣楷體" w:cs="Charis SIL" w:hint="eastAsia"/>
          </w:rPr>
          <w:t>坐</w:t>
        </w:r>
      </w:ins>
      <w:r w:rsidRPr="00CE779A">
        <w:rPr>
          <w:rFonts w:ascii="台灣楷體" w:eastAsia="台灣楷體" w:hAnsi="台灣楷體" w:cs="Charis SIL"/>
        </w:rPr>
        <w:t>位的代誌，lín劉將軍毋肯去，毋知是為著啥？」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「劉將軍派中軍爺去矣。」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「監國爺佮監國夫人誠著急，</w:t>
      </w:r>
      <w:del w:id="4173" w:author="user" w:date="2015-03-22T09:20:00Z">
        <w:r w:rsidRPr="00CE779A" w:rsidDel="002657E1">
          <w:rPr>
            <w:rFonts w:ascii="台灣楷體" w:eastAsia="台灣楷體" w:hAnsi="台灣楷體" w:cs="Charis SIL"/>
          </w:rPr>
          <w:delText>未</w:delText>
        </w:r>
      </w:del>
      <w:ins w:id="4174" w:author="user" w:date="2015-03-22T09:20:00Z">
        <w:r w:rsidR="002657E1">
          <w:rPr>
            <w:rFonts w:ascii="台灣楷體" w:eastAsia="台灣楷體" w:hAnsi="台灣楷體" w:cs="Charis SIL" w:hint="eastAsia"/>
          </w:rPr>
          <w:t>為</w:t>
        </w:r>
      </w:ins>
      <w:r w:rsidRPr="00CE779A">
        <w:rPr>
          <w:rFonts w:ascii="台灣楷體" w:eastAsia="台灣楷體" w:hAnsi="台灣楷體" w:cs="Charis SIL"/>
        </w:rPr>
        <w:t>啥物董國太揣人商議，毋揣監國爺，干焦揣馮侍衞佮鄭二爺in？這兩人──lí</w:t>
      </w:r>
      <w:ins w:id="4175" w:author="user" w:date="2015-03-22T09:20:00Z">
        <w:r w:rsidR="002657E1">
          <w:rPr>
            <w:rFonts w:ascii="台灣楷體" w:eastAsia="台灣楷體" w:hAnsi="台灣楷體" w:cs="Charis SIL" w:hint="eastAsia"/>
          </w:rPr>
          <w:t>所</w:t>
        </w:r>
      </w:ins>
      <w:r w:rsidRPr="00CE779A">
        <w:rPr>
          <w:rFonts w:ascii="台灣楷體" w:eastAsia="台灣楷體" w:hAnsi="台灣楷體" w:cs="Charis SIL"/>
        </w:rPr>
        <w:t>知影ê──</w:t>
      </w:r>
      <w:del w:id="4176" w:author="user" w:date="2015-03-17T16:34:00Z">
        <w:r w:rsidRPr="00CE779A" w:rsidDel="00F4565E">
          <w:rPr>
            <w:rFonts w:ascii="台灣楷體" w:eastAsia="台灣楷體" w:hAnsi="台灣楷體" w:cs="Charis SIL"/>
          </w:rPr>
          <w:delText>一向</w:delText>
        </w:r>
      </w:del>
      <w:ins w:id="4177" w:author="user" w:date="2015-03-17T16:34:00Z">
        <w:r w:rsidR="00F4565E" w:rsidRPr="00CE779A">
          <w:rPr>
            <w:rFonts w:ascii="台灣楷體" w:eastAsia="台灣楷體" w:hAnsi="台灣楷體" w:cs="Charis SIL"/>
          </w:rPr>
          <w:t>在來</w:t>
        </w:r>
      </w:ins>
      <w:r w:rsidRPr="00CE779A">
        <w:rPr>
          <w:rFonts w:ascii="台灣楷體" w:eastAsia="台灣楷體" w:hAnsi="台灣楷體" w:cs="Charis SIL"/>
        </w:rPr>
        <w:t>是佮監國</w:t>
      </w:r>
      <w:ins w:id="4178" w:author="user" w:date="2015-03-22T09:20:00Z">
        <w:r w:rsidR="002657E1" w:rsidRPr="00CE779A">
          <w:rPr>
            <w:rFonts w:ascii="台灣楷體" w:eastAsia="台灣楷體" w:hAnsi="台灣楷體" w:cs="Charis SIL"/>
          </w:rPr>
          <w:t>爺</w:t>
        </w:r>
      </w:ins>
      <w:r w:rsidRPr="00CE779A">
        <w:rPr>
          <w:rFonts w:ascii="台灣楷體" w:eastAsia="台灣楷體" w:hAnsi="台灣楷體" w:cs="Charis SIL"/>
        </w:rPr>
        <w:t>袂合ê。監國爺的小弟，馮侍衞的彼个囝婿，鄭克塽，煞會使出出入入，這</w:t>
      </w:r>
      <w:ins w:id="4179" w:author="user" w:date="2015-03-22T09:21:00Z">
        <w:r w:rsidR="002657E1">
          <w:rPr>
            <w:rFonts w:ascii="台灣楷體" w:eastAsia="台灣楷體" w:hAnsi="台灣楷體" w:cs="Charis SIL" w:hint="eastAsia"/>
          </w:rPr>
          <w:t>个</w:t>
        </w:r>
      </w:ins>
      <w:r w:rsidRPr="00CE779A">
        <w:rPr>
          <w:rFonts w:ascii="台灣楷體" w:eastAsia="台灣楷體" w:hAnsi="台灣楷體" w:cs="Charis SIL"/>
        </w:rPr>
        <w:t>人是從來毋佮監國爺來往ê。」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「鄭克塽才十二歲，i無管事，i是無關係ê。」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「監國夫人愛guá來問，劉國軒到底為啥物毋去安平，佮問眾人有啥物風聲？」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「lí轉去共</w:t>
      </w:r>
      <w:del w:id="4180" w:author="user" w:date="2015-03-22T09:19:00Z">
        <w:r w:rsidRPr="00CE779A" w:rsidDel="002657E1">
          <w:rPr>
            <w:rFonts w:ascii="台灣楷體" w:eastAsia="台灣楷體" w:hAnsi="台灣楷體" w:cs="Charis SIL"/>
          </w:rPr>
          <w:delText>堅</w:delText>
        </w:r>
      </w:del>
      <w:ins w:id="4181" w:author="user" w:date="2015-03-22T09:19:00Z">
        <w:r w:rsidR="002657E1">
          <w:rPr>
            <w:rFonts w:ascii="台灣楷體" w:eastAsia="台灣楷體" w:hAnsi="台灣楷體" w:cs="Charis SIL" w:hint="eastAsia"/>
          </w:rPr>
          <w:t>監</w:t>
        </w:r>
      </w:ins>
      <w:r w:rsidRPr="00CE779A">
        <w:rPr>
          <w:rFonts w:ascii="台灣楷體" w:eastAsia="台灣楷體" w:hAnsi="台灣楷體" w:cs="Charis SIL"/>
        </w:rPr>
        <w:t>國爺佮監國夫人講，</w:t>
      </w:r>
      <w:del w:id="4182" w:author="user" w:date="2015-03-22T09:19:00Z">
        <w:r w:rsidRPr="00CE779A" w:rsidDel="002657E1">
          <w:rPr>
            <w:rFonts w:ascii="台灣楷體" w:eastAsia="台灣楷體" w:hAnsi="台灣楷體" w:cs="Charis SIL"/>
          </w:rPr>
          <w:delText>叫</w:delText>
        </w:r>
      </w:del>
      <w:ins w:id="4183" w:author="user" w:date="2015-03-22T09:19:00Z">
        <w:r w:rsidR="002657E1">
          <w:rPr>
            <w:rFonts w:ascii="台灣楷體" w:eastAsia="台灣楷體" w:hAnsi="台灣楷體" w:cs="Charis SIL" w:hint="eastAsia"/>
          </w:rPr>
          <w:t>請</w:t>
        </w:r>
      </w:ins>
      <w:r w:rsidRPr="00CE779A">
        <w:rPr>
          <w:rFonts w:ascii="台灣楷體" w:eastAsia="台灣楷體" w:hAnsi="台灣楷體" w:cs="Charis SIL"/>
        </w:rPr>
        <w:t>in放心，劉將軍是袂有二心ê。赤崁這爿的官兵攏講王爺已經死，監國爺應該即日就位，馮侍衞派人來請劉將軍時，彼</w:t>
      </w:r>
      <w:ins w:id="4184" w:author="user" w:date="2015-03-22T09:19:00Z">
        <w:r w:rsidR="002657E1">
          <w:rPr>
            <w:rFonts w:ascii="台灣楷體" w:eastAsia="台灣楷體" w:hAnsi="台灣楷體" w:cs="Charis SIL" w:hint="eastAsia"/>
          </w:rPr>
          <w:t>个</w:t>
        </w:r>
      </w:ins>
      <w:r w:rsidRPr="00CE779A">
        <w:rPr>
          <w:rFonts w:ascii="台灣楷體" w:eastAsia="台灣楷體" w:hAnsi="台灣楷體" w:cs="Charis SIL"/>
        </w:rPr>
        <w:t>人嘛講董國太已經下令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(p.123)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，愛禮官擇日奉監國爺</w:t>
      </w:r>
      <w:del w:id="4185" w:author="user" w:date="2015-03-22T09:19:00Z">
        <w:r w:rsidRPr="00CE779A" w:rsidDel="002657E1">
          <w:rPr>
            <w:rFonts w:ascii="台灣楷體" w:eastAsia="台灣楷體" w:hAnsi="台灣楷體" w:cs="Charis SIL"/>
          </w:rPr>
          <w:delText>嗣</w:delText>
        </w:r>
      </w:del>
      <w:ins w:id="4186" w:author="user" w:date="2015-03-22T09:19:00Z">
        <w:r w:rsidR="002657E1">
          <w:rPr>
            <w:rFonts w:ascii="台灣楷體" w:eastAsia="台灣楷體" w:hAnsi="台灣楷體" w:cs="Charis SIL" w:hint="eastAsia"/>
          </w:rPr>
          <w:t>坐</w:t>
        </w:r>
      </w:ins>
      <w:r w:rsidRPr="00CE779A">
        <w:rPr>
          <w:rFonts w:ascii="台灣楷體" w:eastAsia="台灣楷體" w:hAnsi="台灣楷體" w:cs="Charis SIL"/>
        </w:rPr>
        <w:t>位，愛</w:t>
      </w:r>
      <w:r w:rsidR="00CE71FD" w:rsidRPr="00CE779A">
        <w:rPr>
          <w:rFonts w:ascii="台灣楷體" w:eastAsia="台灣楷體" w:hAnsi="台灣楷體" w:cs="Charis SIL"/>
        </w:rPr>
        <w:t>眾人</w:t>
      </w:r>
      <w:r w:rsidRPr="00CE779A">
        <w:rPr>
          <w:rFonts w:ascii="台灣楷體" w:eastAsia="台灣楷體" w:hAnsi="台灣楷體" w:cs="Charis SIL"/>
        </w:rPr>
        <w:t>放心，所以……」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「真正按呢就好矣。guán佇安平鎮內全無消息，干焦看著馮侍衞四界調動兵馬，監國爺袂</w:t>
      </w:r>
      <w:del w:id="4187" w:author="user" w:date="2015-03-22T09:19:00Z">
        <w:r w:rsidRPr="00CE779A" w:rsidDel="002657E1">
          <w:rPr>
            <w:rFonts w:ascii="台灣楷體" w:eastAsia="台灣楷體" w:hAnsi="台灣楷體" w:cs="Charis SIL"/>
          </w:rPr>
          <w:delText>使</w:delText>
        </w:r>
      </w:del>
      <w:ins w:id="4188" w:author="user" w:date="2015-03-22T09:19:00Z">
        <w:r w:rsidR="002657E1">
          <w:rPr>
            <w:rFonts w:ascii="台灣楷體" w:eastAsia="台灣楷體" w:hAnsi="台灣楷體" w:cs="Charis SIL" w:hint="eastAsia"/>
          </w:rPr>
          <w:t>當</w:t>
        </w:r>
      </w:ins>
      <w:r w:rsidRPr="00CE779A">
        <w:rPr>
          <w:rFonts w:ascii="台灣楷體" w:eastAsia="台灣楷體" w:hAnsi="台灣楷體" w:cs="Charis SIL"/>
        </w:rPr>
        <w:t>見董國太，王爺喪事按怎辦理，嘛無人來問過i，所以in翁</w:t>
      </w:r>
      <w:ins w:id="4189" w:author="user" w:date="2015-03-22T09:19:00Z">
        <w:r w:rsidR="002657E1">
          <w:rPr>
            <w:rFonts w:ascii="台灣楷體" w:eastAsia="台灣楷體" w:hAnsi="台灣楷體" w:cs="Charis SIL" w:hint="eastAsia"/>
          </w:rPr>
          <w:t>仔</w:t>
        </w:r>
      </w:ins>
      <w:r w:rsidRPr="00CE779A">
        <w:rPr>
          <w:rFonts w:ascii="台灣楷體" w:eastAsia="台灣楷體" w:hAnsi="台灣楷體" w:cs="Charis SIL"/>
        </w:rPr>
        <w:t>某袂</w:t>
      </w:r>
      <w:del w:id="4190" w:author="user" w:date="2015-03-22T09:19:00Z">
        <w:r w:rsidRPr="00CE779A" w:rsidDel="002657E1">
          <w:rPr>
            <w:rFonts w:ascii="台灣楷體" w:eastAsia="台灣楷體" w:hAnsi="台灣楷體" w:cs="Charis SIL"/>
          </w:rPr>
          <w:delText>使</w:delText>
        </w:r>
      </w:del>
      <w:r w:rsidRPr="00CE779A">
        <w:rPr>
          <w:rFonts w:ascii="台灣楷體" w:eastAsia="台灣楷體" w:hAnsi="台灣楷體" w:cs="Charis SIL"/>
        </w:rPr>
        <w:t>放心。」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「lí轉去請in放心</w:t>
      </w:r>
      <w:del w:id="4191" w:author="user" w:date="2015-03-22T09:18:00Z">
        <w:r w:rsidRPr="00CE779A" w:rsidDel="002657E1">
          <w:rPr>
            <w:rFonts w:ascii="台灣楷體" w:eastAsia="台灣楷體" w:hAnsi="台灣楷體" w:cs="Charis SIL"/>
          </w:rPr>
          <w:delText>好--ah</w:delText>
        </w:r>
      </w:del>
      <w:r w:rsidRPr="00CE779A">
        <w:rPr>
          <w:rFonts w:ascii="台灣楷體" w:eastAsia="台灣楷體" w:hAnsi="台灣楷體" w:cs="Charis SIL"/>
        </w:rPr>
        <w:t>，就任王爺的代誌，大概佇這兩日，可能是二月初一吧！月頭總是好日子。」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「敢真正會按呢？真正按呢guá就放心矣，就驚馮侍衞in有異心。」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4192" w:author="user" w:date="2015-03-22T09:18:00Z">
        <w:r w:rsidRPr="00CE779A" w:rsidDel="002657E1">
          <w:rPr>
            <w:rFonts w:ascii="台灣楷體" w:eastAsia="台灣楷體" w:hAnsi="台灣楷體" w:cs="Charis SIL"/>
          </w:rPr>
          <w:delText>叫監國爺較小心</w:delText>
        </w:r>
      </w:del>
      <w:ins w:id="4193" w:author="user" w:date="2015-03-22T09:18:00Z">
        <w:r w:rsidR="002657E1" w:rsidRPr="00CE779A">
          <w:rPr>
            <w:rFonts w:ascii="台灣楷體" w:eastAsia="台灣楷體" w:hAnsi="台灣楷體" w:cs="Charis SIL"/>
          </w:rPr>
          <w:t>叫監國爺較</w:t>
        </w:r>
        <w:r w:rsidR="002657E1">
          <w:rPr>
            <w:rFonts w:ascii="台灣楷體" w:eastAsia="台灣楷體" w:hAnsi="台灣楷體" w:cs="Charis SIL" w:hint="eastAsia"/>
          </w:rPr>
          <w:t>細膩</w:t>
        </w:r>
      </w:ins>
      <w:r w:rsidRPr="00CE779A">
        <w:rPr>
          <w:rFonts w:ascii="台灣楷體" w:eastAsia="台灣楷體" w:hAnsi="台灣楷體" w:cs="Charis SIL"/>
        </w:rPr>
        <w:t>ê，出入</w:t>
      </w:r>
      <w:ins w:id="4194" w:author="user" w:date="2015-03-22T09:18:00Z">
        <w:r w:rsidR="002657E1">
          <w:rPr>
            <w:rFonts w:ascii="台灣楷體" w:eastAsia="台灣楷體" w:hAnsi="台灣楷體" w:cs="Charis SIL" w:hint="eastAsia"/>
          </w:rPr>
          <w:t>愛</w:t>
        </w:r>
      </w:ins>
      <w:r w:rsidRPr="00CE779A">
        <w:rPr>
          <w:rFonts w:ascii="台灣楷體" w:eastAsia="台灣楷體" w:hAnsi="台灣楷體" w:cs="Charis SIL"/>
        </w:rPr>
        <w:t>揣人保護。」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「i隨時有叫總兵綴咧保護。」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「叫監國爺去見董國太。」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「講愛等明仔載才見會著。」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「按呢好，lí放心啦──lí枵矣</w:t>
      </w:r>
      <w:del w:id="4195" w:author="user" w:date="2015-03-22T09:18:00Z">
        <w:r w:rsidRPr="00CE779A" w:rsidDel="002657E1">
          <w:rPr>
            <w:rFonts w:ascii="台灣楷體" w:eastAsia="台灣楷體" w:hAnsi="台灣楷體" w:cs="Charis SIL"/>
          </w:rPr>
          <w:delText>吧</w:delText>
        </w:r>
      </w:del>
      <w:ins w:id="4196" w:author="user" w:date="2015-03-22T09:18:00Z">
        <w:r w:rsidR="002657E1">
          <w:rPr>
            <w:rFonts w:ascii="台灣楷體" w:eastAsia="台灣楷體" w:hAnsi="台灣楷體" w:cs="Charis SIL" w:hint="eastAsia"/>
          </w:rPr>
          <w:t>未</w:t>
        </w:r>
      </w:ins>
      <w:r w:rsidRPr="00CE779A">
        <w:rPr>
          <w:rFonts w:ascii="台灣楷體" w:eastAsia="台灣楷體" w:hAnsi="台灣楷體" w:cs="Charis SIL"/>
        </w:rPr>
        <w:t>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「枵矣──望山，guá共lí講，沈侯爺對監國爺講過lán的代誌矣。」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「誠好，i按怎講？」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「監國夫人對guá講，監國爺拍算調lí來i身軀邊，叫lán結婚了後蹛佇安平。」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「這好。」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「彼工舵公伯佮guán阿母……」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「舵公伯氣許姑共欲傳種的番薯</w:t>
      </w:r>
      <w:ins w:id="4197" w:author="user" w:date="2015-03-15T00:17:00Z">
        <w:r w:rsidR="00B02257" w:rsidRPr="00CE779A">
          <w:rPr>
            <w:rFonts w:ascii="台灣楷體" w:eastAsia="台灣楷體" w:hAnsi="台灣楷體" w:cs="Charis SIL"/>
          </w:rPr>
          <w:t>提</w:t>
        </w:r>
      </w:ins>
      <w:ins w:id="4198" w:author="user" w:date="2015-03-22T09:17:00Z">
        <w:r w:rsidR="002657E1">
          <w:rPr>
            <w:rFonts w:ascii="台灣楷體" w:eastAsia="台灣楷體" w:hAnsi="台灣楷體" w:cs="Charis SIL" w:hint="eastAsia"/>
          </w:rPr>
          <w:t>去</w:t>
        </w:r>
      </w:ins>
      <w:r w:rsidRPr="00CE779A">
        <w:rPr>
          <w:rFonts w:ascii="台灣楷體" w:eastAsia="台灣楷體" w:hAnsi="台灣楷體" w:cs="Charis SIL"/>
        </w:rPr>
        <w:t>煮</w:t>
      </w:r>
      <w:del w:id="4199" w:author="user" w:date="2015-03-15T00:17:00Z">
        <w:r w:rsidRPr="00CE779A" w:rsidDel="00B02257">
          <w:rPr>
            <w:rFonts w:ascii="台灣楷體" w:eastAsia="台灣楷體" w:hAnsi="台灣楷體" w:cs="Charis SIL"/>
          </w:rPr>
          <w:delText>去</w:delText>
        </w:r>
      </w:del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(p.124)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「其實是兩人賭氣。阿母聽著沈侯爺的</w:t>
      </w:r>
      <w:del w:id="4200" w:author="user" w:date="2015-03-15T00:58:00Z">
        <w:r w:rsidRPr="00CE779A" w:rsidDel="00405D49">
          <w:rPr>
            <w:rFonts w:ascii="台灣楷體" w:eastAsia="台灣楷體" w:hAnsi="台灣楷體" w:cs="Charis SIL"/>
          </w:rPr>
          <w:delText>交待</w:delText>
        </w:r>
      </w:del>
      <w:ins w:id="4201" w:author="user" w:date="2015-03-15T00:58:00Z">
        <w:r w:rsidR="00405D49" w:rsidRPr="00CE779A">
          <w:rPr>
            <w:rFonts w:ascii="台灣楷體" w:eastAsia="台灣楷體" w:hAnsi="台灣楷體" w:cs="Charis SIL"/>
          </w:rPr>
          <w:t>交代</w:t>
        </w:r>
      </w:ins>
      <w:r w:rsidRPr="00CE779A">
        <w:rPr>
          <w:rFonts w:ascii="台灣楷體" w:eastAsia="台灣楷體" w:hAnsi="台灣楷體" w:cs="Charis SIL"/>
        </w:rPr>
        <w:t>，毋敢反抗，i藉這種方法氣舵公伯，i逐工對舵公伯講歹聽話</w:t>
      </w:r>
      <w:del w:id="4202" w:author="user" w:date="2015-03-22T09:15:00Z">
        <w:r w:rsidRPr="00CE779A" w:rsidDel="00946ABA">
          <w:rPr>
            <w:rFonts w:ascii="台灣楷體" w:eastAsia="台灣楷體" w:hAnsi="台灣楷體" w:cs="Charis SIL"/>
          </w:rPr>
          <w:delText>氣人</w:delText>
        </w:r>
      </w:del>
      <w:ins w:id="4203" w:author="user" w:date="2015-03-22T09:15:00Z">
        <w:r w:rsidR="00946ABA">
          <w:rPr>
            <w:rFonts w:ascii="台灣楷體" w:eastAsia="台灣楷體" w:hAnsi="台灣楷體" w:cs="Charis SIL" w:hint="eastAsia"/>
          </w:rPr>
          <w:t>存辦欲</w:t>
        </w:r>
      </w:ins>
      <w:ins w:id="4204" w:author="user" w:date="2015-03-22T09:16:00Z">
        <w:r w:rsidR="00946ABA">
          <w:rPr>
            <w:rFonts w:ascii="台灣楷體" w:eastAsia="台灣楷體" w:hAnsi="台灣楷體" w:cs="Charis SIL" w:hint="eastAsia"/>
          </w:rPr>
          <w:t>予凝心</w:t>
        </w:r>
      </w:ins>
      <w:r w:rsidRPr="00CE779A">
        <w:rPr>
          <w:rFonts w:ascii="台灣楷體" w:eastAsia="台灣楷體" w:hAnsi="台灣楷體" w:cs="Charis SIL"/>
        </w:rPr>
        <w:t>，舵公伯攏忍</w:t>
      </w:r>
      <w:ins w:id="4205" w:author="user" w:date="2015-03-22T09:16:00Z">
        <w:r w:rsidR="00946ABA">
          <w:rPr>
            <w:rFonts w:ascii="台灣楷體" w:eastAsia="台灣楷體" w:hAnsi="台灣楷體" w:cs="Charis SIL" w:hint="eastAsia"/>
          </w:rPr>
          <w:t>（lún）</w:t>
        </w:r>
      </w:ins>
      <w:del w:id="4206" w:author="user" w:date="2015-03-22T09:16:00Z">
        <w:r w:rsidRPr="00CE779A" w:rsidDel="00946ABA">
          <w:rPr>
            <w:rFonts w:ascii="台灣楷體" w:eastAsia="台灣楷體" w:hAnsi="台灣楷體" w:cs="Charis SIL"/>
          </w:rPr>
          <w:delText>受</w:delText>
        </w:r>
      </w:del>
      <w:r w:rsidRPr="00CE779A">
        <w:rPr>
          <w:rFonts w:ascii="台灣楷體" w:eastAsia="台灣楷體" w:hAnsi="台灣楷體" w:cs="Charis SIL"/>
        </w:rPr>
        <w:t>落來，</w:t>
      </w:r>
      <w:ins w:id="4207" w:author="user" w:date="2015-03-22T09:16:00Z">
        <w:r w:rsidR="00946ABA">
          <w:rPr>
            <w:rFonts w:ascii="台灣楷體" w:eastAsia="台灣楷體" w:hAnsi="台灣楷體" w:cs="Charis SIL" w:hint="eastAsia"/>
          </w:rPr>
          <w:t>一</w:t>
        </w:r>
      </w:ins>
      <w:r w:rsidRPr="00CE779A">
        <w:rPr>
          <w:rFonts w:ascii="台灣楷體" w:eastAsia="台灣楷體" w:hAnsi="台灣楷體" w:cs="Charis SIL"/>
        </w:rPr>
        <w:t>直到彼工看著唐山番薯</w:t>
      </w:r>
      <w:ins w:id="4208" w:author="user" w:date="2015-03-22T09:16:00Z">
        <w:r w:rsidR="00946ABA">
          <w:rPr>
            <w:rFonts w:ascii="台灣楷體" w:eastAsia="台灣楷體" w:hAnsi="台灣楷體" w:cs="Charis SIL" w:hint="eastAsia"/>
          </w:rPr>
          <w:t>予人</w:t>
        </w:r>
      </w:ins>
      <w:del w:id="4209" w:author="user" w:date="2015-03-22T09:16:00Z">
        <w:r w:rsidRPr="00CE779A" w:rsidDel="00946ABA">
          <w:rPr>
            <w:rFonts w:ascii="台灣楷體" w:eastAsia="台灣楷體" w:hAnsi="台灣楷體" w:cs="Charis SIL"/>
          </w:rPr>
          <w:delText>削</w:delText>
        </w:r>
      </w:del>
      <w:r w:rsidRPr="00CE779A">
        <w:rPr>
          <w:rFonts w:ascii="台灣楷體" w:eastAsia="台灣楷體" w:hAnsi="台灣楷體" w:cs="Charis SIL"/>
        </w:rPr>
        <w:t>煮落鼎，</w:t>
      </w:r>
      <w:del w:id="4210" w:author="user" w:date="2015-03-22T09:17:00Z">
        <w:r w:rsidRPr="00CE779A" w:rsidDel="002657E1">
          <w:rPr>
            <w:rFonts w:ascii="台灣楷體" w:eastAsia="台灣楷體" w:hAnsi="台灣楷體" w:cs="Charis SIL"/>
          </w:rPr>
          <w:delText>才</w:delText>
        </w:r>
      </w:del>
      <w:r w:rsidRPr="00CE779A">
        <w:rPr>
          <w:rFonts w:ascii="台灣楷體" w:eastAsia="台灣楷體" w:hAnsi="台灣楷體" w:cs="Charis SIL"/>
        </w:rPr>
        <w:t>忍袂牢</w:t>
      </w:r>
      <w:ins w:id="4211" w:author="user" w:date="2015-03-22T09:17:00Z">
        <w:r w:rsidR="002657E1" w:rsidRPr="00CE779A">
          <w:rPr>
            <w:rFonts w:ascii="台灣楷體" w:eastAsia="台灣楷體" w:hAnsi="台灣楷體" w:cs="Charis SIL"/>
          </w:rPr>
          <w:t>才</w:t>
        </w:r>
      </w:ins>
      <w:r w:rsidRPr="00CE779A">
        <w:rPr>
          <w:rFonts w:ascii="台灣楷體" w:eastAsia="台灣楷體" w:hAnsi="台灣楷體" w:cs="Charis SIL"/>
        </w:rPr>
        <w:t>發作──lín來guán兜做客過節，guán誠歹勢。lí走以後，何應貞佮翁七嘛</w:t>
      </w:r>
      <w:del w:id="4212" w:author="user" w:date="2015-03-22T09:17:00Z">
        <w:r w:rsidRPr="00CE779A" w:rsidDel="002657E1">
          <w:rPr>
            <w:rFonts w:ascii="台灣楷體" w:eastAsia="台灣楷體" w:hAnsi="台灣楷體" w:cs="Charis SIL"/>
          </w:rPr>
          <w:delText>攏</w:delText>
        </w:r>
      </w:del>
      <w:r w:rsidRPr="00CE779A">
        <w:rPr>
          <w:rFonts w:ascii="台灣楷體" w:eastAsia="台灣楷體" w:hAnsi="台灣楷體" w:cs="Charis SIL"/>
        </w:rPr>
        <w:t>毋敢食番薯，阿母一氣，就共彼鼎甜薯倒掉矣。順風想欲食，看著倒掉，攏哭矣！」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「誠</w:t>
      </w:r>
      <w:del w:id="4213" w:author="user" w:date="2015-03-22T09:17:00Z">
        <w:r w:rsidRPr="00CE779A" w:rsidDel="002657E1">
          <w:rPr>
            <w:rFonts w:ascii="台灣楷體" w:eastAsia="台灣楷體" w:hAnsi="台灣楷體" w:cs="Charis SIL"/>
          </w:rPr>
          <w:delText>可惜</w:delText>
        </w:r>
      </w:del>
      <w:ins w:id="4214" w:author="user" w:date="2015-03-22T09:17:00Z">
        <w:r w:rsidR="002657E1">
          <w:rPr>
            <w:rFonts w:ascii="台灣楷體" w:eastAsia="台灣楷體" w:hAnsi="台灣楷體" w:cs="Charis SIL" w:hint="eastAsia"/>
          </w:rPr>
          <w:t>無彩</w:t>
        </w:r>
      </w:ins>
      <w:r w:rsidRPr="00CE779A">
        <w:rPr>
          <w:rFonts w:ascii="台灣楷體" w:eastAsia="台灣楷體" w:hAnsi="台灣楷體" w:cs="Charis SIL"/>
        </w:rPr>
        <w:t>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「舵公伯第二工共賰--ê番薯提去</w:t>
      </w:r>
      <w:del w:id="4215" w:author="user" w:date="2015-03-22T09:13:00Z">
        <w:r w:rsidRPr="00CE779A" w:rsidDel="00946ABA">
          <w:rPr>
            <w:rFonts w:ascii="台灣楷體" w:eastAsia="台灣楷體" w:hAnsi="台灣楷體" w:cs="Charis SIL"/>
          </w:rPr>
          <w:delText>厝</w:delText>
        </w:r>
      </w:del>
      <w:r w:rsidRPr="00CE779A">
        <w:rPr>
          <w:rFonts w:ascii="台灣楷體" w:eastAsia="台灣楷體" w:hAnsi="台灣楷體" w:cs="Charis SIL"/>
        </w:rPr>
        <w:t>後</w:t>
      </w:r>
      <w:ins w:id="4216" w:author="user" w:date="2015-03-22T09:13:00Z">
        <w:r w:rsidR="00946ABA">
          <w:rPr>
            <w:rFonts w:ascii="台灣楷體" w:eastAsia="台灣楷體" w:hAnsi="台灣楷體" w:cs="Charis SIL" w:hint="eastAsia"/>
          </w:rPr>
          <w:t>尾埕</w:t>
        </w:r>
      </w:ins>
      <w:r w:rsidRPr="00CE779A">
        <w:rPr>
          <w:rFonts w:ascii="台灣楷體" w:eastAsia="台灣楷體" w:hAnsi="台灣楷體" w:cs="Charis SIL"/>
        </w:rPr>
        <w:t>種</w:t>
      </w:r>
      <w:del w:id="4217" w:author="user" w:date="2015-03-22T09:13:00Z">
        <w:r w:rsidRPr="00CE779A" w:rsidDel="00946ABA">
          <w:rPr>
            <w:rFonts w:ascii="台灣楷體" w:eastAsia="台灣楷體" w:hAnsi="台灣楷體" w:cs="Charis SIL"/>
          </w:rPr>
          <w:delText>矣</w:delText>
        </w:r>
      </w:del>
      <w:r w:rsidRPr="00CE779A">
        <w:rPr>
          <w:rFonts w:ascii="台灣楷體" w:eastAsia="台灣楷體" w:hAnsi="台灣楷體" w:cs="Charis SIL"/>
        </w:rPr>
        <w:t>，</w:t>
      </w:r>
      <w:del w:id="4218" w:author="user" w:date="2015-03-22T09:13:00Z">
        <w:r w:rsidRPr="00CE779A" w:rsidDel="00946ABA">
          <w:rPr>
            <w:rFonts w:ascii="台灣楷體" w:eastAsia="台灣楷體" w:hAnsi="台灣楷體" w:cs="Charis SIL"/>
          </w:rPr>
          <w:delText>用</w:delText>
        </w:r>
      </w:del>
      <w:ins w:id="4219" w:author="user" w:date="2015-03-22T09:14:00Z">
        <w:r w:rsidR="00946ABA">
          <w:rPr>
            <w:rFonts w:ascii="台灣楷體" w:eastAsia="台灣楷體" w:hAnsi="台灣楷體" w:cs="Charis SIL" w:hint="eastAsia"/>
          </w:rPr>
          <w:t>破（phuà）</w:t>
        </w:r>
      </w:ins>
      <w:r w:rsidRPr="00CE779A">
        <w:rPr>
          <w:rFonts w:ascii="台灣楷體" w:eastAsia="台灣楷體" w:hAnsi="台灣楷體" w:cs="Charis SIL"/>
        </w:rPr>
        <w:t>竹篾</w:t>
      </w:r>
      <w:ins w:id="4220" w:author="user" w:date="2015-03-22T09:13:00Z">
        <w:r w:rsidR="00946ABA">
          <w:rPr>
            <w:rFonts w:ascii="台灣楷體" w:eastAsia="台灣楷體" w:hAnsi="台灣楷體" w:cs="Charis SIL" w:hint="eastAsia"/>
          </w:rPr>
          <w:t>仔</w:t>
        </w:r>
      </w:ins>
      <w:r w:rsidRPr="00CE779A">
        <w:rPr>
          <w:rFonts w:ascii="台灣楷體" w:eastAsia="台灣楷體" w:hAnsi="台灣楷體" w:cs="Charis SIL"/>
        </w:rPr>
        <w:t>圍</w:t>
      </w:r>
      <w:del w:id="4221" w:author="user" w:date="2015-03-22T09:13:00Z">
        <w:r w:rsidRPr="00CE779A" w:rsidDel="00946ABA">
          <w:rPr>
            <w:rFonts w:ascii="台灣楷體" w:eastAsia="台灣楷體" w:hAnsi="台灣楷體" w:cs="Charis SIL"/>
          </w:rPr>
          <w:delText>成</w:delText>
        </w:r>
      </w:del>
      <w:r w:rsidRPr="00CE779A">
        <w:rPr>
          <w:rFonts w:ascii="台灣楷體" w:eastAsia="台灣楷體" w:hAnsi="台灣楷體" w:cs="Charis SIL"/>
        </w:rPr>
        <w:t>竹籬，</w:t>
      </w:r>
      <w:del w:id="4222" w:author="user" w:date="2015-03-15T00:58:00Z">
        <w:r w:rsidRPr="00CE779A" w:rsidDel="00405D49">
          <w:rPr>
            <w:rFonts w:ascii="台灣楷體" w:eastAsia="台灣楷體" w:hAnsi="台灣楷體" w:cs="Charis SIL"/>
          </w:rPr>
          <w:delText>交待</w:delText>
        </w:r>
      </w:del>
      <w:ins w:id="4223" w:author="user" w:date="2015-03-15T00:58:00Z">
        <w:r w:rsidR="00405D49" w:rsidRPr="00CE779A">
          <w:rPr>
            <w:rFonts w:ascii="台灣楷體" w:eastAsia="台灣楷體" w:hAnsi="台灣楷體" w:cs="Charis SIL"/>
          </w:rPr>
          <w:t>交代</w:t>
        </w:r>
      </w:ins>
      <w:r w:rsidRPr="00CE779A">
        <w:rPr>
          <w:rFonts w:ascii="台灣楷體" w:eastAsia="台灣楷體" w:hAnsi="台灣楷體" w:cs="Charis SIL"/>
        </w:rPr>
        <w:t>順風</w:t>
      </w:r>
      <w:del w:id="4224" w:author="user" w:date="2015-03-20T23:49:00Z">
        <w:r w:rsidRPr="00CE779A" w:rsidDel="00501DFA">
          <w:rPr>
            <w:rFonts w:ascii="台灣楷體" w:eastAsia="台灣楷體" w:hAnsi="台灣楷體" w:cs="Charis SIL"/>
          </w:rPr>
          <w:delText>好好</w:delText>
        </w:r>
      </w:del>
      <w:ins w:id="4225" w:author="user" w:date="2015-03-20T23:49:00Z">
        <w:r w:rsidR="00501DFA" w:rsidRPr="00CE779A">
          <w:rPr>
            <w:rFonts w:ascii="台灣楷體" w:eastAsia="台灣楷體" w:hAnsi="台灣楷體" w:cs="Charis SIL"/>
          </w:rPr>
          <w:t>好禮</w:t>
        </w:r>
      </w:ins>
      <w:r w:rsidRPr="00CE779A">
        <w:rPr>
          <w:rFonts w:ascii="台灣楷體" w:eastAsia="台灣楷體" w:hAnsi="台灣楷體" w:cs="Charis SIL"/>
        </w:rPr>
        <w:t>仔照顧，不准予雞狗</w:t>
      </w:r>
      <w:del w:id="4226" w:author="user" w:date="2015-03-22T09:14:00Z">
        <w:r w:rsidRPr="00CE779A" w:rsidDel="00946ABA">
          <w:rPr>
            <w:rFonts w:ascii="台灣楷體" w:eastAsia="台灣楷體" w:hAnsi="台灣楷體" w:cs="Charis SIL"/>
          </w:rPr>
          <w:delText>踏損</w:delText>
        </w:r>
      </w:del>
      <w:ins w:id="4227" w:author="user" w:date="2015-03-22T09:14:00Z">
        <w:r w:rsidR="00946ABA">
          <w:rPr>
            <w:rFonts w:ascii="台灣楷體" w:eastAsia="台灣楷體" w:hAnsi="台灣楷體" w:cs="Charis SIL" w:hint="eastAsia"/>
          </w:rPr>
          <w:t>踳踏（thún-ta̍h）</w:t>
        </w:r>
      </w:ins>
      <w:r w:rsidRPr="00CE779A">
        <w:rPr>
          <w:rFonts w:ascii="台灣楷體" w:eastAsia="台灣楷體" w:hAnsi="台灣楷體" w:cs="Charis SIL"/>
        </w:rPr>
        <w:t>，等生藤結薯</w:t>
      </w:r>
      <w:del w:id="4228" w:author="user" w:date="2015-03-15T19:24:00Z">
        <w:r w:rsidRPr="00CE779A" w:rsidDel="0011547F">
          <w:rPr>
            <w:rFonts w:ascii="台灣楷體" w:eastAsia="台灣楷體" w:hAnsi="台灣楷體" w:cs="Charis SIL"/>
          </w:rPr>
          <w:delText>以後</w:delText>
        </w:r>
      </w:del>
      <w:ins w:id="4229" w:author="user" w:date="2015-03-21T21:58:00Z">
        <w:r w:rsidR="006E0C99" w:rsidRPr="00CE779A">
          <w:rPr>
            <w:rFonts w:ascii="台灣楷體" w:eastAsia="台灣楷體" w:hAnsi="台灣楷體" w:cs="Charis SIL"/>
          </w:rPr>
          <w:t>了後</w:t>
        </w:r>
      </w:ins>
      <w:r w:rsidRPr="00CE779A">
        <w:rPr>
          <w:rFonts w:ascii="台灣楷體" w:eastAsia="台灣楷體" w:hAnsi="台灣楷體" w:cs="Charis SIL"/>
        </w:rPr>
        <w:t>，才採收傳種。」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「舵公伯佗一日出洋？」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「guá聽東南兄講這幾工就會</w:t>
      </w:r>
      <w:del w:id="4230" w:author="user" w:date="2015-03-22T09:14:00Z">
        <w:r w:rsidRPr="00CE779A" w:rsidDel="00946ABA">
          <w:rPr>
            <w:rFonts w:ascii="台灣楷體" w:eastAsia="台灣楷體" w:hAnsi="台灣楷體" w:cs="Charis SIL"/>
          </w:rPr>
          <w:delText>使</w:delText>
        </w:r>
      </w:del>
      <w:r w:rsidRPr="00CE779A">
        <w:rPr>
          <w:rFonts w:ascii="台灣楷體" w:eastAsia="台灣楷體" w:hAnsi="台灣楷體" w:cs="Charis SIL"/>
        </w:rPr>
        <w:t>出洋──東南兄知影lán的代誌有結果，誠歡喜。I講lán應該先訂婚！」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「這馬王爺拄過身……」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「guá嘛按呢想。王爺拄過身，監國爺無閒就位的代誌，</w:t>
      </w:r>
      <w:del w:id="4231" w:author="user" w:date="2015-03-22T09:14:00Z">
        <w:r w:rsidRPr="00CE779A" w:rsidDel="00946ABA">
          <w:rPr>
            <w:rFonts w:ascii="台灣楷體" w:eastAsia="台灣楷體" w:hAnsi="台灣楷體" w:cs="Charis SIL"/>
          </w:rPr>
          <w:delText>袂</w:delText>
        </w:r>
      </w:del>
      <w:ins w:id="4232" w:author="user" w:date="2015-03-22T09:14:00Z">
        <w:r w:rsidR="00946ABA">
          <w:rPr>
            <w:rFonts w:ascii="台灣楷體" w:eastAsia="台灣楷體" w:hAnsi="台灣楷體" w:cs="Charis SIL" w:hint="eastAsia"/>
          </w:rPr>
          <w:t>哪</w:t>
        </w:r>
      </w:ins>
      <w:r w:rsidRPr="00CE779A">
        <w:rPr>
          <w:rFonts w:ascii="台灣楷體" w:eastAsia="台灣楷體" w:hAnsi="台灣楷體" w:cs="Charis SIL"/>
        </w:rPr>
        <w:t>有心情顧著lán，</w:t>
      </w:r>
      <w:del w:id="4233" w:author="user" w:date="2015-03-22T09:14:00Z">
        <w:r w:rsidRPr="00CE779A" w:rsidDel="00946ABA">
          <w:rPr>
            <w:rFonts w:ascii="台灣楷體" w:eastAsia="台灣楷體" w:hAnsi="台灣楷體" w:cs="Charis SIL"/>
          </w:rPr>
          <w:delText>干焦</w:delText>
        </w:r>
      </w:del>
      <w:ins w:id="4234" w:author="user" w:date="2015-03-22T09:14:00Z">
        <w:r w:rsidR="00946ABA">
          <w:rPr>
            <w:rFonts w:ascii="台灣楷體" w:eastAsia="台灣楷體" w:hAnsi="台灣楷體" w:cs="Charis SIL" w:hint="eastAsia"/>
          </w:rPr>
          <w:t>只好</w:t>
        </w:r>
      </w:ins>
      <w:r w:rsidRPr="00CE779A">
        <w:rPr>
          <w:rFonts w:ascii="台灣楷體" w:eastAsia="台灣楷體" w:hAnsi="台灣楷體" w:cs="Charis SIL"/>
        </w:rPr>
        <w:t>等舵公伯轉來才辦</w:t>
      </w:r>
      <w:del w:id="4235" w:author="user" w:date="2015-03-22T09:15:00Z">
        <w:r w:rsidRPr="00CE779A" w:rsidDel="00946ABA">
          <w:rPr>
            <w:rFonts w:ascii="台灣楷體" w:eastAsia="台灣楷體" w:hAnsi="台灣楷體" w:cs="Charis SIL"/>
          </w:rPr>
          <w:delText>矣</w:delText>
        </w:r>
      </w:del>
      <w:r w:rsidRPr="00CE779A">
        <w:rPr>
          <w:rFonts w:ascii="台灣楷體" w:eastAsia="台灣楷體" w:hAnsi="台灣楷體" w:cs="Charis SIL"/>
        </w:rPr>
        <w:t>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</w:t>
      </w:r>
      <w:del w:id="4236" w:author="user" w:date="2015-03-22T09:15:00Z">
        <w:r w:rsidRPr="00CE779A" w:rsidDel="00946ABA">
          <w:rPr>
            <w:rFonts w:ascii="台灣楷體" w:eastAsia="台灣楷體" w:hAnsi="台灣楷體" w:cs="Charis SIL"/>
          </w:rPr>
          <w:delText>干焦</w:delText>
        </w:r>
      </w:del>
      <w:ins w:id="4237" w:author="user" w:date="2015-03-22T09:15:00Z">
        <w:r w:rsidR="00946ABA">
          <w:rPr>
            <w:rFonts w:ascii="台灣楷體" w:eastAsia="台灣楷體" w:hAnsi="台灣楷體" w:cs="Charis SIL" w:hint="eastAsia"/>
          </w:rPr>
          <w:t>只好</w:t>
        </w:r>
      </w:ins>
      <w:r w:rsidRPr="00CE779A">
        <w:rPr>
          <w:rFonts w:ascii="台灣楷體" w:eastAsia="台灣楷體" w:hAnsi="台灣楷體" w:cs="Charis SIL"/>
        </w:rPr>
        <w:t>按呢矣。i六</w:t>
      </w:r>
      <w:del w:id="4238" w:author="user" w:date="2015-03-22T09:15:00Z">
        <w:r w:rsidRPr="00CE779A" w:rsidDel="00946ABA">
          <w:rPr>
            <w:rFonts w:ascii="台灣楷體" w:eastAsia="台灣楷體" w:hAnsi="台灣楷體" w:cs="Charis SIL"/>
          </w:rPr>
          <w:delText>月</w:delText>
        </w:r>
      </w:del>
      <w:r w:rsidRPr="00CE779A">
        <w:rPr>
          <w:rFonts w:ascii="台灣楷體" w:eastAsia="台灣楷體" w:hAnsi="台灣楷體" w:cs="Charis SIL"/>
        </w:rPr>
        <w:t>七月</w:t>
      </w:r>
      <w:ins w:id="4239" w:author="user" w:date="2015-03-22T09:15:00Z">
        <w:r w:rsidR="00946ABA">
          <w:rPr>
            <w:rFonts w:ascii="台灣楷體" w:eastAsia="台灣楷體" w:hAnsi="台灣楷體" w:cs="Charis SIL" w:hint="eastAsia"/>
          </w:rPr>
          <w:t>仔</w:t>
        </w:r>
      </w:ins>
      <w:r w:rsidRPr="00CE779A">
        <w:rPr>
          <w:rFonts w:ascii="台灣楷體" w:eastAsia="台灣楷體" w:hAnsi="台灣楷體" w:cs="Charis SIL"/>
        </w:rPr>
        <w:t>就會轉來。」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日落時刻，素面告別忘山，揣著舢舨，由漁民送i轉去安平。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  <w:b/>
          <w:bCs/>
        </w:rPr>
        <w:t>(p.125)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i坐佇船頂，感覺跤底一陣</w:t>
      </w:r>
      <w:del w:id="4240" w:author="user" w:date="2015-03-22T09:11:00Z">
        <w:r w:rsidRPr="00CE779A" w:rsidDel="00946ABA">
          <w:rPr>
            <w:rFonts w:ascii="台灣楷體" w:eastAsia="台灣楷體" w:hAnsi="台灣楷體" w:cs="Charis SIL"/>
          </w:rPr>
          <w:delText>刺痛</w:delText>
        </w:r>
      </w:del>
      <w:ins w:id="4241" w:author="user" w:date="2015-03-22T09:12:00Z">
        <w:r w:rsidR="00946ABA">
          <w:rPr>
            <w:rFonts w:ascii="台灣楷體" w:eastAsia="台灣楷體" w:hAnsi="台灣楷體" w:cs="Charis SIL" w:hint="eastAsia"/>
          </w:rPr>
          <w:t>豉豉</w:t>
        </w:r>
      </w:ins>
      <w:ins w:id="4242" w:author="user" w:date="2015-03-22T09:11:00Z">
        <w:r w:rsidR="00946ABA">
          <w:rPr>
            <w:rFonts w:ascii="台灣楷體" w:eastAsia="台灣楷體" w:hAnsi="台灣楷體" w:cs="Charis SIL" w:hint="eastAsia"/>
          </w:rPr>
          <w:t>鑿</w:t>
        </w:r>
      </w:ins>
      <w:ins w:id="4243" w:author="user" w:date="2015-03-22T09:12:00Z">
        <w:r w:rsidR="00946ABA">
          <w:rPr>
            <w:rFonts w:ascii="台灣楷體" w:eastAsia="台灣楷體" w:hAnsi="台灣楷體" w:cs="Charis SIL" w:hint="eastAsia"/>
          </w:rPr>
          <w:t>鑿</w:t>
        </w:r>
      </w:ins>
      <w:r w:rsidRPr="00CE779A">
        <w:rPr>
          <w:rFonts w:ascii="台灣楷體" w:eastAsia="台灣楷體" w:hAnsi="台灣楷體" w:cs="Charis SIL"/>
        </w:rPr>
        <w:t>，</w:t>
      </w:r>
      <w:del w:id="4244" w:author="user" w:date="2015-03-15T17:35:00Z">
        <w:r w:rsidRPr="00CE779A" w:rsidDel="00D26242">
          <w:rPr>
            <w:rFonts w:ascii="台灣楷體" w:eastAsia="台灣楷體" w:hAnsi="台灣楷體" w:cs="Charis SIL"/>
          </w:rPr>
          <w:delText>低頭</w:delText>
        </w:r>
      </w:del>
      <w:ins w:id="4245" w:author="user" w:date="2015-03-15T17:35:00Z">
        <w:r w:rsidR="00D26242" w:rsidRPr="00CE779A">
          <w:rPr>
            <w:rFonts w:ascii="台灣楷體" w:eastAsia="台灣楷體" w:hAnsi="台灣楷體" w:cs="Charis SIL"/>
          </w:rPr>
          <w:t>向頭</w:t>
        </w:r>
      </w:ins>
      <w:r w:rsidRPr="00CE779A">
        <w:rPr>
          <w:rFonts w:ascii="台灣楷體" w:eastAsia="台灣楷體" w:hAnsi="台灣楷體" w:cs="Charis SIL"/>
        </w:rPr>
        <w:t>去看，</w:t>
      </w:r>
      <w:del w:id="4246" w:author="user" w:date="2015-03-22T09:12:00Z">
        <w:r w:rsidRPr="00CE779A" w:rsidDel="00946ABA">
          <w:rPr>
            <w:rFonts w:ascii="台灣楷體" w:eastAsia="台灣楷體" w:hAnsi="台灣楷體" w:cs="Charis SIL"/>
          </w:rPr>
          <w:delText>滿</w:delText>
        </w:r>
      </w:del>
      <w:ins w:id="4247" w:author="user" w:date="2015-03-22T09:12:00Z">
        <w:r w:rsidR="00946ABA">
          <w:rPr>
            <w:rFonts w:ascii="台灣楷體" w:eastAsia="台灣楷體" w:hAnsi="台灣楷體" w:cs="Charis SIL" w:hint="eastAsia"/>
          </w:rPr>
          <w:t>雙</w:t>
        </w:r>
      </w:ins>
      <w:r w:rsidRPr="00CE779A">
        <w:rPr>
          <w:rFonts w:ascii="台灣楷體" w:eastAsia="台灣楷體" w:hAnsi="台灣楷體" w:cs="Charis SIL"/>
        </w:rPr>
        <w:t>跤澹澹，鹹水沐著空喙，所以</w:t>
      </w:r>
      <w:del w:id="4248" w:author="user" w:date="2015-03-22T09:12:00Z">
        <w:r w:rsidRPr="00CE779A" w:rsidDel="00946ABA">
          <w:rPr>
            <w:rFonts w:ascii="台灣楷體" w:eastAsia="台灣楷體" w:hAnsi="台灣楷體" w:cs="Charis SIL"/>
          </w:rPr>
          <w:delText>刺痛</w:delText>
        </w:r>
      </w:del>
      <w:ins w:id="4249" w:author="user" w:date="2015-03-22T09:12:00Z">
        <w:r w:rsidR="00946ABA">
          <w:rPr>
            <w:rFonts w:ascii="台灣楷體" w:eastAsia="台灣楷體" w:hAnsi="台灣楷體" w:cs="Charis SIL" w:hint="eastAsia"/>
          </w:rPr>
          <w:t>會豉疼</w:t>
        </w:r>
      </w:ins>
      <w:r w:rsidRPr="00CE779A">
        <w:rPr>
          <w:rFonts w:ascii="台灣楷體" w:eastAsia="台灣楷體" w:hAnsi="台灣楷體" w:cs="Charis SIL"/>
        </w:rPr>
        <w:t>。i共柴屐</w:t>
      </w:r>
      <w:del w:id="4250" w:author="user" w:date="2015-03-15T00:14:00Z">
        <w:r w:rsidRPr="00CE779A" w:rsidDel="00B02257">
          <w:rPr>
            <w:rFonts w:ascii="台灣楷體" w:eastAsia="台灣楷體" w:hAnsi="台灣楷體" w:cs="Charis SIL"/>
          </w:rPr>
          <w:delText>脫落來</w:delText>
        </w:r>
      </w:del>
      <w:ins w:id="4251" w:author="user" w:date="2015-03-15T00:14:00Z">
        <w:r w:rsidR="00B02257" w:rsidRPr="00CE779A">
          <w:rPr>
            <w:rFonts w:ascii="台灣楷體" w:eastAsia="台灣楷體" w:hAnsi="台灣楷體" w:cs="Charis SIL"/>
          </w:rPr>
          <w:t>褪落來</w:t>
        </w:r>
      </w:ins>
      <w:r w:rsidRPr="00CE779A">
        <w:rPr>
          <w:rFonts w:ascii="台灣楷體" w:eastAsia="台灣楷體" w:hAnsi="台灣楷體" w:cs="Charis SIL"/>
        </w:rPr>
        <w:t>，伸手落去</w:t>
      </w:r>
      <w:del w:id="4252" w:author="user" w:date="2015-03-22T09:12:00Z">
        <w:r w:rsidRPr="00CE779A" w:rsidDel="00946ABA">
          <w:rPr>
            <w:rFonts w:ascii="台灣楷體" w:eastAsia="台灣楷體" w:hAnsi="台灣楷體" w:cs="Charis SIL"/>
          </w:rPr>
          <w:delText>輕輕</w:delText>
        </w:r>
      </w:del>
      <w:r w:rsidRPr="00CE779A">
        <w:rPr>
          <w:rFonts w:ascii="台灣楷體" w:eastAsia="台灣楷體" w:hAnsi="台灣楷體" w:cs="Charis SIL"/>
        </w:rPr>
        <w:t>挲</w:t>
      </w:r>
      <w:del w:id="4253" w:author="user" w:date="2015-03-22T09:12:00Z">
        <w:r w:rsidRPr="00CE779A" w:rsidDel="00946ABA">
          <w:rPr>
            <w:rFonts w:ascii="台灣楷體" w:eastAsia="台灣楷體" w:hAnsi="台灣楷體" w:cs="Charis SIL"/>
          </w:rPr>
          <w:delText>摸</w:delText>
        </w:r>
      </w:del>
      <w:ins w:id="4254" w:author="user" w:date="2015-03-22T09:12:00Z">
        <w:r w:rsidR="00946ABA">
          <w:rPr>
            <w:rFonts w:ascii="台灣楷體" w:eastAsia="台灣楷體" w:hAnsi="台灣楷體" w:cs="Charis SIL" w:hint="eastAsia"/>
          </w:rPr>
          <w:t>挲耎</w:t>
        </w:r>
      </w:ins>
      <w:ins w:id="4255" w:author="user" w:date="2015-03-22T09:13:00Z">
        <w:r w:rsidR="00946ABA">
          <w:rPr>
            <w:rFonts w:ascii="台灣楷體" w:eastAsia="台灣楷體" w:hAnsi="台灣楷體" w:cs="Charis SIL" w:hint="eastAsia"/>
          </w:rPr>
          <w:t>耎咧</w:t>
        </w:r>
      </w:ins>
      <w:r w:rsidRPr="00CE779A">
        <w:rPr>
          <w:rFonts w:ascii="台灣楷體" w:eastAsia="台灣楷體" w:hAnsi="台灣楷體" w:cs="Charis SIL"/>
        </w:rPr>
        <w:t>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等監國爺就位，變成東寧國王爺，佇in翁某佮沈侯爺的照顧之下，素面佮望山的婚事就</w:t>
      </w:r>
      <w:del w:id="4256" w:author="user" w:date="2015-03-22T09:06:00Z">
        <w:r w:rsidRPr="00CE779A" w:rsidDel="00946ABA">
          <w:rPr>
            <w:rFonts w:ascii="台灣楷體" w:eastAsia="台灣楷體" w:hAnsi="台灣楷體" w:cs="Charis SIL"/>
          </w:rPr>
          <w:delText>閣</w:delText>
        </w:r>
      </w:del>
      <w:r w:rsidRPr="00CE779A">
        <w:rPr>
          <w:rFonts w:ascii="台灣楷體" w:eastAsia="台灣楷體" w:hAnsi="台灣楷體" w:cs="Charis SIL"/>
        </w:rPr>
        <w:t>無困難</w:t>
      </w:r>
      <w:del w:id="4257" w:author="user" w:date="2015-03-22T09:13:00Z">
        <w:r w:rsidRPr="00CE779A" w:rsidDel="00946ABA">
          <w:rPr>
            <w:rFonts w:ascii="台灣楷體" w:eastAsia="台灣楷體" w:hAnsi="台灣楷體" w:cs="Charis SIL"/>
          </w:rPr>
          <w:delText>矣</w:delText>
        </w:r>
      </w:del>
      <w:ins w:id="4258" w:author="user" w:date="2015-03-22T09:13:00Z">
        <w:r w:rsidR="00946ABA">
          <w:rPr>
            <w:rFonts w:ascii="台灣楷體" w:eastAsia="台灣楷體" w:hAnsi="台灣楷體" w:cs="Charis SIL" w:hint="eastAsia"/>
          </w:rPr>
          <w:t>囉</w:t>
        </w:r>
      </w:ins>
      <w:r w:rsidRPr="00CE779A">
        <w:rPr>
          <w:rFonts w:ascii="台灣楷體" w:eastAsia="台灣楷體" w:hAnsi="台灣楷體" w:cs="Charis SIL"/>
        </w:rPr>
        <w:t>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素面坐佇舢舨頂，想像未來生活，心情大開</w:t>
      </w:r>
      <w:ins w:id="4259" w:author="user" w:date="2015-03-22T09:06:00Z">
        <w:r w:rsidR="00946ABA">
          <w:rPr>
            <w:rFonts w:ascii="台灣楷體" w:eastAsia="台灣楷體" w:hAnsi="台灣楷體" w:cs="Charis SIL" w:hint="eastAsia"/>
          </w:rPr>
          <w:t>攏</w:t>
        </w:r>
      </w:ins>
      <w:r w:rsidRPr="00CE779A">
        <w:rPr>
          <w:rFonts w:ascii="台灣楷體" w:eastAsia="台灣楷體" w:hAnsi="台灣楷體" w:cs="Charis SIL"/>
        </w:rPr>
        <w:t>，攑頭看</w:t>
      </w:r>
      <w:del w:id="4260" w:author="user" w:date="2015-03-22T09:06:00Z">
        <w:r w:rsidRPr="00CE779A" w:rsidDel="00946ABA">
          <w:rPr>
            <w:rFonts w:ascii="台灣楷體" w:eastAsia="台灣楷體" w:hAnsi="台灣楷體" w:cs="Charis SIL"/>
          </w:rPr>
          <w:delText>向</w:delText>
        </w:r>
      </w:del>
      <w:r w:rsidRPr="00CE779A">
        <w:rPr>
          <w:rFonts w:ascii="台灣楷體" w:eastAsia="台灣楷體" w:hAnsi="台灣楷體" w:cs="Charis SIL"/>
        </w:rPr>
        <w:t>黃昏ê安平島。日落王城，一片美景。舢舨慢慢經過二鯤鯓，靠岸</w:t>
      </w:r>
      <w:ins w:id="4261" w:author="user" w:date="2015-03-22T09:09:00Z">
        <w:r w:rsidR="00946ABA">
          <w:rPr>
            <w:rFonts w:ascii="台灣楷體" w:eastAsia="台灣楷體" w:hAnsi="台灣楷體" w:cs="Charis SIL" w:hint="eastAsia"/>
          </w:rPr>
          <w:t>的</w:t>
        </w:r>
      </w:ins>
      <w:r w:rsidRPr="00CE779A">
        <w:rPr>
          <w:rFonts w:ascii="台灣楷體" w:eastAsia="台灣楷體" w:hAnsi="台灣楷體" w:cs="Charis SIL"/>
        </w:rPr>
        <w:t>時天</w:t>
      </w:r>
      <w:ins w:id="4262" w:author="user" w:date="2015-03-22T09:09:00Z">
        <w:r w:rsidR="00946ABA">
          <w:rPr>
            <w:rFonts w:ascii="台灣楷體" w:eastAsia="台灣楷體" w:hAnsi="台灣楷體" w:cs="Charis SIL" w:hint="eastAsia"/>
          </w:rPr>
          <w:t>色</w:t>
        </w:r>
      </w:ins>
      <w:r w:rsidRPr="00CE779A">
        <w:rPr>
          <w:rFonts w:ascii="台灣楷體" w:eastAsia="台灣楷體" w:hAnsi="台灣楷體" w:cs="Charis SIL"/>
        </w:rPr>
        <w:t>已經</w:t>
      </w:r>
      <w:del w:id="4263" w:author="user" w:date="2015-03-22T09:09:00Z">
        <w:r w:rsidRPr="00CE779A" w:rsidDel="00946ABA">
          <w:rPr>
            <w:rFonts w:ascii="台灣楷體" w:eastAsia="台灣楷體" w:hAnsi="台灣楷體" w:cs="Charis SIL"/>
          </w:rPr>
          <w:delText>烏</w:delText>
        </w:r>
      </w:del>
      <w:ins w:id="4264" w:author="user" w:date="2015-03-22T09:09:00Z">
        <w:r w:rsidR="00946ABA">
          <w:rPr>
            <w:rFonts w:ascii="台灣楷體" w:eastAsia="台灣楷體" w:hAnsi="台灣楷體" w:cs="Charis SIL" w:hint="eastAsia"/>
          </w:rPr>
          <w:t>暗</w:t>
        </w:r>
      </w:ins>
      <w:r w:rsidRPr="00CE779A">
        <w:rPr>
          <w:rFonts w:ascii="台灣楷體" w:eastAsia="台灣楷體" w:hAnsi="台灣楷體" w:cs="Charis SIL"/>
        </w:rPr>
        <w:t>，素面離船快樂踏</w:t>
      </w:r>
      <w:ins w:id="4265" w:author="user" w:date="2015-03-22T09:09:00Z">
        <w:r w:rsidR="00946ABA" w:rsidRPr="00CE779A">
          <w:rPr>
            <w:rFonts w:ascii="台灣楷體" w:eastAsia="台灣楷體" w:hAnsi="台灣楷體" w:cs="Charis SIL"/>
          </w:rPr>
          <w:t>入</w:t>
        </w:r>
      </w:ins>
      <w:r w:rsidRPr="00CE779A">
        <w:rPr>
          <w:rFonts w:ascii="台灣楷體" w:eastAsia="台灣楷體" w:hAnsi="台灣楷體" w:cs="Charis SIL"/>
        </w:rPr>
        <w:t>去</w:t>
      </w:r>
      <w:del w:id="4266" w:author="user" w:date="2015-03-22T09:09:00Z">
        <w:r w:rsidRPr="00CE779A" w:rsidDel="00946ABA">
          <w:rPr>
            <w:rFonts w:ascii="台灣楷體" w:eastAsia="台灣楷體" w:hAnsi="台灣楷體" w:cs="Charis SIL"/>
          </w:rPr>
          <w:delText>入</w:delText>
        </w:r>
      </w:del>
      <w:r w:rsidRPr="00CE779A">
        <w:rPr>
          <w:rFonts w:ascii="台灣楷體" w:eastAsia="台灣楷體" w:hAnsi="台灣楷體" w:cs="Charis SIL"/>
        </w:rPr>
        <w:t>沙埔，共漁民</w:t>
      </w:r>
      <w:ins w:id="4267" w:author="user" w:date="2015-03-22T09:09:00Z">
        <w:r w:rsidR="00946ABA">
          <w:rPr>
            <w:rFonts w:ascii="台灣楷體" w:eastAsia="台灣楷體" w:hAnsi="台灣楷體" w:cs="Charis SIL" w:hint="eastAsia"/>
          </w:rPr>
          <w:t>說多</w:t>
        </w:r>
      </w:ins>
      <w:r w:rsidRPr="00CE779A">
        <w:rPr>
          <w:rFonts w:ascii="台灣楷體" w:eastAsia="台灣楷體" w:hAnsi="台灣楷體" w:cs="Charis SIL"/>
        </w:rPr>
        <w:t>謝</w:t>
      </w:r>
      <w:del w:id="4268" w:author="user" w:date="2015-03-22T09:09:00Z">
        <w:r w:rsidRPr="00CE779A" w:rsidDel="00946ABA">
          <w:rPr>
            <w:rFonts w:ascii="台灣楷體" w:eastAsia="台灣楷體" w:hAnsi="台灣楷體" w:cs="Charis SIL"/>
          </w:rPr>
          <w:delText>過</w:delText>
        </w:r>
      </w:del>
      <w:r w:rsidRPr="00CE779A">
        <w:rPr>
          <w:rFonts w:ascii="台灣楷體" w:eastAsia="台灣楷體" w:hAnsi="台灣楷體" w:cs="Charis SIL"/>
        </w:rPr>
        <w:t>，</w:t>
      </w:r>
      <w:del w:id="4269" w:author="user" w:date="2015-03-22T09:10:00Z">
        <w:r w:rsidRPr="00CE779A" w:rsidDel="00946ABA">
          <w:rPr>
            <w:rFonts w:ascii="台灣楷體" w:eastAsia="台灣楷體" w:hAnsi="台灣楷體" w:cs="Charis SIL"/>
          </w:rPr>
          <w:delText>回頭</w:delText>
        </w:r>
      </w:del>
      <w:ins w:id="4270" w:author="user" w:date="2015-03-22T09:10:00Z">
        <w:r w:rsidR="00946ABA">
          <w:rPr>
            <w:rFonts w:ascii="台灣楷體" w:eastAsia="台灣楷體" w:hAnsi="台灣楷體" w:cs="Charis SIL" w:hint="eastAsia"/>
          </w:rPr>
          <w:t>越</w:t>
        </w:r>
        <w:r w:rsidR="00946ABA" w:rsidRPr="00CE779A">
          <w:rPr>
            <w:rFonts w:ascii="台灣楷體" w:eastAsia="台灣楷體" w:hAnsi="台灣楷體" w:cs="Charis SIL"/>
          </w:rPr>
          <w:t>頭</w:t>
        </w:r>
      </w:ins>
      <w:r w:rsidRPr="00CE779A">
        <w:rPr>
          <w:rFonts w:ascii="台灣楷體" w:eastAsia="台灣楷體" w:hAnsi="台灣楷體" w:cs="Charis SIL"/>
        </w:rPr>
        <w:t>揣路轉去。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i這馬</w:t>
      </w:r>
      <w:del w:id="4271" w:author="user" w:date="2015-03-22T09:10:00Z">
        <w:r w:rsidRPr="00CE779A" w:rsidDel="00946ABA">
          <w:rPr>
            <w:rFonts w:ascii="台灣楷體" w:eastAsia="台灣楷體" w:hAnsi="台灣楷體" w:cs="Charis SIL"/>
          </w:rPr>
          <w:delText>愛</w:delText>
        </w:r>
      </w:del>
      <w:ins w:id="4272" w:author="user" w:date="2015-03-22T09:10:00Z">
        <w:r w:rsidR="00946ABA">
          <w:rPr>
            <w:rFonts w:ascii="台灣楷體" w:eastAsia="台灣楷體" w:hAnsi="台灣楷體" w:cs="Charis SIL" w:hint="eastAsia"/>
          </w:rPr>
          <w:t>佮意</w:t>
        </w:r>
      </w:ins>
      <w:r w:rsidRPr="00CE779A">
        <w:rPr>
          <w:rFonts w:ascii="台灣楷體" w:eastAsia="台灣楷體" w:hAnsi="台灣楷體" w:cs="Charis SIL"/>
        </w:rPr>
        <w:t>這</w:t>
      </w:r>
      <w:ins w:id="4273" w:author="user" w:date="2015-03-22T09:10:00Z">
        <w:r w:rsidR="00946ABA">
          <w:rPr>
            <w:rFonts w:ascii="台灣楷體" w:eastAsia="台灣楷體" w:hAnsi="台灣楷體" w:cs="Charis SIL" w:hint="eastAsia"/>
          </w:rPr>
          <w:t>个</w:t>
        </w:r>
      </w:ins>
      <w:r w:rsidRPr="00CE779A">
        <w:rPr>
          <w:rFonts w:ascii="台灣楷體" w:eastAsia="台灣楷體" w:hAnsi="台灣楷體" w:cs="Charis SIL"/>
        </w:rPr>
        <w:t>安平鎮矣。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「阿母講安平是guá富貴之門，guá果然得著好運！」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I轉到監國府，</w:t>
      </w:r>
      <w:del w:id="4274" w:author="user" w:date="2015-03-22T09:10:00Z">
        <w:r w:rsidRPr="00CE779A" w:rsidDel="00946ABA">
          <w:rPr>
            <w:rFonts w:ascii="台灣楷體" w:eastAsia="台灣楷體" w:hAnsi="台灣楷體" w:cs="Charis SIL"/>
          </w:rPr>
          <w:delText>將</w:delText>
        </w:r>
      </w:del>
      <w:ins w:id="4275" w:author="user" w:date="2015-03-22T09:10:00Z">
        <w:r w:rsidR="00946ABA">
          <w:rPr>
            <w:rFonts w:ascii="台灣楷體" w:eastAsia="台灣楷體" w:hAnsi="台灣楷體" w:cs="Charis SIL" w:hint="eastAsia"/>
          </w:rPr>
          <w:t>共</w:t>
        </w:r>
      </w:ins>
      <w:r w:rsidRPr="00CE779A">
        <w:rPr>
          <w:rFonts w:ascii="台灣楷體" w:eastAsia="台灣楷體" w:hAnsi="台灣楷體" w:cs="Charis SIL"/>
        </w:rPr>
        <w:t>探聽的結果詳細</w:t>
      </w:r>
      <w:ins w:id="4276" w:author="user" w:date="2015-03-22T09:10:00Z">
        <w:r w:rsidR="00946ABA" w:rsidRPr="00CE779A">
          <w:rPr>
            <w:rFonts w:ascii="台灣楷體" w:eastAsia="台灣楷體" w:hAnsi="台灣楷體" w:cs="Charis SIL"/>
          </w:rPr>
          <w:t>報告</w:t>
        </w:r>
      </w:ins>
      <w:del w:id="4277" w:author="user" w:date="2015-03-22T09:10:00Z">
        <w:r w:rsidRPr="00CE779A" w:rsidDel="00946ABA">
          <w:rPr>
            <w:rFonts w:ascii="台灣楷體" w:eastAsia="台灣楷體" w:hAnsi="台灣楷體" w:cs="Charis SIL"/>
          </w:rPr>
          <w:delText>向</w:delText>
        </w:r>
      </w:del>
      <w:ins w:id="4278" w:author="user" w:date="2015-03-22T09:10:00Z">
        <w:r w:rsidR="00946ABA">
          <w:rPr>
            <w:rFonts w:ascii="台灣楷體" w:eastAsia="台灣楷體" w:hAnsi="台灣楷體" w:cs="Charis SIL" w:hint="eastAsia"/>
          </w:rPr>
          <w:t>予</w:t>
        </w:r>
      </w:ins>
      <w:r w:rsidRPr="00CE779A">
        <w:rPr>
          <w:rFonts w:ascii="台灣楷體" w:eastAsia="台灣楷體" w:hAnsi="台灣楷體" w:cs="Charis SIL"/>
        </w:rPr>
        <w:t>監國翁某</w:t>
      </w:r>
      <w:del w:id="4279" w:author="user" w:date="2015-03-22T09:10:00Z">
        <w:r w:rsidRPr="00CE779A" w:rsidDel="00946ABA">
          <w:rPr>
            <w:rFonts w:ascii="台灣楷體" w:eastAsia="台灣楷體" w:hAnsi="台灣楷體" w:cs="Charis SIL"/>
          </w:rPr>
          <w:delText>報告</w:delText>
        </w:r>
      </w:del>
      <w:r w:rsidRPr="00CE779A">
        <w:rPr>
          <w:rFonts w:ascii="台灣楷體" w:eastAsia="台灣楷體" w:hAnsi="台灣楷體" w:cs="Charis SIL"/>
        </w:rPr>
        <w:t>清楚，勸in安心歇睏。第二工欲中晝，有人來傳董國太命令，愛監國爺過去見面議事，監國爺</w:t>
      </w:r>
      <w:ins w:id="4280" w:author="user" w:date="2015-03-22T09:10:00Z">
        <w:r w:rsidR="00946ABA" w:rsidRPr="00CE779A">
          <w:rPr>
            <w:rFonts w:ascii="台灣楷體" w:eastAsia="台灣楷體" w:hAnsi="台灣楷體" w:cs="Charis SIL"/>
          </w:rPr>
          <w:t>素服</w:t>
        </w:r>
      </w:ins>
      <w:r w:rsidRPr="00CE779A">
        <w:rPr>
          <w:rFonts w:ascii="台灣楷體" w:eastAsia="台灣楷體" w:hAnsi="台灣楷體" w:cs="Charis SIL"/>
        </w:rPr>
        <w:t>穿好</w:t>
      </w:r>
      <w:del w:id="4281" w:author="user" w:date="2015-03-22T09:10:00Z">
        <w:r w:rsidRPr="00CE779A" w:rsidDel="00946ABA">
          <w:rPr>
            <w:rFonts w:ascii="台灣楷體" w:eastAsia="台灣楷體" w:hAnsi="台灣楷體" w:cs="Charis SIL"/>
          </w:rPr>
          <w:delText>素服</w:delText>
        </w:r>
      </w:del>
      <w:r w:rsidRPr="00CE779A">
        <w:rPr>
          <w:rFonts w:ascii="台灣楷體" w:eastAsia="台灣楷體" w:hAnsi="台灣楷體" w:cs="Charis SIL"/>
        </w:rPr>
        <w:t>，辭別監國夫人，𤆬隨從總兵等人，速速往王爺府前去。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素面陪伴監國夫人佇廳內</w:t>
      </w:r>
      <w:del w:id="4282" w:author="user" w:date="2015-03-22T09:04:00Z">
        <w:r w:rsidRPr="00CE779A" w:rsidDel="00653106">
          <w:rPr>
            <w:rFonts w:ascii="台灣楷體" w:eastAsia="台灣楷體" w:hAnsi="台灣楷體" w:cs="Charis SIL"/>
          </w:rPr>
          <w:delText>管照</w:delText>
        </w:r>
      </w:del>
      <w:ins w:id="4283" w:author="user" w:date="2015-03-22T09:04:00Z">
        <w:r w:rsidR="00653106">
          <w:rPr>
            <w:rFonts w:ascii="台灣楷體" w:eastAsia="台灣楷體" w:hAnsi="台灣楷體" w:cs="Charis SIL" w:hint="eastAsia"/>
          </w:rPr>
          <w:t>交代</w:t>
        </w:r>
      </w:ins>
      <w:del w:id="4284" w:author="user" w:date="2015-03-22T09:04:00Z">
        <w:r w:rsidRPr="00CE779A" w:rsidDel="00653106">
          <w:rPr>
            <w:rFonts w:ascii="台灣楷體" w:eastAsia="台灣楷體" w:hAnsi="台灣楷體" w:cs="Charis SIL"/>
          </w:rPr>
          <w:delText>各人</w:delText>
        </w:r>
      </w:del>
      <w:ins w:id="4285" w:author="user" w:date="2015-03-22T09:04:00Z">
        <w:r w:rsidR="00653106">
          <w:rPr>
            <w:rFonts w:ascii="台灣楷體" w:eastAsia="台灣楷體" w:hAnsi="台灣楷體" w:cs="Charis SIL" w:hint="eastAsia"/>
          </w:rPr>
          <w:t>隨</w:t>
        </w:r>
        <w:r w:rsidR="00653106" w:rsidRPr="00CE779A">
          <w:rPr>
            <w:rFonts w:ascii="台灣楷體" w:eastAsia="台灣楷體" w:hAnsi="台灣楷體" w:cs="Charis SIL"/>
          </w:rPr>
          <w:t>人</w:t>
        </w:r>
      </w:ins>
      <w:r w:rsidRPr="00CE779A">
        <w:rPr>
          <w:rFonts w:ascii="台灣楷體" w:eastAsia="台灣楷體" w:hAnsi="台灣楷體" w:cs="Charis SIL"/>
        </w:rPr>
        <w:t>趕紩</w:t>
      </w:r>
      <w:del w:id="4286" w:author="user" w:date="2015-03-22T09:04:00Z">
        <w:r w:rsidRPr="00CE779A" w:rsidDel="00653106">
          <w:rPr>
            <w:rFonts w:ascii="台灣楷體" w:eastAsia="台灣楷體" w:hAnsi="台灣楷體" w:cs="Charis SIL"/>
          </w:rPr>
          <w:delText>喪服</w:delText>
        </w:r>
      </w:del>
      <w:ins w:id="4287" w:author="user" w:date="2015-03-22T09:04:00Z">
        <w:r w:rsidR="00653106">
          <w:rPr>
            <w:rFonts w:ascii="台灣楷體" w:eastAsia="台灣楷體" w:hAnsi="台灣楷體" w:cs="Charis SIL" w:hint="eastAsia"/>
          </w:rPr>
          <w:t>孝</w:t>
        </w:r>
        <w:r w:rsidR="00653106" w:rsidRPr="00CE779A">
          <w:rPr>
            <w:rFonts w:ascii="台灣楷體" w:eastAsia="台灣楷體" w:hAnsi="台灣楷體" w:cs="Charis SIL"/>
          </w:rPr>
          <w:t>服</w:t>
        </w:r>
      </w:ins>
      <w:r w:rsidRPr="00CE779A">
        <w:rPr>
          <w:rFonts w:ascii="台灣楷體" w:eastAsia="台灣楷體" w:hAnsi="台灣楷體" w:cs="Charis SIL"/>
        </w:rPr>
        <w:t>，中晝</w:t>
      </w:r>
      <w:ins w:id="4288" w:author="user" w:date="2015-03-22T09:04:00Z">
        <w:r w:rsidR="00653106">
          <w:rPr>
            <w:rFonts w:ascii="台灣楷體" w:eastAsia="台灣楷體" w:hAnsi="台灣楷體" w:cs="Charis SIL" w:hint="eastAsia"/>
          </w:rPr>
          <w:t>猶</w:t>
        </w:r>
      </w:ins>
      <w:r w:rsidRPr="00CE779A">
        <w:rPr>
          <w:rFonts w:ascii="台灣楷體" w:eastAsia="台灣楷體" w:hAnsi="台灣楷體" w:cs="Charis SIL"/>
        </w:rPr>
        <w:t>未過，陪伴前去的總兵等人雄雄傱轉府來，揣著監國夫人，做伙跪落來，講監國爺佇王府予人刣</w:t>
      </w:r>
      <w:ins w:id="4289" w:author="user" w:date="2015-03-22T09:05:00Z">
        <w:r w:rsidR="00653106">
          <w:rPr>
            <w:rFonts w:ascii="台灣楷體" w:eastAsia="台灣楷體" w:hAnsi="台灣楷體" w:cs="Charis SIL" w:hint="eastAsia"/>
          </w:rPr>
          <w:t>死</w:t>
        </w:r>
      </w:ins>
      <w:r w:rsidRPr="00CE779A">
        <w:rPr>
          <w:rFonts w:ascii="台灣楷體" w:eastAsia="台灣楷體" w:hAnsi="台灣楷體" w:cs="Charis SIL"/>
        </w:rPr>
        <w:t>。監國夫人一聽隨昏倒，素面緊共扶起</w:t>
      </w:r>
      <w:ins w:id="4290" w:author="user" w:date="2015-03-22T09:05:00Z">
        <w:r w:rsidR="00653106">
          <w:rPr>
            <w:rFonts w:ascii="台灣楷體" w:eastAsia="台灣楷體" w:hAnsi="台灣楷體" w:cs="Charis SIL" w:hint="eastAsia"/>
          </w:rPr>
          <w:t>來</w:t>
        </w:r>
      </w:ins>
      <w:r w:rsidRPr="00CE779A">
        <w:rPr>
          <w:rFonts w:ascii="台灣楷體" w:eastAsia="台灣楷體" w:hAnsi="台灣楷體" w:cs="Charis SIL"/>
        </w:rPr>
        <w:t>坐</w:t>
      </w:r>
      <w:ins w:id="4291" w:author="user" w:date="2015-03-22T09:05:00Z">
        <w:r w:rsidR="00653106">
          <w:rPr>
            <w:rFonts w:ascii="台灣楷體" w:eastAsia="台灣楷體" w:hAnsi="台灣楷體" w:cs="Charis SIL" w:hint="eastAsia"/>
          </w:rPr>
          <w:t>予</w:t>
        </w:r>
      </w:ins>
      <w:r w:rsidRPr="00CE779A">
        <w:rPr>
          <w:rFonts w:ascii="台灣楷體" w:eastAsia="台灣楷體" w:hAnsi="台灣楷體" w:cs="Charis SIL"/>
        </w:rPr>
        <w:t>好，灌水施救，</w:t>
      </w:r>
      <w:del w:id="4292" w:author="user" w:date="2015-03-13T21:35:00Z">
        <w:r w:rsidRPr="00CE779A" w:rsidDel="007C7F84">
          <w:rPr>
            <w:rFonts w:ascii="台灣楷體" w:eastAsia="台灣楷體" w:hAnsi="台灣楷體" w:cs="Charis SIL"/>
          </w:rPr>
          <w:delText>一息仔</w:delText>
        </w:r>
      </w:del>
      <w:ins w:id="4293" w:author="user" w:date="2015-03-22T09:05:00Z">
        <w:r w:rsidR="00653106">
          <w:rPr>
            <w:rFonts w:ascii="台灣楷體" w:eastAsia="台灣楷體" w:hAnsi="台灣楷體" w:cs="Charis SIL" w:hint="eastAsia"/>
          </w:rPr>
          <w:t>過</w:t>
        </w:r>
      </w:ins>
      <w:ins w:id="4294" w:author="user" w:date="2015-03-13T21:35:00Z">
        <w:r w:rsidR="007C7F84" w:rsidRPr="00CE779A">
          <w:rPr>
            <w:rFonts w:ascii="台灣楷體" w:eastAsia="台灣楷體" w:hAnsi="台灣楷體" w:cs="Charis SIL"/>
          </w:rPr>
          <w:t>一時仔</w:t>
        </w:r>
      </w:ins>
      <w:r w:rsidRPr="00CE779A">
        <w:rPr>
          <w:rFonts w:ascii="台灣楷體" w:eastAsia="台灣楷體" w:hAnsi="台灣楷體" w:cs="Charis SIL"/>
        </w:rPr>
        <w:t>就</w:t>
      </w:r>
      <w:del w:id="4295" w:author="user" w:date="2015-03-22T09:05:00Z">
        <w:r w:rsidRPr="00CE779A" w:rsidDel="00653106">
          <w:rPr>
            <w:rFonts w:ascii="台灣楷體" w:eastAsia="台灣楷體" w:hAnsi="台灣楷體" w:cs="Charis SIL"/>
          </w:rPr>
          <w:delText>醒過來</w:delText>
        </w:r>
      </w:del>
      <w:ins w:id="4296" w:author="user" w:date="2015-03-22T09:05:00Z">
        <w:r w:rsidR="00653106">
          <w:rPr>
            <w:rFonts w:ascii="台灣楷體" w:eastAsia="台灣楷體" w:hAnsi="台灣楷體" w:cs="Charis SIL" w:hint="eastAsia"/>
          </w:rPr>
          <w:t>精神</w:t>
        </w:r>
      </w:ins>
      <w:r w:rsidRPr="00CE779A">
        <w:rPr>
          <w:rFonts w:ascii="台灣楷體" w:eastAsia="台灣楷體" w:hAnsi="台灣楷體" w:cs="Charis SIL"/>
        </w:rPr>
        <w:t>，監國夫人驚魂初定，隨叫彼</w:t>
      </w:r>
      <w:ins w:id="4297" w:author="user" w:date="2015-03-22T09:05:00Z">
        <w:r w:rsidR="00653106">
          <w:rPr>
            <w:rFonts w:ascii="台灣楷體" w:eastAsia="台灣楷體" w:hAnsi="台灣楷體" w:cs="Charis SIL" w:hint="eastAsia"/>
          </w:rPr>
          <w:t>个</w:t>
        </w:r>
      </w:ins>
      <w:r w:rsidRPr="00CE779A">
        <w:rPr>
          <w:rFonts w:ascii="台灣楷體" w:eastAsia="台灣楷體" w:hAnsi="台灣楷體" w:cs="Charis SIL"/>
        </w:rPr>
        <w:t>隨從總兵報告經過。</w:t>
      </w:r>
    </w:p>
    <w:p w:rsidR="00976990" w:rsidRPr="00CE779A" w:rsidRDefault="00976990" w:rsidP="00976990">
      <w:pPr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t>總兵先</w:t>
      </w:r>
      <w:del w:id="4298" w:author="user" w:date="2015-03-22T09:05:00Z">
        <w:r w:rsidRPr="00CE779A" w:rsidDel="00653106">
          <w:rPr>
            <w:rFonts w:ascii="台灣楷體" w:eastAsia="台灣楷體" w:hAnsi="台灣楷體" w:cs="Charis SIL"/>
          </w:rPr>
          <w:delText>稱</w:delText>
        </w:r>
      </w:del>
      <w:ins w:id="4299" w:author="user" w:date="2015-03-22T09:05:00Z">
        <w:r w:rsidR="00653106">
          <w:rPr>
            <w:rFonts w:ascii="台灣楷體" w:eastAsia="台灣楷體" w:hAnsi="台灣楷體" w:cs="Charis SIL" w:hint="eastAsia"/>
          </w:rPr>
          <w:t>講伊</w:t>
        </w:r>
      </w:ins>
      <w:r w:rsidRPr="00CE779A">
        <w:rPr>
          <w:rFonts w:ascii="台灣楷體" w:eastAsia="台灣楷體" w:hAnsi="台灣楷體" w:cs="Charis SIL"/>
        </w:rPr>
        <w:t>失職該死，閣講監國爺被殺情形。i講in</w:t>
      </w:r>
      <w:del w:id="4300" w:author="user" w:date="2015-03-22T09:06:00Z">
        <w:r w:rsidRPr="00CE779A" w:rsidDel="00653106">
          <w:rPr>
            <w:rFonts w:ascii="台灣楷體" w:eastAsia="台灣楷體" w:hAnsi="台灣楷體" w:cs="Charis SIL"/>
          </w:rPr>
          <w:delText>到</w:delText>
        </w:r>
      </w:del>
      <w:ins w:id="4301" w:author="user" w:date="2015-03-22T09:06:00Z">
        <w:r w:rsidR="00653106">
          <w:rPr>
            <w:rFonts w:ascii="台灣楷體" w:eastAsia="台灣楷體" w:hAnsi="台灣楷體" w:cs="Charis SIL" w:hint="eastAsia"/>
          </w:rPr>
          <w:t>一下入</w:t>
        </w:r>
      </w:ins>
      <w:r w:rsidRPr="00CE779A">
        <w:rPr>
          <w:rFonts w:ascii="台灣楷體" w:eastAsia="台灣楷體" w:hAnsi="台灣楷體" w:cs="Charis SIL"/>
        </w:rPr>
        <w:t>王府</w:t>
      </w:r>
      <w:del w:id="4302" w:author="user" w:date="2015-03-22T09:05:00Z">
        <w:r w:rsidRPr="00CE779A" w:rsidDel="00653106">
          <w:rPr>
            <w:rFonts w:ascii="台灣楷體" w:eastAsia="台灣楷體" w:hAnsi="台灣楷體" w:cs="Charis SIL"/>
          </w:rPr>
          <w:delText>時</w:delText>
        </w:r>
      </w:del>
      <w:r w:rsidRPr="00CE779A">
        <w:rPr>
          <w:rFonts w:ascii="台灣楷體" w:eastAsia="台灣楷體" w:hAnsi="台灣楷體" w:cs="Charis SIL"/>
        </w:rPr>
        <w:t>，大門守衛干焦准監國爺一人入</w:t>
      </w:r>
      <w:del w:id="4303" w:author="user" w:date="2015-03-22T09:06:00Z">
        <w:r w:rsidRPr="00CE779A" w:rsidDel="00653106">
          <w:rPr>
            <w:rFonts w:ascii="台灣楷體" w:eastAsia="台灣楷體" w:hAnsi="台灣楷體" w:cs="Charis SIL"/>
          </w:rPr>
          <w:delText>府</w:delText>
        </w:r>
      </w:del>
      <w:ins w:id="4304" w:author="user" w:date="2015-03-22T09:06:00Z">
        <w:r w:rsidR="00653106">
          <w:rPr>
            <w:rFonts w:ascii="台灣楷體" w:eastAsia="台灣楷體" w:hAnsi="台灣楷體" w:cs="Charis SIL" w:hint="eastAsia"/>
          </w:rPr>
          <w:t>去</w:t>
        </w:r>
      </w:ins>
      <w:r w:rsidRPr="00CE779A">
        <w:rPr>
          <w:rFonts w:ascii="台灣楷體" w:eastAsia="台灣楷體" w:hAnsi="台灣楷體" w:cs="Charis SIL"/>
        </w:rPr>
        <w:t>，隨從攏愛佇外口等候。監國爺拄入去，就對門內哀叫求救，in隨奪門入去救，</w:t>
      </w:r>
    </w:p>
    <w:p w:rsidR="00B31D1D" w:rsidRPr="00CE779A" w:rsidRDefault="00BE6A72" w:rsidP="002347AD">
      <w:pPr>
        <w:widowControl/>
        <w:rPr>
          <w:rFonts w:ascii="台灣楷體" w:eastAsia="台灣楷體" w:hAnsi="台灣楷體" w:cs="Charis SIL"/>
        </w:rPr>
      </w:pPr>
      <w:r w:rsidRPr="00CE779A">
        <w:rPr>
          <w:rFonts w:ascii="台灣楷體" w:eastAsia="台灣楷體" w:hAnsi="台灣楷體" w:cs="Charis SIL"/>
        </w:rPr>
        <w:br w:type="page"/>
      </w:r>
    </w:p>
    <w:p w:rsidR="00DE3566" w:rsidRPr="00CE779A" w:rsidRDefault="00DE3566" w:rsidP="00433A96">
      <w:pPr>
        <w:rPr>
          <w:rFonts w:ascii="台灣楷體" w:eastAsia="台灣楷體" w:hAnsi="台灣楷體" w:cs="Charis SIL"/>
        </w:rPr>
      </w:pPr>
    </w:p>
    <w:sectPr w:rsidR="00DE3566" w:rsidRPr="00CE779A" w:rsidSect="00DE35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0A7" w:rsidRDefault="007D50A7" w:rsidP="00743D02">
      <w:r>
        <w:separator/>
      </w:r>
    </w:p>
  </w:endnote>
  <w:endnote w:type="continuationSeparator" w:id="0">
    <w:p w:rsidR="007D50A7" w:rsidRDefault="007D50A7" w:rsidP="00743D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台灣楷體">
    <w:panose1 w:val="02010604000101010101"/>
    <w:charset w:val="88"/>
    <w:family w:val="auto"/>
    <w:pitch w:val="variable"/>
    <w:sig w:usb0="A00000FF" w:usb1="78CFFC7B" w:usb2="00000016" w:usb3="00000000" w:csb0="0016019B" w:csb1="00000000"/>
  </w:font>
  <w:font w:name="Charis SIL">
    <w:panose1 w:val="02000500060000020004"/>
    <w:charset w:val="00"/>
    <w:family w:val="auto"/>
    <w:pitch w:val="variable"/>
    <w:sig w:usb0="A00002FF" w:usb1="5200A1FF" w:usb2="02000009" w:usb3="00000000" w:csb0="00000197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0A7" w:rsidRDefault="007D50A7" w:rsidP="00743D02">
      <w:r>
        <w:separator/>
      </w:r>
    </w:p>
  </w:footnote>
  <w:footnote w:type="continuationSeparator" w:id="0">
    <w:p w:rsidR="007D50A7" w:rsidRDefault="007D50A7" w:rsidP="00743D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hideGrammaticalErrors/>
  <w:revisionView w:markup="0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6990"/>
    <w:rsid w:val="000134B9"/>
    <w:rsid w:val="00027725"/>
    <w:rsid w:val="00041C78"/>
    <w:rsid w:val="00042510"/>
    <w:rsid w:val="0006172C"/>
    <w:rsid w:val="00075D8A"/>
    <w:rsid w:val="000B2228"/>
    <w:rsid w:val="000C4024"/>
    <w:rsid w:val="000D237D"/>
    <w:rsid w:val="00112CED"/>
    <w:rsid w:val="0011379A"/>
    <w:rsid w:val="0011547F"/>
    <w:rsid w:val="0016752C"/>
    <w:rsid w:val="0017395D"/>
    <w:rsid w:val="00186E75"/>
    <w:rsid w:val="001B5613"/>
    <w:rsid w:val="001D3A5E"/>
    <w:rsid w:val="002347AD"/>
    <w:rsid w:val="0025768E"/>
    <w:rsid w:val="002657E1"/>
    <w:rsid w:val="00276A9C"/>
    <w:rsid w:val="002A0EC4"/>
    <w:rsid w:val="002F1512"/>
    <w:rsid w:val="002F4CBB"/>
    <w:rsid w:val="00323BCE"/>
    <w:rsid w:val="0036665F"/>
    <w:rsid w:val="003706F6"/>
    <w:rsid w:val="00371015"/>
    <w:rsid w:val="00372D8A"/>
    <w:rsid w:val="003740AA"/>
    <w:rsid w:val="003875EC"/>
    <w:rsid w:val="003A1821"/>
    <w:rsid w:val="003B5E65"/>
    <w:rsid w:val="00405D49"/>
    <w:rsid w:val="0043044F"/>
    <w:rsid w:val="00433A96"/>
    <w:rsid w:val="00437039"/>
    <w:rsid w:val="00441D73"/>
    <w:rsid w:val="004420BC"/>
    <w:rsid w:val="0045314C"/>
    <w:rsid w:val="004C4315"/>
    <w:rsid w:val="004C7B6F"/>
    <w:rsid w:val="004D3449"/>
    <w:rsid w:val="00501DFA"/>
    <w:rsid w:val="0056032C"/>
    <w:rsid w:val="00590E0E"/>
    <w:rsid w:val="005A3DA6"/>
    <w:rsid w:val="005A5B9E"/>
    <w:rsid w:val="005B4C4D"/>
    <w:rsid w:val="005D448E"/>
    <w:rsid w:val="005E6547"/>
    <w:rsid w:val="006104D5"/>
    <w:rsid w:val="006309AC"/>
    <w:rsid w:val="00653106"/>
    <w:rsid w:val="00655848"/>
    <w:rsid w:val="00682F63"/>
    <w:rsid w:val="006A56F9"/>
    <w:rsid w:val="006E0C99"/>
    <w:rsid w:val="006F5911"/>
    <w:rsid w:val="007150E7"/>
    <w:rsid w:val="00720579"/>
    <w:rsid w:val="0072104C"/>
    <w:rsid w:val="007415C8"/>
    <w:rsid w:val="00743D02"/>
    <w:rsid w:val="007507A9"/>
    <w:rsid w:val="00770040"/>
    <w:rsid w:val="00777E5C"/>
    <w:rsid w:val="00790905"/>
    <w:rsid w:val="007B012A"/>
    <w:rsid w:val="007B0D9C"/>
    <w:rsid w:val="007C7CF2"/>
    <w:rsid w:val="007C7F84"/>
    <w:rsid w:val="007D0918"/>
    <w:rsid w:val="007D50A7"/>
    <w:rsid w:val="007D6B6D"/>
    <w:rsid w:val="007E3AA2"/>
    <w:rsid w:val="00801227"/>
    <w:rsid w:val="0081727D"/>
    <w:rsid w:val="008549CD"/>
    <w:rsid w:val="00857E7E"/>
    <w:rsid w:val="008A2793"/>
    <w:rsid w:val="008C09AE"/>
    <w:rsid w:val="008C2034"/>
    <w:rsid w:val="008C3D70"/>
    <w:rsid w:val="008D3B6A"/>
    <w:rsid w:val="0092611B"/>
    <w:rsid w:val="00946ABA"/>
    <w:rsid w:val="00976990"/>
    <w:rsid w:val="009B03C5"/>
    <w:rsid w:val="009C5072"/>
    <w:rsid w:val="00A02770"/>
    <w:rsid w:val="00A02A49"/>
    <w:rsid w:val="00A113C3"/>
    <w:rsid w:val="00A50986"/>
    <w:rsid w:val="00A611E4"/>
    <w:rsid w:val="00A6648E"/>
    <w:rsid w:val="00A95966"/>
    <w:rsid w:val="00AA317E"/>
    <w:rsid w:val="00AA31ED"/>
    <w:rsid w:val="00AC2795"/>
    <w:rsid w:val="00AD7D12"/>
    <w:rsid w:val="00B02257"/>
    <w:rsid w:val="00B06FAA"/>
    <w:rsid w:val="00B12087"/>
    <w:rsid w:val="00B22B6C"/>
    <w:rsid w:val="00B31D1D"/>
    <w:rsid w:val="00B3401F"/>
    <w:rsid w:val="00B72AF6"/>
    <w:rsid w:val="00B7412A"/>
    <w:rsid w:val="00B77765"/>
    <w:rsid w:val="00B948FB"/>
    <w:rsid w:val="00BC1FE3"/>
    <w:rsid w:val="00BE6A72"/>
    <w:rsid w:val="00BF5E84"/>
    <w:rsid w:val="00C414F9"/>
    <w:rsid w:val="00C53586"/>
    <w:rsid w:val="00C60194"/>
    <w:rsid w:val="00CB343C"/>
    <w:rsid w:val="00CB368F"/>
    <w:rsid w:val="00CC6CA4"/>
    <w:rsid w:val="00CE71FD"/>
    <w:rsid w:val="00CE779A"/>
    <w:rsid w:val="00D24ED2"/>
    <w:rsid w:val="00D25B2D"/>
    <w:rsid w:val="00D26242"/>
    <w:rsid w:val="00D465A2"/>
    <w:rsid w:val="00D60B6D"/>
    <w:rsid w:val="00D77F8A"/>
    <w:rsid w:val="00D81F44"/>
    <w:rsid w:val="00D97411"/>
    <w:rsid w:val="00DA0A78"/>
    <w:rsid w:val="00DB438A"/>
    <w:rsid w:val="00DC6E68"/>
    <w:rsid w:val="00DE3354"/>
    <w:rsid w:val="00DE3566"/>
    <w:rsid w:val="00DE5559"/>
    <w:rsid w:val="00DF0831"/>
    <w:rsid w:val="00E46685"/>
    <w:rsid w:val="00E51413"/>
    <w:rsid w:val="00E546D3"/>
    <w:rsid w:val="00E75BB4"/>
    <w:rsid w:val="00E81745"/>
    <w:rsid w:val="00E91C10"/>
    <w:rsid w:val="00E92129"/>
    <w:rsid w:val="00EA7BD8"/>
    <w:rsid w:val="00EB129B"/>
    <w:rsid w:val="00ED6EA5"/>
    <w:rsid w:val="00F20B9E"/>
    <w:rsid w:val="00F24D1B"/>
    <w:rsid w:val="00F26748"/>
    <w:rsid w:val="00F37DC7"/>
    <w:rsid w:val="00F4565E"/>
    <w:rsid w:val="00F55CD9"/>
    <w:rsid w:val="00FA0189"/>
    <w:rsid w:val="00FB29A5"/>
    <w:rsid w:val="00FB7FFA"/>
    <w:rsid w:val="00FD0FA5"/>
    <w:rsid w:val="00FE0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5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769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743D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43D0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43D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43D02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BC1FE3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C1FE3"/>
  </w:style>
  <w:style w:type="character" w:customStyle="1" w:styleId="a9">
    <w:name w:val="註解文字 字元"/>
    <w:basedOn w:val="a0"/>
    <w:link w:val="a8"/>
    <w:uiPriority w:val="99"/>
    <w:semiHidden/>
    <w:rsid w:val="00BC1FE3"/>
  </w:style>
  <w:style w:type="paragraph" w:styleId="aa">
    <w:name w:val="annotation subject"/>
    <w:basedOn w:val="a8"/>
    <w:next w:val="a8"/>
    <w:link w:val="ab"/>
    <w:uiPriority w:val="99"/>
    <w:semiHidden/>
    <w:unhideWhenUsed/>
    <w:rsid w:val="00BC1FE3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BC1FE3"/>
    <w:rPr>
      <w:b/>
      <w:bCs/>
    </w:rPr>
  </w:style>
  <w:style w:type="paragraph" w:styleId="ac">
    <w:name w:val="Revision"/>
    <w:hidden/>
    <w:uiPriority w:val="99"/>
    <w:semiHidden/>
    <w:rsid w:val="00BC1FE3"/>
  </w:style>
  <w:style w:type="paragraph" w:styleId="ad">
    <w:name w:val="Balloon Text"/>
    <w:basedOn w:val="a"/>
    <w:link w:val="ae"/>
    <w:uiPriority w:val="99"/>
    <w:semiHidden/>
    <w:unhideWhenUsed/>
    <w:rsid w:val="00BC1F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C1FE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3F67DF-BFC8-46A2-80DC-BA8231084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53</Pages>
  <Words>7411</Words>
  <Characters>42248</Characters>
  <Application>Microsoft Office Word</Application>
  <DocSecurity>0</DocSecurity>
  <Lines>352</Lines>
  <Paragraphs>99</Paragraphs>
  <ScaleCrop>false</ScaleCrop>
  <Company/>
  <LinksUpToDate>false</LinksUpToDate>
  <CharactersWithSpaces>49560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2015-03-22T01:50:00Z</dcterms:created>
  <dcterms:modified xsi:type="dcterms:W3CDTF">2015-03-22T01:53:00Z</dcterms:modified>
</cp:coreProperties>
</file>